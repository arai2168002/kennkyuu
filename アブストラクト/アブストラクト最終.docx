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9C3AA" w14:textId="50A0B335" w:rsidR="00090A90" w:rsidRPr="003647DD" w:rsidRDefault="00090A90" w:rsidP="00F82723">
      <w:pPr>
        <w:snapToGrid w:val="0"/>
        <w:spacing w:line="80" w:lineRule="atLeast"/>
        <w:jc w:val="center"/>
        <w:rPr>
          <w:rFonts w:ascii="ＭＳ Ｐゴシック" w:eastAsia="ＭＳ Ｐゴシック" w:hAnsi="ＭＳ Ｐゴシック"/>
          <w:rPrChange w:id="0" w:author=" " w:date="2021-01-22T16:13:00Z">
            <w:rPr/>
          </w:rPrChange>
        </w:rPr>
      </w:pPr>
      <w:r w:rsidRPr="003647DD">
        <w:rPr>
          <w:rFonts w:ascii="ＭＳ Ｐゴシック" w:eastAsia="ＭＳ Ｐゴシック" w:hAnsi="ＭＳ Ｐゴシック" w:hint="eastAsia"/>
          <w:kern w:val="0"/>
          <w:sz w:val="22"/>
          <w:rPrChange w:id="1" w:author=" " w:date="2021-01-22T16:13:00Z">
            <w:rPr>
              <w:rFonts w:hint="eastAsia"/>
              <w:kern w:val="0"/>
              <w:sz w:val="22"/>
            </w:rPr>
          </w:rPrChange>
        </w:rPr>
        <w:t>デッドラインを考慮したメモリ削減スケジューリング</w:t>
      </w:r>
      <w:r w:rsidRPr="003647DD">
        <w:rPr>
          <w:rFonts w:ascii="ＭＳ Ｐゴシック" w:eastAsia="ＭＳ Ｐゴシック" w:hAnsi="ＭＳ Ｐゴシック"/>
          <w:kern w:val="0"/>
          <w:sz w:val="22"/>
          <w:rPrChange w:id="2" w:author=" " w:date="2021-01-22T16:13:00Z">
            <w:rPr>
              <w:kern w:val="0"/>
              <w:sz w:val="22"/>
            </w:rPr>
          </w:rPrChange>
        </w:rPr>
        <w:t>LMCLFの改善</w:t>
      </w:r>
    </w:p>
    <w:p w14:paraId="137F90F4" w14:textId="133933AC" w:rsidR="001D18FA" w:rsidRDefault="001D18FA" w:rsidP="00F82723">
      <w:pPr>
        <w:snapToGrid w:val="0"/>
        <w:spacing w:line="80" w:lineRule="atLeast"/>
        <w:jc w:val="center"/>
      </w:pPr>
      <w:r>
        <w:rPr>
          <w:rFonts w:hint="eastAsia"/>
        </w:rPr>
        <w:t>組込みデザイン研究室　新井　諒介　(指導教員　中田　明夫)</w:t>
      </w:r>
    </w:p>
    <w:p w14:paraId="53FBE900" w14:textId="77777777" w:rsidR="001D18FA" w:rsidRDefault="001D18FA" w:rsidP="001D18FA">
      <w:pPr>
        <w:jc w:val="left"/>
        <w:sectPr w:rsidR="001D18FA" w:rsidSect="001D18FA">
          <w:pgSz w:w="11906" w:h="16838"/>
          <w:pgMar w:top="1985" w:right="1701" w:bottom="1701" w:left="1701" w:header="851" w:footer="992" w:gutter="0"/>
          <w:cols w:space="425"/>
          <w:docGrid w:type="lines" w:linePitch="360"/>
        </w:sectPr>
      </w:pPr>
    </w:p>
    <w:p w14:paraId="1DAB43F0" w14:textId="6E8BF131" w:rsidR="001D18FA" w:rsidRDefault="001D18FA" w:rsidP="00F82723">
      <w:pPr>
        <w:pStyle w:val="2"/>
        <w:snapToGrid w:val="0"/>
      </w:pPr>
      <w:r>
        <w:rPr>
          <w:rFonts w:hint="eastAsia"/>
        </w:rPr>
        <w:t xml:space="preserve">１　</w:t>
      </w:r>
      <w:r w:rsidR="008E22AA" w:rsidRPr="00F82723">
        <w:rPr>
          <w:rFonts w:hint="eastAsia"/>
          <w:sz w:val="20"/>
          <w:szCs w:val="20"/>
        </w:rPr>
        <w:t>まえがき</w:t>
      </w:r>
    </w:p>
    <w:p w14:paraId="64A2F29F" w14:textId="4A24C0BE" w:rsidR="006D1694" w:rsidRPr="00F82723" w:rsidRDefault="001D18FA" w:rsidP="00431AF8">
      <w:pPr>
        <w:ind w:firstLineChars="100" w:firstLine="160"/>
        <w:rPr>
          <w:sz w:val="16"/>
          <w:szCs w:val="14"/>
        </w:rPr>
      </w:pPr>
      <w:r w:rsidRPr="00F82723">
        <w:rPr>
          <w:sz w:val="16"/>
          <w:szCs w:val="14"/>
        </w:rPr>
        <w:t>スマートフォン</w:t>
      </w:r>
      <w:r w:rsidR="00F317CA" w:rsidRPr="00F82723">
        <w:rPr>
          <w:sz w:val="16"/>
          <w:szCs w:val="14"/>
        </w:rPr>
        <w:t>,</w:t>
      </w:r>
      <w:r w:rsidRPr="00F82723">
        <w:rPr>
          <w:sz w:val="16"/>
          <w:szCs w:val="14"/>
        </w:rPr>
        <w:t>家電製品</w:t>
      </w:r>
      <w:r w:rsidR="00F317CA" w:rsidRPr="00F82723">
        <w:rPr>
          <w:sz w:val="16"/>
          <w:szCs w:val="14"/>
        </w:rPr>
        <w:t>,</w:t>
      </w:r>
      <w:r w:rsidRPr="00F82723">
        <w:rPr>
          <w:sz w:val="16"/>
          <w:szCs w:val="14"/>
        </w:rPr>
        <w:t>医療機器などの組込みシステムは大量生産されることが多いため</w:t>
      </w:r>
      <w:r w:rsidR="00F317CA" w:rsidRPr="00F82723">
        <w:rPr>
          <w:sz w:val="16"/>
          <w:szCs w:val="14"/>
        </w:rPr>
        <w:t>,</w:t>
      </w:r>
      <w:r w:rsidRPr="00F82723">
        <w:rPr>
          <w:sz w:val="16"/>
          <w:szCs w:val="14"/>
        </w:rPr>
        <w:t>製造コストの削減は重要な課題であり</w:t>
      </w:r>
      <w:r w:rsidR="00F317CA" w:rsidRPr="00F82723">
        <w:rPr>
          <w:sz w:val="16"/>
          <w:szCs w:val="14"/>
        </w:rPr>
        <w:t>,</w:t>
      </w:r>
      <w:r w:rsidRPr="00F82723">
        <w:rPr>
          <w:sz w:val="16"/>
          <w:szCs w:val="14"/>
        </w:rPr>
        <w:t>メモリ消費量を削減することが</w:t>
      </w:r>
      <w:r w:rsidR="00F317CA" w:rsidRPr="00F82723">
        <w:rPr>
          <w:sz w:val="16"/>
          <w:szCs w:val="14"/>
        </w:rPr>
        <w:t>,</w:t>
      </w:r>
      <w:r w:rsidRPr="00F82723">
        <w:rPr>
          <w:sz w:val="16"/>
          <w:szCs w:val="14"/>
        </w:rPr>
        <w:t>組込みシステムの開発目標の一つとして挙げられている[1]</w:t>
      </w:r>
      <w:r w:rsidR="0092786A" w:rsidRPr="00F82723">
        <w:rPr>
          <w:sz w:val="16"/>
          <w:szCs w:val="14"/>
        </w:rPr>
        <w:t>.</w:t>
      </w:r>
      <w:r w:rsidRPr="00F82723">
        <w:rPr>
          <w:sz w:val="16"/>
          <w:szCs w:val="14"/>
        </w:rPr>
        <w:t>そこで我々は</w:t>
      </w:r>
      <w:r w:rsidR="00F317CA" w:rsidRPr="00F82723">
        <w:rPr>
          <w:sz w:val="16"/>
          <w:szCs w:val="14"/>
        </w:rPr>
        <w:t>,</w:t>
      </w:r>
      <w:r w:rsidRPr="00F82723">
        <w:rPr>
          <w:sz w:val="16"/>
          <w:szCs w:val="14"/>
        </w:rPr>
        <w:t>マルチタスクシステムのヒープメモリ消費量を動的解析によって削減する</w:t>
      </w:r>
      <w:r w:rsidR="00431AF8" w:rsidRPr="00F82723">
        <w:rPr>
          <w:sz w:val="16"/>
          <w:szCs w:val="14"/>
        </w:rPr>
        <w:t>LMCF</w:t>
      </w:r>
      <w:r w:rsidRPr="00F82723">
        <w:rPr>
          <w:sz w:val="16"/>
          <w:szCs w:val="14"/>
        </w:rPr>
        <w:t>スケジューリングを提案した[2]．</w:t>
      </w:r>
      <w:r w:rsidR="002A685D" w:rsidRPr="00F82723">
        <w:rPr>
          <w:rFonts w:hint="eastAsia"/>
          <w:sz w:val="16"/>
          <w:szCs w:val="14"/>
        </w:rPr>
        <w:t>さらに</w:t>
      </w:r>
      <w:r w:rsidR="0092786A" w:rsidRPr="00F82723">
        <w:rPr>
          <w:rFonts w:hint="eastAsia"/>
          <w:sz w:val="16"/>
          <w:szCs w:val="14"/>
        </w:rPr>
        <w:t>先行研究</w:t>
      </w:r>
      <w:r w:rsidR="002A685D" w:rsidRPr="00F82723">
        <w:rPr>
          <w:sz w:val="16"/>
          <w:szCs w:val="14"/>
        </w:rPr>
        <w:t>[3]</w:t>
      </w:r>
      <w:r w:rsidRPr="00F82723">
        <w:rPr>
          <w:sz w:val="16"/>
          <w:szCs w:val="14"/>
        </w:rPr>
        <w:t>では</w:t>
      </w:r>
      <w:r w:rsidR="00422D3D" w:rsidRPr="00F82723">
        <w:rPr>
          <w:sz w:val="16"/>
          <w:szCs w:val="14"/>
        </w:rPr>
        <w:t>,</w:t>
      </w:r>
      <w:r w:rsidR="00764948" w:rsidRPr="00F82723">
        <w:rPr>
          <w:rFonts w:hint="eastAsia"/>
          <w:sz w:val="16"/>
          <w:szCs w:val="14"/>
        </w:rPr>
        <w:t>メモリ消費量</w:t>
      </w:r>
      <w:r w:rsidRPr="00F82723">
        <w:rPr>
          <w:sz w:val="16"/>
          <w:szCs w:val="14"/>
        </w:rPr>
        <w:t>だけでなく</w:t>
      </w:r>
      <w:r w:rsidR="006D1694" w:rsidRPr="00F82723">
        <w:rPr>
          <w:sz w:val="16"/>
          <w:szCs w:val="14"/>
        </w:rPr>
        <w:t>,</w:t>
      </w:r>
      <w:r w:rsidR="00764948" w:rsidRPr="00F82723">
        <w:rPr>
          <w:rFonts w:hint="eastAsia"/>
          <w:sz w:val="16"/>
          <w:szCs w:val="14"/>
        </w:rPr>
        <w:t>デッドライン</w:t>
      </w:r>
      <w:r w:rsidRPr="00F82723">
        <w:rPr>
          <w:sz w:val="16"/>
          <w:szCs w:val="14"/>
        </w:rPr>
        <w:t>制約</w:t>
      </w:r>
      <w:r w:rsidR="00764948" w:rsidRPr="00F82723">
        <w:rPr>
          <w:rFonts w:hint="eastAsia"/>
          <w:sz w:val="16"/>
          <w:szCs w:val="14"/>
        </w:rPr>
        <w:t>も</w:t>
      </w:r>
      <w:r w:rsidRPr="00F82723">
        <w:rPr>
          <w:sz w:val="16"/>
          <w:szCs w:val="14"/>
        </w:rPr>
        <w:t>共に考慮したLMCLFスケジューリング</w:t>
      </w:r>
      <w:r w:rsidR="0092786A" w:rsidRPr="00F82723">
        <w:rPr>
          <w:rFonts w:hint="eastAsia"/>
          <w:sz w:val="16"/>
          <w:szCs w:val="14"/>
        </w:rPr>
        <w:t>が</w:t>
      </w:r>
      <w:r w:rsidRPr="00F82723">
        <w:rPr>
          <w:sz w:val="16"/>
          <w:szCs w:val="14"/>
        </w:rPr>
        <w:t>提案</w:t>
      </w:r>
      <w:r w:rsidR="0092786A" w:rsidRPr="00F82723">
        <w:rPr>
          <w:rFonts w:hint="eastAsia"/>
          <w:sz w:val="16"/>
          <w:szCs w:val="14"/>
        </w:rPr>
        <w:t>されている</w:t>
      </w:r>
      <w:r w:rsidR="00211BA5" w:rsidRPr="00F82723">
        <w:rPr>
          <w:sz w:val="16"/>
          <w:szCs w:val="14"/>
        </w:rPr>
        <w:t>.</w:t>
      </w:r>
      <w:r w:rsidR="000A2900" w:rsidRPr="00F82723">
        <w:rPr>
          <w:sz w:val="16"/>
          <w:szCs w:val="14"/>
        </w:rPr>
        <w:t>LMCLF</w:t>
      </w:r>
      <w:r w:rsidR="000A2900" w:rsidRPr="00F82723">
        <w:rPr>
          <w:rFonts w:hint="eastAsia"/>
          <w:sz w:val="16"/>
          <w:szCs w:val="14"/>
        </w:rPr>
        <w:t>スケジューリングでは，設計者が</w:t>
      </w:r>
      <w:r w:rsidR="00764948" w:rsidRPr="00F82723">
        <w:rPr>
          <w:rFonts w:hint="eastAsia"/>
          <w:sz w:val="16"/>
          <w:szCs w:val="14"/>
        </w:rPr>
        <w:t>任意に</w:t>
      </w:r>
      <w:r w:rsidR="000A2900" w:rsidRPr="00F82723">
        <w:rPr>
          <w:rFonts w:hint="eastAsia"/>
          <w:sz w:val="16"/>
          <w:szCs w:val="14"/>
        </w:rPr>
        <w:t>定めるパラメータαを導入し，</w:t>
      </w:r>
      <w:r w:rsidR="00764948" w:rsidRPr="00F82723">
        <w:rPr>
          <w:rFonts w:hint="eastAsia"/>
          <w:sz w:val="16"/>
          <w:szCs w:val="14"/>
        </w:rPr>
        <w:t>単位</w:t>
      </w:r>
      <w:r w:rsidR="000A2900" w:rsidRPr="00F82723">
        <w:rPr>
          <w:rFonts w:hint="eastAsia"/>
          <w:sz w:val="16"/>
          <w:szCs w:val="14"/>
        </w:rPr>
        <w:t>メモリ消費量のα倍を</w:t>
      </w:r>
      <w:r w:rsidR="00764948" w:rsidRPr="00F82723">
        <w:rPr>
          <w:rFonts w:hint="eastAsia"/>
          <w:sz w:val="16"/>
          <w:szCs w:val="14"/>
        </w:rPr>
        <w:t>単位時間の処理遅延と</w:t>
      </w:r>
      <w:r w:rsidR="00725534" w:rsidRPr="00F82723">
        <w:rPr>
          <w:rFonts w:hint="eastAsia"/>
          <w:sz w:val="16"/>
          <w:szCs w:val="14"/>
        </w:rPr>
        <w:t>同等</w:t>
      </w:r>
      <w:r w:rsidR="00764948" w:rsidRPr="00F82723">
        <w:rPr>
          <w:rFonts w:hint="eastAsia"/>
          <w:sz w:val="16"/>
          <w:szCs w:val="14"/>
        </w:rPr>
        <w:t>と</w:t>
      </w:r>
      <w:r w:rsidR="00EB6A1F" w:rsidRPr="00F82723">
        <w:rPr>
          <w:rFonts w:hint="eastAsia"/>
          <w:sz w:val="16"/>
          <w:szCs w:val="14"/>
        </w:rPr>
        <w:t>みなす</w:t>
      </w:r>
      <w:r w:rsidR="00764948" w:rsidRPr="00F82723">
        <w:rPr>
          <w:rFonts w:hint="eastAsia"/>
          <w:sz w:val="16"/>
          <w:szCs w:val="14"/>
        </w:rPr>
        <w:t>ことでメモリ消費量とデッドライン充足の両者を勘案したスケジューリングを実現していた</w:t>
      </w:r>
      <w:r w:rsidR="000A2900" w:rsidRPr="00F82723">
        <w:rPr>
          <w:rFonts w:hint="eastAsia"/>
          <w:sz w:val="16"/>
          <w:szCs w:val="14"/>
        </w:rPr>
        <w:t>．</w:t>
      </w:r>
      <w:r w:rsidR="00417E21" w:rsidRPr="00F82723">
        <w:rPr>
          <w:rFonts w:hint="eastAsia"/>
          <w:sz w:val="16"/>
          <w:szCs w:val="14"/>
        </w:rPr>
        <w:t>しかし</w:t>
      </w:r>
      <w:r w:rsidR="00211BA5" w:rsidRPr="00F82723">
        <w:rPr>
          <w:sz w:val="16"/>
          <w:szCs w:val="14"/>
        </w:rPr>
        <w:t>,</w:t>
      </w:r>
      <w:r w:rsidR="00764948" w:rsidRPr="00F82723">
        <w:rPr>
          <w:rFonts w:hint="eastAsia"/>
          <w:sz w:val="16"/>
          <w:szCs w:val="14"/>
        </w:rPr>
        <w:t>メモリ消費量</w:t>
      </w:r>
      <w:r w:rsidR="00CD6180" w:rsidRPr="00F82723">
        <w:rPr>
          <w:rFonts w:hint="eastAsia"/>
          <w:sz w:val="16"/>
          <w:szCs w:val="14"/>
        </w:rPr>
        <w:t>と</w:t>
      </w:r>
      <w:r w:rsidR="00764948" w:rsidRPr="00F82723">
        <w:rPr>
          <w:rFonts w:hint="eastAsia"/>
          <w:sz w:val="16"/>
          <w:szCs w:val="14"/>
        </w:rPr>
        <w:t>デッドライン</w:t>
      </w:r>
      <w:r w:rsidR="00CD6180" w:rsidRPr="00F82723">
        <w:rPr>
          <w:rFonts w:hint="eastAsia"/>
          <w:sz w:val="16"/>
          <w:szCs w:val="14"/>
        </w:rPr>
        <w:t>に大きなばらつきがある場合</w:t>
      </w:r>
      <w:r w:rsidR="00764948" w:rsidRPr="00F82723">
        <w:rPr>
          <w:rFonts w:hint="eastAsia"/>
          <w:sz w:val="16"/>
          <w:szCs w:val="14"/>
        </w:rPr>
        <w:t>は，事前に適切な</w:t>
      </w:r>
      <w:r w:rsidR="00CD6180" w:rsidRPr="00F82723">
        <w:rPr>
          <w:rFonts w:hint="eastAsia"/>
          <w:sz w:val="16"/>
          <w:szCs w:val="14"/>
        </w:rPr>
        <w:t>αの値を設定するのは困難である</w:t>
      </w:r>
      <w:r w:rsidR="00211BA5" w:rsidRPr="00F82723">
        <w:rPr>
          <w:sz w:val="16"/>
          <w:szCs w:val="14"/>
        </w:rPr>
        <w:t>.</w:t>
      </w:r>
      <w:r w:rsidR="001029CC" w:rsidRPr="00F82723">
        <w:rPr>
          <w:rFonts w:hint="eastAsia"/>
          <w:sz w:val="16"/>
          <w:szCs w:val="14"/>
        </w:rPr>
        <w:t>もし</w:t>
      </w:r>
      <w:r w:rsidR="00CD6180" w:rsidRPr="00F82723">
        <w:rPr>
          <w:rFonts w:hint="eastAsia"/>
          <w:sz w:val="16"/>
          <w:szCs w:val="14"/>
        </w:rPr>
        <w:t>α</w:t>
      </w:r>
      <w:r w:rsidR="00A30BBF" w:rsidRPr="00F82723">
        <w:rPr>
          <w:rFonts w:hint="eastAsia"/>
          <w:sz w:val="16"/>
          <w:szCs w:val="14"/>
        </w:rPr>
        <w:t>の</w:t>
      </w:r>
      <w:r w:rsidR="00CD6180" w:rsidRPr="00F82723">
        <w:rPr>
          <w:rFonts w:hint="eastAsia"/>
          <w:sz w:val="16"/>
          <w:szCs w:val="14"/>
        </w:rPr>
        <w:t>値が最適でない場合</w:t>
      </w:r>
      <w:r w:rsidR="00211BA5" w:rsidRPr="00F82723">
        <w:rPr>
          <w:sz w:val="16"/>
          <w:szCs w:val="14"/>
        </w:rPr>
        <w:t>,</w:t>
      </w:r>
      <w:r w:rsidR="00CD6180" w:rsidRPr="00F82723">
        <w:rPr>
          <w:rFonts w:hint="eastAsia"/>
          <w:sz w:val="16"/>
          <w:szCs w:val="14"/>
        </w:rPr>
        <w:t>最適である場合よりもメモリ削減量が減ってしまう</w:t>
      </w:r>
      <w:r w:rsidR="001029CC" w:rsidRPr="00F82723">
        <w:rPr>
          <w:rFonts w:hint="eastAsia"/>
          <w:sz w:val="16"/>
          <w:szCs w:val="14"/>
        </w:rPr>
        <w:t>可能性がある</w:t>
      </w:r>
      <w:r w:rsidR="00211BA5" w:rsidRPr="00F82723">
        <w:rPr>
          <w:sz w:val="16"/>
          <w:szCs w:val="14"/>
        </w:rPr>
        <w:t>.</w:t>
      </w:r>
      <w:r w:rsidR="00CD6180" w:rsidRPr="00F82723">
        <w:rPr>
          <w:rFonts w:hint="eastAsia"/>
          <w:sz w:val="16"/>
          <w:szCs w:val="14"/>
        </w:rPr>
        <w:t>本研究では</w:t>
      </w:r>
      <w:r w:rsidR="00211BA5" w:rsidRPr="00F82723">
        <w:rPr>
          <w:sz w:val="16"/>
          <w:szCs w:val="14"/>
        </w:rPr>
        <w:t>,</w:t>
      </w:r>
      <w:r w:rsidR="00CD6180" w:rsidRPr="00F82723">
        <w:rPr>
          <w:rFonts w:hint="eastAsia"/>
          <w:sz w:val="16"/>
          <w:szCs w:val="14"/>
        </w:rPr>
        <w:t>そのαの</w:t>
      </w:r>
      <w:r w:rsidR="00725534" w:rsidRPr="00F82723">
        <w:rPr>
          <w:rFonts w:hint="eastAsia"/>
          <w:sz w:val="16"/>
          <w:szCs w:val="14"/>
        </w:rPr>
        <w:t>より適切な</w:t>
      </w:r>
      <w:r w:rsidR="00CD6180" w:rsidRPr="00F82723">
        <w:rPr>
          <w:rFonts w:hint="eastAsia"/>
          <w:sz w:val="16"/>
          <w:szCs w:val="14"/>
        </w:rPr>
        <w:t>値</w:t>
      </w:r>
      <w:r w:rsidR="00E11C61" w:rsidRPr="00F82723">
        <w:rPr>
          <w:rFonts w:hint="eastAsia"/>
          <w:sz w:val="16"/>
          <w:szCs w:val="14"/>
        </w:rPr>
        <w:t>を</w:t>
      </w:r>
      <w:r w:rsidR="00725534" w:rsidRPr="00F82723">
        <w:rPr>
          <w:rFonts w:hint="eastAsia"/>
          <w:sz w:val="16"/>
          <w:szCs w:val="14"/>
        </w:rPr>
        <w:t>スケジューラ動作中に自動推定する手法</w:t>
      </w:r>
      <w:r w:rsidR="00CD6180" w:rsidRPr="00F82723">
        <w:rPr>
          <w:rFonts w:hint="eastAsia"/>
          <w:sz w:val="16"/>
          <w:szCs w:val="14"/>
        </w:rPr>
        <w:t>を提案する</w:t>
      </w:r>
      <w:r w:rsidR="00211BA5" w:rsidRPr="00F82723">
        <w:rPr>
          <w:sz w:val="16"/>
          <w:szCs w:val="14"/>
        </w:rPr>
        <w:t>.</w:t>
      </w:r>
      <w:r w:rsidR="00725534" w:rsidRPr="00F82723">
        <w:rPr>
          <w:rFonts w:hint="eastAsia"/>
          <w:sz w:val="16"/>
          <w:szCs w:val="14"/>
        </w:rPr>
        <w:t>提案手法により</w:t>
      </w:r>
      <w:r w:rsidR="00211BA5" w:rsidRPr="00F82723">
        <w:rPr>
          <w:sz w:val="16"/>
          <w:szCs w:val="14"/>
        </w:rPr>
        <w:t>,</w:t>
      </w:r>
      <w:r w:rsidR="00CD6180" w:rsidRPr="00F82723">
        <w:rPr>
          <w:rFonts w:hint="eastAsia"/>
          <w:sz w:val="16"/>
          <w:szCs w:val="14"/>
        </w:rPr>
        <w:t>αを事前に定める必要が無くかつ</w:t>
      </w:r>
      <w:r w:rsidR="00211BA5" w:rsidRPr="00F82723">
        <w:rPr>
          <w:sz w:val="16"/>
          <w:szCs w:val="14"/>
        </w:rPr>
        <w:t>,</w:t>
      </w:r>
      <w:r w:rsidR="00CD6180" w:rsidRPr="00F82723">
        <w:rPr>
          <w:rFonts w:hint="eastAsia"/>
          <w:sz w:val="16"/>
          <w:szCs w:val="14"/>
        </w:rPr>
        <w:t>αの値が最適でない場合の従来手法よりもメモリ</w:t>
      </w:r>
      <w:r w:rsidR="00725534" w:rsidRPr="00F82723">
        <w:rPr>
          <w:rFonts w:hint="eastAsia"/>
          <w:sz w:val="16"/>
          <w:szCs w:val="14"/>
        </w:rPr>
        <w:t>消費量を</w:t>
      </w:r>
      <w:r w:rsidR="00CD6180" w:rsidRPr="00F82723">
        <w:rPr>
          <w:rFonts w:hint="eastAsia"/>
          <w:sz w:val="16"/>
          <w:szCs w:val="14"/>
        </w:rPr>
        <w:t>削減</w:t>
      </w:r>
      <w:r w:rsidR="00725534" w:rsidRPr="00F82723">
        <w:rPr>
          <w:rFonts w:hint="eastAsia"/>
          <w:sz w:val="16"/>
          <w:szCs w:val="14"/>
        </w:rPr>
        <w:t>することが</w:t>
      </w:r>
      <w:r w:rsidR="00426020">
        <w:rPr>
          <w:rFonts w:hint="eastAsia"/>
          <w:sz w:val="16"/>
          <w:szCs w:val="14"/>
        </w:rPr>
        <w:t>期待</w:t>
      </w:r>
      <w:r w:rsidR="00725534" w:rsidRPr="00F82723">
        <w:rPr>
          <w:rFonts w:hint="eastAsia"/>
          <w:sz w:val="16"/>
          <w:szCs w:val="14"/>
        </w:rPr>
        <w:t>できる</w:t>
      </w:r>
      <w:r w:rsidR="00211BA5" w:rsidRPr="00F82723">
        <w:rPr>
          <w:sz w:val="16"/>
          <w:szCs w:val="14"/>
        </w:rPr>
        <w:t>.</w:t>
      </w:r>
    </w:p>
    <w:p w14:paraId="02602463" w14:textId="049E1DE6" w:rsidR="00CB46BD" w:rsidRPr="00F82723" w:rsidRDefault="003122AD">
      <w:pPr>
        <w:pStyle w:val="2"/>
        <w:snapToGrid w:val="0"/>
        <w:rPr>
          <w:sz w:val="22"/>
        </w:rPr>
        <w:pPrChange w:id="3" w:author=" " w:date="2021-01-22T16:16:00Z">
          <w:pPr>
            <w:pStyle w:val="1"/>
            <w:snapToGrid w:val="0"/>
          </w:pPr>
        </w:pPrChange>
      </w:pPr>
      <w:ins w:id="4" w:author=" " w:date="2021-01-22T16:17:00Z">
        <w:r>
          <w:rPr>
            <w:rFonts w:hint="eastAsia"/>
            <w:sz w:val="22"/>
          </w:rPr>
          <w:t>２</w:t>
        </w:r>
      </w:ins>
      <w:del w:id="5" w:author=" " w:date="2021-01-22T16:17:00Z">
        <w:r w:rsidR="00CB46BD" w:rsidRPr="00F82723" w:rsidDel="003122AD">
          <w:rPr>
            <w:sz w:val="22"/>
          </w:rPr>
          <w:delText>2</w:delText>
        </w:r>
      </w:del>
      <w:r w:rsidR="00CB46BD" w:rsidRPr="00F82723">
        <w:rPr>
          <w:sz w:val="22"/>
        </w:rPr>
        <w:t xml:space="preserve"> </w:t>
      </w:r>
      <w:r w:rsidR="00CB46BD" w:rsidRPr="00F82723">
        <w:rPr>
          <w:rFonts w:hint="eastAsia"/>
        </w:rPr>
        <w:t>システムモデル</w:t>
      </w:r>
    </w:p>
    <w:p w14:paraId="68284E6E" w14:textId="75411C99" w:rsidR="00CB46BD" w:rsidRPr="00F82723" w:rsidRDefault="00CB46BD" w:rsidP="008A415E">
      <w:pPr>
        <w:pStyle w:val="af1"/>
        <w:ind w:firstLineChars="100" w:firstLine="160"/>
        <w:rPr>
          <w:sz w:val="16"/>
          <w:szCs w:val="14"/>
        </w:rPr>
      </w:pPr>
      <w:r w:rsidRPr="00F82723">
        <w:rPr>
          <w:sz w:val="16"/>
          <w:szCs w:val="14"/>
        </w:rPr>
        <w:t>本研究で取り扱うシステムモデルは,文献[2]で定義されているものと同様である．最小リリース間隔</w:t>
      </w:r>
      <w:r w:rsidR="008A415E" w:rsidRPr="00F82723">
        <w:rPr>
          <w:rFonts w:hint="eastAsia"/>
          <w:sz w:val="16"/>
          <w:szCs w:val="14"/>
        </w:rPr>
        <w:t>を</w:t>
      </w:r>
      <m:oMath>
        <m:sSub>
          <m:sSubPr>
            <m:ctrlPr>
              <w:rPr>
                <w:rFonts w:ascii="Cambria Math" w:hAnsi="Cambria Math"/>
                <w:i/>
                <w:sz w:val="16"/>
                <w:szCs w:val="14"/>
              </w:rPr>
            </m:ctrlPr>
          </m:sSubPr>
          <m:e>
            <m:r>
              <w:rPr>
                <w:rFonts w:ascii="Cambria Math" w:hAnsi="Cambria Math"/>
                <w:sz w:val="16"/>
                <w:szCs w:val="14"/>
              </w:rPr>
              <m:t>T</m:t>
            </m:r>
          </m:e>
          <m:sub>
            <m:r>
              <w:rPr>
                <w:rFonts w:ascii="Cambria Math" w:hAnsi="Cambria Math"/>
                <w:sz w:val="16"/>
                <w:szCs w:val="14"/>
              </w:rPr>
              <m:t>i</m:t>
            </m:r>
          </m:sub>
        </m:sSub>
      </m:oMath>
      <w:r w:rsidR="001413F5">
        <w:rPr>
          <w:rFonts w:hint="eastAsia"/>
          <w:sz w:val="16"/>
          <w:szCs w:val="14"/>
        </w:rPr>
        <w:t>，</w:t>
      </w:r>
      <w:r w:rsidRPr="00F82723">
        <w:rPr>
          <w:sz w:val="16"/>
          <w:szCs w:val="14"/>
        </w:rPr>
        <w:t>最悪実行時間を</w:t>
      </w:r>
      <w:del w:id="6" w:author="新井　諒介" w:date="2021-01-22T18:30:00Z">
        <w:r w:rsidRPr="00F82723" w:rsidDel="009369E3">
          <w:rPr>
            <w:sz w:val="16"/>
            <w:szCs w:val="14"/>
          </w:rPr>
          <w:delText xml:space="preserve"> </w:delText>
        </w:r>
      </w:del>
      <m:oMath>
        <m:sSub>
          <m:sSubPr>
            <m:ctrlPr>
              <w:rPr>
                <w:rFonts w:ascii="Cambria Math" w:hAnsi="Cambria Math"/>
                <w:i/>
                <w:sz w:val="16"/>
                <w:szCs w:val="14"/>
              </w:rPr>
            </m:ctrlPr>
          </m:sSubPr>
          <m:e>
            <m:r>
              <w:rPr>
                <w:rFonts w:ascii="Cambria Math" w:hAnsi="Cambria Math"/>
                <w:sz w:val="16"/>
                <w:szCs w:val="14"/>
              </w:rPr>
              <m:t>C</m:t>
            </m:r>
          </m:e>
          <m:sub>
            <m:r>
              <w:rPr>
                <w:rFonts w:ascii="Cambria Math" w:hAnsi="Cambria Math"/>
                <w:sz w:val="16"/>
                <w:szCs w:val="14"/>
              </w:rPr>
              <m:t>i</m:t>
            </m:r>
          </m:sub>
        </m:sSub>
      </m:oMath>
      <w:r w:rsidRPr="00F82723">
        <w:rPr>
          <w:sz w:val="16"/>
          <w:szCs w:val="14"/>
        </w:rPr>
        <w:t>,相対デッドラインを</w:t>
      </w:r>
      <m:oMath>
        <m:sSub>
          <m:sSubPr>
            <m:ctrlPr>
              <w:rPr>
                <w:rFonts w:ascii="Cambria Math" w:hAnsi="Cambria Math"/>
                <w:i/>
                <w:sz w:val="16"/>
                <w:szCs w:val="14"/>
              </w:rPr>
            </m:ctrlPr>
          </m:sSubPr>
          <m:e>
            <m:r>
              <w:rPr>
                <w:rFonts w:ascii="Cambria Math" w:hAnsi="Cambria Math"/>
                <w:sz w:val="16"/>
                <w:szCs w:val="14"/>
              </w:rPr>
              <m:t>D</m:t>
            </m:r>
          </m:e>
          <m:sub>
            <m:r>
              <w:rPr>
                <w:rFonts w:ascii="Cambria Math" w:hAnsi="Cambria Math"/>
                <w:sz w:val="16"/>
                <w:szCs w:val="14"/>
              </w:rPr>
              <m:t>i</m:t>
            </m:r>
          </m:sub>
        </m:sSub>
      </m:oMath>
      <w:r w:rsidRPr="00F82723">
        <w:rPr>
          <w:sz w:val="16"/>
          <w:szCs w:val="14"/>
        </w:rPr>
        <w:t>とし,タスク</w:t>
      </w:r>
      <m:oMath>
        <m:sSub>
          <m:sSubPr>
            <m:ctrlPr>
              <w:rPr>
                <w:rFonts w:ascii="Cambria Math" w:hAnsi="Cambria Math"/>
                <w:i/>
                <w:sz w:val="16"/>
                <w:szCs w:val="14"/>
              </w:rPr>
            </m:ctrlPr>
          </m:sSubPr>
          <m:e>
            <m:r>
              <w:rPr>
                <w:rFonts w:ascii="Cambria Math" w:hAnsi="Cambria Math"/>
                <w:sz w:val="16"/>
                <w:szCs w:val="14"/>
              </w:rPr>
              <m:t>τ</m:t>
            </m:r>
          </m:e>
          <m:sub>
            <m:r>
              <w:rPr>
                <w:rFonts w:ascii="Cambria Math" w:hAnsi="Cambria Math"/>
                <w:sz w:val="16"/>
                <w:szCs w:val="14"/>
              </w:rPr>
              <m:t>i</m:t>
            </m:r>
          </m:sub>
        </m:sSub>
      </m:oMath>
      <w:r w:rsidRPr="00F82723">
        <w:rPr>
          <w:sz w:val="16"/>
          <w:szCs w:val="14"/>
        </w:rPr>
        <w:t>=(</w:t>
      </w:r>
      <m:oMath>
        <m:sSub>
          <m:sSubPr>
            <m:ctrlPr>
              <w:rPr>
                <w:rFonts w:ascii="Cambria Math" w:hAnsi="Cambria Math"/>
                <w:i/>
                <w:sz w:val="16"/>
                <w:szCs w:val="14"/>
              </w:rPr>
            </m:ctrlPr>
          </m:sSubPr>
          <m:e>
            <m:r>
              <w:rPr>
                <w:rFonts w:ascii="Cambria Math" w:hAnsi="Cambria Math"/>
                <w:sz w:val="16"/>
                <w:szCs w:val="14"/>
              </w:rPr>
              <m:t>T</m:t>
            </m:r>
          </m:e>
          <m:sub>
            <m:r>
              <w:rPr>
                <w:rFonts w:ascii="Cambria Math" w:hAnsi="Cambria Math"/>
                <w:sz w:val="16"/>
                <w:szCs w:val="14"/>
              </w:rPr>
              <m:t>i</m:t>
            </m:r>
          </m:sub>
        </m:sSub>
      </m:oMath>
      <w:r w:rsidRPr="00F82723">
        <w:rPr>
          <w:sz w:val="16"/>
          <w:szCs w:val="14"/>
        </w:rPr>
        <w:t>,</w:t>
      </w:r>
      <m:oMath>
        <m:r>
          <w:rPr>
            <w:rFonts w:ascii="Cambria Math" w:hAnsi="Cambria Math"/>
            <w:sz w:val="16"/>
            <w:szCs w:val="14"/>
          </w:rPr>
          <m:t xml:space="preserve"> </m:t>
        </m:r>
        <m:sSub>
          <m:sSubPr>
            <m:ctrlPr>
              <w:rPr>
                <w:rFonts w:ascii="Cambria Math" w:hAnsi="Cambria Math"/>
                <w:i/>
                <w:sz w:val="16"/>
                <w:szCs w:val="14"/>
              </w:rPr>
            </m:ctrlPr>
          </m:sSubPr>
          <m:e>
            <m:r>
              <w:rPr>
                <w:rFonts w:ascii="Cambria Math" w:hAnsi="Cambria Math"/>
                <w:sz w:val="16"/>
                <w:szCs w:val="14"/>
              </w:rPr>
              <m:t>C</m:t>
            </m:r>
          </m:e>
          <m:sub>
            <m:r>
              <w:rPr>
                <w:rFonts w:ascii="Cambria Math" w:hAnsi="Cambria Math"/>
                <w:sz w:val="16"/>
                <w:szCs w:val="14"/>
              </w:rPr>
              <m:t>i</m:t>
            </m:r>
          </m:sub>
        </m:sSub>
      </m:oMath>
      <w:r w:rsidRPr="00F82723">
        <w:rPr>
          <w:sz w:val="16"/>
          <w:szCs w:val="14"/>
        </w:rPr>
        <w:t>,</w:t>
      </w:r>
      <m:oMath>
        <m:sSub>
          <m:sSubPr>
            <m:ctrlPr>
              <w:rPr>
                <w:rFonts w:ascii="Cambria Math" w:hAnsi="Cambria Math"/>
                <w:i/>
                <w:sz w:val="16"/>
                <w:szCs w:val="14"/>
              </w:rPr>
            </m:ctrlPr>
          </m:sSubPr>
          <m:e>
            <m:r>
              <w:rPr>
                <w:rFonts w:ascii="Cambria Math" w:hAnsi="Cambria Math"/>
                <w:sz w:val="16"/>
                <w:szCs w:val="14"/>
              </w:rPr>
              <m:t>D</m:t>
            </m:r>
          </m:e>
          <m:sub>
            <m:r>
              <w:rPr>
                <w:rFonts w:ascii="Cambria Math" w:hAnsi="Cambria Math"/>
                <w:sz w:val="16"/>
                <w:szCs w:val="14"/>
              </w:rPr>
              <m:t>i</m:t>
            </m:r>
          </m:sub>
        </m:sSub>
      </m:oMath>
      <w:r w:rsidRPr="00F82723">
        <w:rPr>
          <w:sz w:val="16"/>
          <w:szCs w:val="14"/>
        </w:rPr>
        <w:t>)とする</w:t>
      </w:r>
      <w:r w:rsidR="00BE539C" w:rsidRPr="00F82723">
        <w:rPr>
          <w:sz w:val="16"/>
          <w:szCs w:val="14"/>
        </w:rPr>
        <w:t>.</w:t>
      </w:r>
      <m:oMath>
        <m:sSub>
          <m:sSubPr>
            <m:ctrlPr>
              <w:rPr>
                <w:rFonts w:ascii="Cambria Math" w:hAnsi="Cambria Math"/>
                <w:i/>
                <w:sz w:val="16"/>
                <w:szCs w:val="14"/>
              </w:rPr>
            </m:ctrlPr>
          </m:sSubPr>
          <m:e>
            <m:r>
              <w:rPr>
                <w:rFonts w:ascii="Cambria Math" w:hAnsi="Cambria Math"/>
                <w:sz w:val="16"/>
                <w:szCs w:val="14"/>
              </w:rPr>
              <m:t>τ</m:t>
            </m:r>
          </m:e>
          <m:sub>
            <m:r>
              <w:rPr>
                <w:rFonts w:ascii="Cambria Math" w:hAnsi="Cambria Math"/>
                <w:sz w:val="16"/>
                <w:szCs w:val="14"/>
              </w:rPr>
              <m:t>i</m:t>
            </m:r>
          </m:sub>
        </m:sSub>
      </m:oMath>
      <w:r w:rsidRPr="00F82723">
        <w:rPr>
          <w:sz w:val="16"/>
          <w:szCs w:val="14"/>
        </w:rPr>
        <w:t>の時刻</w:t>
      </w:r>
      <w:r w:rsidR="00BE539C" w:rsidRPr="00F82723">
        <w:rPr>
          <w:sz w:val="16"/>
          <w:szCs w:val="14"/>
        </w:rPr>
        <w:t>t</w:t>
      </w:r>
      <w:r w:rsidRPr="00F82723">
        <w:rPr>
          <w:sz w:val="16"/>
          <w:szCs w:val="14"/>
        </w:rPr>
        <w:t xml:space="preserve"> における相対デッドラインを</w:t>
      </w:r>
      <m:oMath>
        <m:sSub>
          <m:sSubPr>
            <m:ctrlPr>
              <w:rPr>
                <w:rFonts w:ascii="Cambria Math" w:hAnsi="Cambria Math"/>
                <w:i/>
                <w:sz w:val="16"/>
                <w:szCs w:val="14"/>
              </w:rPr>
            </m:ctrlPr>
          </m:sSubPr>
          <m:e>
            <m:r>
              <w:rPr>
                <w:rFonts w:ascii="Cambria Math" w:hAnsi="Cambria Math"/>
                <w:sz w:val="16"/>
                <w:szCs w:val="14"/>
              </w:rPr>
              <m:t>D</m:t>
            </m:r>
          </m:e>
          <m:sub>
            <m:r>
              <w:rPr>
                <w:rFonts w:ascii="Cambria Math" w:hAnsi="Cambria Math"/>
                <w:sz w:val="16"/>
                <w:szCs w:val="14"/>
              </w:rPr>
              <m:t>i</m:t>
            </m:r>
          </m:sub>
        </m:sSub>
      </m:oMath>
      <w:r w:rsidRPr="00F82723">
        <w:rPr>
          <w:sz w:val="16"/>
          <w:szCs w:val="14"/>
        </w:rPr>
        <w:t>(t)</w:t>
      </w:r>
      <w:r w:rsidR="00BE539C" w:rsidRPr="00F82723">
        <w:rPr>
          <w:sz w:val="16"/>
          <w:szCs w:val="14"/>
        </w:rPr>
        <w:t>,</w:t>
      </w:r>
      <w:r w:rsidRPr="00F82723">
        <w:rPr>
          <w:sz w:val="16"/>
          <w:szCs w:val="14"/>
        </w:rPr>
        <w:t>残余実行時間を</w:t>
      </w:r>
      <m:oMath>
        <m:sSub>
          <m:sSubPr>
            <m:ctrlPr>
              <w:rPr>
                <w:rFonts w:ascii="Cambria Math" w:hAnsi="Cambria Math"/>
                <w:i/>
                <w:sz w:val="16"/>
                <w:szCs w:val="14"/>
              </w:rPr>
            </m:ctrlPr>
          </m:sSubPr>
          <m:e>
            <m:r>
              <w:rPr>
                <w:rFonts w:ascii="Cambria Math" w:hAnsi="Cambria Math"/>
                <w:sz w:val="16"/>
                <w:szCs w:val="14"/>
              </w:rPr>
              <m:t>C</m:t>
            </m:r>
          </m:e>
          <m:sub>
            <m:r>
              <w:rPr>
                <w:rFonts w:ascii="Cambria Math" w:hAnsi="Cambria Math"/>
                <w:sz w:val="16"/>
                <w:szCs w:val="14"/>
              </w:rPr>
              <m:t>i</m:t>
            </m:r>
          </m:sub>
        </m:sSub>
      </m:oMath>
      <w:r w:rsidRPr="00F82723">
        <w:rPr>
          <w:sz w:val="16"/>
          <w:szCs w:val="14"/>
        </w:rPr>
        <w:t>(t)とし，余裕時間を</w:t>
      </w:r>
      <m:oMath>
        <m:sSub>
          <m:sSubPr>
            <m:ctrlPr>
              <w:rPr>
                <w:rFonts w:ascii="Cambria Math" w:hAnsi="Cambria Math"/>
                <w:i/>
                <w:sz w:val="16"/>
                <w:szCs w:val="14"/>
              </w:rPr>
            </m:ctrlPr>
          </m:sSubPr>
          <m:e>
            <m:r>
              <w:rPr>
                <w:rFonts w:ascii="Cambria Math" w:hAnsi="Cambria Math"/>
                <w:sz w:val="16"/>
                <w:szCs w:val="14"/>
              </w:rPr>
              <m:t>L</m:t>
            </m:r>
          </m:e>
          <m:sub>
            <m:r>
              <w:rPr>
                <w:rFonts w:ascii="Cambria Math" w:hAnsi="Cambria Math"/>
                <w:sz w:val="16"/>
                <w:szCs w:val="14"/>
              </w:rPr>
              <m:t>i</m:t>
            </m:r>
          </m:sub>
        </m:sSub>
      </m:oMath>
      <w:r w:rsidRPr="00F82723">
        <w:rPr>
          <w:sz w:val="16"/>
          <w:szCs w:val="14"/>
        </w:rPr>
        <w:t xml:space="preserve">(t)(= </w:t>
      </w:r>
      <m:oMath>
        <m:sSub>
          <m:sSubPr>
            <m:ctrlPr>
              <w:rPr>
                <w:rFonts w:ascii="Cambria Math" w:hAnsi="Cambria Math"/>
                <w:i/>
                <w:sz w:val="16"/>
                <w:szCs w:val="14"/>
              </w:rPr>
            </m:ctrlPr>
          </m:sSubPr>
          <m:e>
            <m:r>
              <w:rPr>
                <w:rFonts w:ascii="Cambria Math" w:hAnsi="Cambria Math"/>
                <w:sz w:val="16"/>
                <w:szCs w:val="14"/>
              </w:rPr>
              <m:t>D</m:t>
            </m:r>
          </m:e>
          <m:sub>
            <m:r>
              <w:rPr>
                <w:rFonts w:ascii="Cambria Math" w:hAnsi="Cambria Math"/>
                <w:sz w:val="16"/>
                <w:szCs w:val="14"/>
              </w:rPr>
              <m:t>i</m:t>
            </m:r>
          </m:sub>
        </m:sSub>
      </m:oMath>
      <w:r w:rsidRPr="00F82723">
        <w:rPr>
          <w:sz w:val="16"/>
          <w:szCs w:val="14"/>
        </w:rPr>
        <w:t>(t)</w:t>
      </w:r>
      <w:r w:rsidR="00BE539C" w:rsidRPr="00F82723">
        <w:rPr>
          <w:sz w:val="16"/>
          <w:szCs w:val="14"/>
        </w:rPr>
        <w:t>-</w:t>
      </w:r>
      <m:oMath>
        <m:r>
          <w:rPr>
            <w:rFonts w:ascii="Cambria Math" w:hAnsi="Cambria Math"/>
            <w:sz w:val="16"/>
            <w:szCs w:val="14"/>
          </w:rPr>
          <m:t xml:space="preserve"> </m:t>
        </m:r>
        <m:sSub>
          <m:sSubPr>
            <m:ctrlPr>
              <w:rPr>
                <w:rFonts w:ascii="Cambria Math" w:hAnsi="Cambria Math"/>
                <w:i/>
                <w:sz w:val="16"/>
                <w:szCs w:val="14"/>
              </w:rPr>
            </m:ctrlPr>
          </m:sSubPr>
          <m:e>
            <m:r>
              <w:rPr>
                <w:rFonts w:ascii="Cambria Math" w:hAnsi="Cambria Math"/>
                <w:sz w:val="16"/>
                <w:szCs w:val="14"/>
              </w:rPr>
              <m:t>C</m:t>
            </m:r>
          </m:e>
          <m:sub>
            <m:r>
              <w:rPr>
                <w:rFonts w:ascii="Cambria Math" w:hAnsi="Cambria Math"/>
                <w:sz w:val="16"/>
                <w:szCs w:val="14"/>
              </w:rPr>
              <m:t>i</m:t>
            </m:r>
          </m:sub>
        </m:sSub>
      </m:oMath>
      <w:r w:rsidRPr="00F82723">
        <w:rPr>
          <w:sz w:val="16"/>
          <w:szCs w:val="14"/>
        </w:rPr>
        <w:t>(t))とする.タスク数を</w:t>
      </w:r>
      <w:r w:rsidR="008C62D0" w:rsidRPr="00F82723">
        <w:rPr>
          <w:sz w:val="16"/>
          <w:szCs w:val="14"/>
        </w:rPr>
        <w:t>nとする</w:t>
      </w:r>
      <w:r w:rsidRPr="00F82723">
        <w:rPr>
          <w:sz w:val="16"/>
          <w:szCs w:val="14"/>
        </w:rPr>
        <w:t>.</w:t>
      </w:r>
      <m:oMath>
        <m:sSub>
          <m:sSubPr>
            <m:ctrlPr>
              <w:rPr>
                <w:rFonts w:ascii="Cambria Math" w:hAnsi="Cambria Math"/>
                <w:i/>
                <w:sz w:val="16"/>
                <w:szCs w:val="14"/>
              </w:rPr>
            </m:ctrlPr>
          </m:sSubPr>
          <m:e>
            <m:r>
              <w:rPr>
                <w:rFonts w:ascii="Cambria Math" w:hAnsi="Cambria Math"/>
                <w:sz w:val="16"/>
                <w:szCs w:val="14"/>
              </w:rPr>
              <m:t>τ</m:t>
            </m:r>
          </m:e>
          <m:sub>
            <m:r>
              <w:rPr>
                <w:rFonts w:ascii="Cambria Math" w:hAnsi="Cambria Math"/>
                <w:sz w:val="16"/>
                <w:szCs w:val="14"/>
              </w:rPr>
              <m:t>i</m:t>
            </m:r>
          </m:sub>
        </m:sSub>
      </m:oMath>
      <w:r w:rsidRPr="00F82723">
        <w:rPr>
          <w:sz w:val="16"/>
          <w:szCs w:val="14"/>
        </w:rPr>
        <w:t>は,1ステップ目から</w:t>
      </w:r>
      <m:oMath>
        <m:sSub>
          <m:sSubPr>
            <m:ctrlPr>
              <w:rPr>
                <w:rFonts w:ascii="Cambria Math" w:hAnsi="Cambria Math"/>
                <w:i/>
                <w:sz w:val="16"/>
                <w:szCs w:val="14"/>
              </w:rPr>
            </m:ctrlPr>
          </m:sSubPr>
          <m:e>
            <m:r>
              <w:rPr>
                <w:rFonts w:ascii="Cambria Math" w:hAnsi="Cambria Math"/>
                <w:sz w:val="16"/>
                <w:szCs w:val="14"/>
              </w:rPr>
              <m:t>e</m:t>
            </m:r>
          </m:e>
          <m:sub>
            <m:r>
              <w:rPr>
                <w:rFonts w:ascii="Cambria Math" w:hAnsi="Cambria Math"/>
                <w:sz w:val="16"/>
                <w:szCs w:val="14"/>
              </w:rPr>
              <m:t>i</m:t>
            </m:r>
          </m:sub>
        </m:sSub>
      </m:oMath>
      <w:r w:rsidRPr="00F82723">
        <w:rPr>
          <w:sz w:val="16"/>
          <w:szCs w:val="14"/>
        </w:rPr>
        <w:t>ステップ目まで状態を変化させる有限状態機械であるとし</w:t>
      </w:r>
      <w:r w:rsidR="008A415E" w:rsidRPr="00F82723">
        <w:rPr>
          <w:sz w:val="16"/>
          <w:szCs w:val="14"/>
        </w:rPr>
        <w:t>,</w:t>
      </w:r>
      <w:r w:rsidR="00BE539C" w:rsidRPr="00F82723" w:rsidDel="00BE539C">
        <w:rPr>
          <w:sz w:val="16"/>
          <w:szCs w:val="14"/>
        </w:rPr>
        <w:t xml:space="preserve"> </w:t>
      </w:r>
      <m:oMath>
        <m:sSub>
          <m:sSubPr>
            <m:ctrlPr>
              <w:rPr>
                <w:rFonts w:ascii="Cambria Math" w:hAnsi="Cambria Math"/>
                <w:i/>
                <w:sz w:val="16"/>
                <w:szCs w:val="14"/>
              </w:rPr>
            </m:ctrlPr>
          </m:sSubPr>
          <m:e>
            <m:r>
              <w:rPr>
                <w:rFonts w:ascii="Cambria Math" w:hAnsi="Cambria Math"/>
                <w:sz w:val="16"/>
                <w:szCs w:val="14"/>
              </w:rPr>
              <m:t>τ</m:t>
            </m:r>
          </m:e>
          <m:sub>
            <m:r>
              <w:rPr>
                <w:rFonts w:ascii="Cambria Math" w:hAnsi="Cambria Math"/>
                <w:sz w:val="16"/>
                <w:szCs w:val="14"/>
              </w:rPr>
              <m:t>i</m:t>
            </m:r>
          </m:sub>
        </m:sSub>
      </m:oMath>
      <w:r w:rsidRPr="00F82723">
        <w:rPr>
          <w:sz w:val="16"/>
          <w:szCs w:val="14"/>
        </w:rPr>
        <w:t>のj(1 ≤ j ≤</w:t>
      </w:r>
      <m:oMath>
        <m:sSub>
          <m:sSubPr>
            <m:ctrlPr>
              <w:rPr>
                <w:rFonts w:ascii="Cambria Math" w:hAnsi="Cambria Math"/>
                <w:i/>
                <w:sz w:val="16"/>
                <w:szCs w:val="14"/>
              </w:rPr>
            </m:ctrlPr>
          </m:sSubPr>
          <m:e>
            <m:r>
              <w:rPr>
                <w:rFonts w:ascii="Cambria Math" w:hAnsi="Cambria Math"/>
                <w:sz w:val="16"/>
                <w:szCs w:val="14"/>
              </w:rPr>
              <m:t>e</m:t>
            </m:r>
          </m:e>
          <m:sub>
            <m:r>
              <w:rPr>
                <w:rFonts w:ascii="Cambria Math" w:hAnsi="Cambria Math"/>
                <w:sz w:val="16"/>
                <w:szCs w:val="14"/>
              </w:rPr>
              <m:t>i</m:t>
            </m:r>
          </m:sub>
        </m:sSub>
      </m:oMath>
      <w:r w:rsidRPr="00F82723">
        <w:rPr>
          <w:sz w:val="16"/>
          <w:szCs w:val="14"/>
        </w:rPr>
        <w:t>)ステップ目の状態を</w:t>
      </w:r>
      <m:oMath>
        <m:sSub>
          <m:sSubPr>
            <m:ctrlPr>
              <w:rPr>
                <w:rFonts w:ascii="Cambria Math" w:hAnsi="Cambria Math"/>
                <w:i/>
                <w:sz w:val="16"/>
                <w:szCs w:val="14"/>
              </w:rPr>
            </m:ctrlPr>
          </m:sSubPr>
          <m:e>
            <m:r>
              <w:rPr>
                <w:rFonts w:ascii="Cambria Math" w:hAnsi="Cambria Math"/>
                <w:sz w:val="16"/>
                <w:szCs w:val="14"/>
              </w:rPr>
              <m:t>s</m:t>
            </m:r>
          </m:e>
          <m:sub>
            <m:r>
              <w:rPr>
                <w:rFonts w:ascii="Cambria Math" w:hAnsi="Cambria Math"/>
                <w:sz w:val="16"/>
                <w:szCs w:val="14"/>
              </w:rPr>
              <m:t>ij</m:t>
            </m:r>
          </m:sub>
        </m:sSub>
      </m:oMath>
      <w:r w:rsidRPr="00F82723">
        <w:rPr>
          <w:sz w:val="16"/>
          <w:szCs w:val="14"/>
        </w:rPr>
        <w:t>とする</w:t>
      </w:r>
      <w:r w:rsidR="008A415E" w:rsidRPr="00F82723">
        <w:rPr>
          <w:sz w:val="16"/>
          <w:szCs w:val="14"/>
        </w:rPr>
        <w:t>.</w:t>
      </w:r>
      <m:oMath>
        <m:sSub>
          <m:sSubPr>
            <m:ctrlPr>
              <w:rPr>
                <w:rFonts w:ascii="Cambria Math" w:hAnsi="Cambria Math"/>
                <w:i/>
                <w:sz w:val="16"/>
                <w:szCs w:val="14"/>
              </w:rPr>
            </m:ctrlPr>
          </m:sSubPr>
          <m:e>
            <m:r>
              <w:rPr>
                <w:rFonts w:ascii="Cambria Math" w:hAnsi="Cambria Math"/>
                <w:sz w:val="16"/>
                <w:szCs w:val="14"/>
              </w:rPr>
              <m:t>τ</m:t>
            </m:r>
          </m:e>
          <m:sub>
            <m:r>
              <w:rPr>
                <w:rFonts w:ascii="Cambria Math" w:hAnsi="Cambria Math"/>
                <w:sz w:val="16"/>
                <w:szCs w:val="14"/>
              </w:rPr>
              <m:t>i</m:t>
            </m:r>
          </m:sub>
        </m:sSub>
      </m:oMath>
      <w:r w:rsidRPr="00F82723">
        <w:rPr>
          <w:sz w:val="16"/>
          <w:szCs w:val="14"/>
        </w:rPr>
        <w:t>に対して</w:t>
      </w:r>
      <w:r w:rsidR="008A415E" w:rsidRPr="00F82723">
        <w:rPr>
          <w:sz w:val="16"/>
          <w:szCs w:val="14"/>
        </w:rPr>
        <w:t>,</w:t>
      </w:r>
      <m:oMath>
        <m:r>
          <w:rPr>
            <w:rFonts w:ascii="Cambria Math" w:hAnsi="Cambria Math"/>
            <w:sz w:val="16"/>
            <w:szCs w:val="14"/>
            <w:rPrChange w:id="7" w:author=" " w:date="2021-01-22T17:47:00Z">
              <w:rPr>
                <w:rFonts w:ascii="Cambria Math" w:hAnsi="Cambria Math"/>
                <w:sz w:val="16"/>
                <w:szCs w:val="14"/>
              </w:rPr>
            </w:rPrChange>
          </w:rPr>
          <m:t xml:space="preserve"> </m:t>
        </m:r>
        <m:sSub>
          <m:sSubPr>
            <m:ctrlPr>
              <w:del w:id="8" w:author=" " w:date="2021-01-22T17:49:00Z">
                <w:rPr>
                  <w:rFonts w:ascii="Cambria Math" w:hAnsi="Cambria Math"/>
                  <w:sz w:val="16"/>
                  <w:szCs w:val="14"/>
                </w:rPr>
              </w:del>
            </m:ctrlPr>
          </m:sSubPr>
          <m:e>
            <m:nary>
              <m:naryPr>
                <m:chr m:val="∑"/>
                <m:limLoc m:val="subSup"/>
                <m:supHide m:val="1"/>
                <m:ctrlPr>
                  <w:ins w:id="9" w:author=" " w:date="2021-01-22T17:48:00Z">
                    <w:rPr>
                      <w:rFonts w:ascii="Cambria Math" w:hAnsi="Cambria Math"/>
                      <w:sz w:val="16"/>
                      <w:szCs w:val="14"/>
                    </w:rPr>
                  </w:ins>
                </m:ctrlPr>
              </m:naryPr>
              <m:sub>
                <m:r>
                  <w:ins w:id="10" w:author=" " w:date="2021-01-22T17:48:00Z">
                    <m:rPr>
                      <m:sty m:val="p"/>
                    </m:rPr>
                    <w:rPr>
                      <w:rFonts w:ascii="Cambria Math" w:hAnsi="Cambria Math"/>
                      <w:sz w:val="16"/>
                      <w:szCs w:val="14"/>
                    </w:rPr>
                    <m:t>1</m:t>
                  </w:ins>
                </m:r>
                <m:r>
                  <w:ins w:id="11" w:author=" " w:date="2021-01-22T17:48:00Z">
                    <w:rPr>
                      <w:rFonts w:ascii="Cambria Math" w:hAnsi="Cambria Math"/>
                      <w:sz w:val="16"/>
                      <w:szCs w:val="14"/>
                      <w:rPrChange w:id="12" w:author=" " w:date="2021-01-22T17:50:00Z">
                        <w:rPr>
                          <w:rFonts w:ascii="Cambria Math" w:hAnsi="Cambria Math"/>
                          <w:sz w:val="16"/>
                          <w:szCs w:val="14"/>
                        </w:rPr>
                      </w:rPrChange>
                    </w:rPr>
                    <m:t>≤j≤</m:t>
                  </w:ins>
                </m:r>
                <m:sSub>
                  <m:sSubPr>
                    <m:ctrlPr>
                      <w:ins w:id="13" w:author=" " w:date="2021-01-22T17:48:00Z">
                        <w:rPr>
                          <w:rFonts w:ascii="Cambria Math" w:hAnsi="Cambria Math"/>
                          <w:i/>
                          <w:sz w:val="16"/>
                          <w:szCs w:val="14"/>
                        </w:rPr>
                      </w:ins>
                    </m:ctrlPr>
                  </m:sSubPr>
                  <m:e>
                    <m:r>
                      <w:ins w:id="14" w:author=" " w:date="2021-01-22T17:48:00Z">
                        <w:rPr>
                          <w:rFonts w:ascii="Cambria Math" w:hAnsi="Cambria Math"/>
                          <w:sz w:val="16"/>
                          <w:szCs w:val="14"/>
                          <w:rPrChange w:id="15" w:author=" " w:date="2021-01-22T17:50:00Z">
                            <w:rPr>
                              <w:rFonts w:ascii="Cambria Math" w:hAnsi="Cambria Math"/>
                              <w:sz w:val="16"/>
                              <w:szCs w:val="14"/>
                            </w:rPr>
                          </w:rPrChange>
                        </w:rPr>
                        <m:t>e</m:t>
                      </w:ins>
                    </m:r>
                  </m:e>
                  <m:sub>
                    <m:r>
                      <w:ins w:id="16" w:author=" " w:date="2021-01-22T17:48:00Z">
                        <w:rPr>
                          <w:rFonts w:ascii="Cambria Math" w:hAnsi="Cambria Math"/>
                          <w:sz w:val="16"/>
                          <w:szCs w:val="14"/>
                          <w:rPrChange w:id="17" w:author=" " w:date="2021-01-22T17:50:00Z">
                            <w:rPr>
                              <w:rFonts w:ascii="Cambria Math" w:hAnsi="Cambria Math"/>
                              <w:sz w:val="16"/>
                              <w:szCs w:val="14"/>
                            </w:rPr>
                          </w:rPrChange>
                        </w:rPr>
                        <m:t>i</m:t>
                      </w:ins>
                    </m:r>
                  </m:sub>
                </m:sSub>
                <m:r>
                  <w:ins w:id="18" w:author=" " w:date="2021-01-22T17:48:00Z">
                    <w:rPr>
                      <w:rFonts w:ascii="Cambria Math" w:hAnsi="Cambria Math"/>
                      <w:sz w:val="16"/>
                      <w:szCs w:val="14"/>
                      <w:rPrChange w:id="19" w:author=" " w:date="2021-01-22T17:50:00Z">
                        <w:rPr>
                          <w:rFonts w:ascii="Cambria Math" w:hAnsi="Cambria Math"/>
                          <w:sz w:val="16"/>
                          <w:szCs w:val="14"/>
                        </w:rPr>
                      </w:rPrChange>
                    </w:rPr>
                    <m:t>-1</m:t>
                  </w:ins>
                </m:r>
              </m:sub>
              <m:sup/>
              <m:e>
                <m:r>
                  <w:ins w:id="20" w:author=" " w:date="2021-01-22T17:48:00Z">
                    <m:rPr>
                      <m:sty m:val="p"/>
                    </m:rPr>
                    <w:rPr>
                      <w:rFonts w:ascii="Cambria Math" w:hAnsi="Cambria Math"/>
                      <w:sz w:val="16"/>
                      <w:szCs w:val="14"/>
                    </w:rPr>
                    <m:t>m</m:t>
                  </w:ins>
                </m:r>
                <m:d>
                  <m:dPr>
                    <m:ctrlPr>
                      <w:ins w:id="21" w:author=" " w:date="2021-01-22T17:48:00Z">
                        <w:rPr>
                          <w:rFonts w:ascii="Cambria Math" w:hAnsi="Cambria Math"/>
                          <w:sz w:val="16"/>
                          <w:szCs w:val="14"/>
                        </w:rPr>
                      </w:ins>
                    </m:ctrlPr>
                  </m:dPr>
                  <m:e>
                    <m:sSub>
                      <m:sSubPr>
                        <m:ctrlPr>
                          <w:ins w:id="22" w:author=" " w:date="2021-01-22T17:48:00Z">
                            <w:rPr>
                              <w:rFonts w:ascii="Cambria Math" w:hAnsi="Cambria Math"/>
                              <w:i/>
                              <w:sz w:val="16"/>
                              <w:szCs w:val="14"/>
                            </w:rPr>
                          </w:ins>
                        </m:ctrlPr>
                      </m:sSubPr>
                      <m:e>
                        <m:r>
                          <w:ins w:id="23" w:author=" " w:date="2021-01-22T17:48:00Z">
                            <w:rPr>
                              <w:rFonts w:ascii="Cambria Math" w:hAnsi="Cambria Math"/>
                              <w:sz w:val="16"/>
                              <w:szCs w:val="14"/>
                              <w:rPrChange w:id="24" w:author=" " w:date="2021-01-22T17:50:00Z">
                                <w:rPr>
                                  <w:rFonts w:ascii="Cambria Math" w:hAnsi="Cambria Math"/>
                                  <w:sz w:val="16"/>
                                  <w:szCs w:val="14"/>
                                </w:rPr>
                              </w:rPrChange>
                            </w:rPr>
                            <m:t>s</m:t>
                          </w:ins>
                        </m:r>
                      </m:e>
                      <m:sub>
                        <m:r>
                          <w:ins w:id="25" w:author=" " w:date="2021-01-22T17:48:00Z">
                            <w:rPr>
                              <w:rFonts w:ascii="Cambria Math" w:hAnsi="Cambria Math"/>
                              <w:sz w:val="16"/>
                              <w:szCs w:val="14"/>
                              <w:rPrChange w:id="26" w:author=" " w:date="2021-01-22T17:50:00Z">
                                <w:rPr>
                                  <w:rFonts w:ascii="Cambria Math" w:hAnsi="Cambria Math"/>
                                  <w:sz w:val="16"/>
                                  <w:szCs w:val="14"/>
                                </w:rPr>
                              </w:rPrChange>
                            </w:rPr>
                            <m:t>ij</m:t>
                          </w:ins>
                        </m:r>
                      </m:sub>
                    </m:sSub>
                  </m:e>
                </m:d>
              </m:e>
            </m:nary>
            <m:r>
              <w:del w:id="27" w:author=" " w:date="2021-01-22T17:49:00Z">
                <m:rPr>
                  <m:sty m:val="p"/>
                </m:rPr>
                <w:rPr>
                  <w:rFonts w:ascii="Cambria Math" w:hAnsi="Cambria Math"/>
                  <w:sz w:val="16"/>
                  <w:szCs w:val="14"/>
                  <w:rPrChange w:id="28" w:author=" " w:date="2021-01-22T17:47:00Z">
                    <w:rPr>
                      <w:rFonts w:ascii="Cambria Math" w:hAnsi="Cambria Math"/>
                      <w:sz w:val="16"/>
                      <w:szCs w:val="14"/>
                    </w:rPr>
                  </w:rPrChange>
                </w:rPr>
                <m:t>Σ</m:t>
              </w:del>
            </m:r>
            <m:ctrlPr>
              <w:del w:id="29" w:author=" " w:date="2021-01-22T17:49:00Z">
                <w:rPr>
                  <w:rFonts w:ascii="Cambria Math" w:hAnsi="Cambria Math"/>
                  <w:i/>
                  <w:sz w:val="16"/>
                  <w:szCs w:val="14"/>
                </w:rPr>
              </w:del>
            </m:ctrlPr>
          </m:e>
          <m:sub>
            <m:r>
              <w:del w:id="30" w:author=" " w:date="2021-01-22T17:49:00Z">
                <m:rPr>
                  <m:sty m:val="p"/>
                </m:rPr>
                <w:rPr>
                  <w:rFonts w:ascii="Cambria Math" w:hAnsi="Cambria Math"/>
                  <w:sz w:val="16"/>
                  <w:szCs w:val="14"/>
                  <w:rPrChange w:id="31" w:author=" " w:date="2021-01-22T17:47:00Z">
                    <w:rPr>
                      <w:rFonts w:ascii="Cambria Math" w:hAnsi="Cambria Math"/>
                      <w:sz w:val="16"/>
                      <w:szCs w:val="14"/>
                    </w:rPr>
                  </w:rPrChange>
                </w:rPr>
                <m:t>1≤j≤</m:t>
              </w:del>
            </m:r>
            <m:sSub>
              <m:sSubPr>
                <m:ctrlPr>
                  <w:del w:id="32" w:author=" " w:date="2021-01-22T17:49:00Z">
                    <w:rPr>
                      <w:rFonts w:ascii="Cambria Math" w:hAnsi="Cambria Math"/>
                      <w:sz w:val="16"/>
                      <w:szCs w:val="14"/>
                    </w:rPr>
                  </w:del>
                </m:ctrlPr>
              </m:sSubPr>
              <m:e>
                <m:r>
                  <w:del w:id="33" w:author=" " w:date="2021-01-22T17:49:00Z">
                    <m:rPr>
                      <m:sty m:val="p"/>
                    </m:rPr>
                    <w:rPr>
                      <w:rFonts w:ascii="Cambria Math" w:hAnsi="Cambria Math"/>
                      <w:sz w:val="16"/>
                      <w:szCs w:val="14"/>
                      <w:rPrChange w:id="34" w:author=" " w:date="2021-01-22T17:47:00Z">
                        <w:rPr>
                          <w:rFonts w:ascii="Cambria Math" w:hAnsi="Cambria Math"/>
                          <w:sz w:val="16"/>
                          <w:szCs w:val="14"/>
                        </w:rPr>
                      </w:rPrChange>
                    </w:rPr>
                    <m:t>e</m:t>
                  </w:del>
                </m:r>
              </m:e>
              <m:sub>
                <m:r>
                  <w:del w:id="35" w:author=" " w:date="2021-01-22T17:49:00Z">
                    <m:rPr>
                      <m:sty m:val="p"/>
                    </m:rPr>
                    <w:rPr>
                      <w:rFonts w:ascii="Cambria Math" w:hAnsi="Cambria Math"/>
                      <w:sz w:val="16"/>
                      <w:szCs w:val="14"/>
                      <w:rPrChange w:id="36" w:author=" " w:date="2021-01-22T17:47:00Z">
                        <w:rPr>
                          <w:rFonts w:ascii="Cambria Math" w:hAnsi="Cambria Math"/>
                          <w:sz w:val="16"/>
                          <w:szCs w:val="14"/>
                        </w:rPr>
                      </w:rPrChange>
                    </w:rPr>
                    <m:t>i</m:t>
                  </w:del>
                </m:r>
              </m:sub>
            </m:sSub>
            <m:r>
              <w:del w:id="37" w:author=" " w:date="2021-01-22T17:49:00Z">
                <m:rPr>
                  <m:sty m:val="p"/>
                </m:rPr>
                <w:rPr>
                  <w:rFonts w:ascii="Cambria Math" w:hAnsi="Cambria Math"/>
                  <w:sz w:val="16"/>
                  <w:szCs w:val="14"/>
                  <w:rPrChange w:id="38" w:author=" " w:date="2021-01-22T17:47:00Z">
                    <w:rPr>
                      <w:rFonts w:ascii="Cambria Math" w:hAnsi="Cambria Math"/>
                      <w:sz w:val="16"/>
                      <w:szCs w:val="14"/>
                    </w:rPr>
                  </w:rPrChange>
                </w:rPr>
                <m:t>-1</m:t>
              </w:del>
            </m:r>
          </m:sub>
        </m:sSub>
        <m:r>
          <w:del w:id="39" w:author=" " w:date="2021-01-22T17:49:00Z">
            <m:rPr>
              <m:sty m:val="p"/>
            </m:rPr>
            <w:rPr>
              <w:rFonts w:ascii="Cambria Math" w:hAnsi="Cambria Math"/>
              <w:sz w:val="16"/>
              <w:szCs w:val="14"/>
              <w:rPrChange w:id="40" w:author=" " w:date="2021-01-22T17:47:00Z">
                <w:rPr>
                  <w:rFonts w:ascii="Cambria Math" w:hAnsi="Cambria Math"/>
                  <w:sz w:val="16"/>
                  <w:szCs w:val="14"/>
                </w:rPr>
              </w:rPrChange>
            </w:rPr>
            <m:t>m</m:t>
          </w:del>
        </m:r>
        <m:d>
          <m:dPr>
            <m:ctrlPr>
              <w:del w:id="41" w:author=" " w:date="2021-01-22T17:49:00Z">
                <w:rPr>
                  <w:rFonts w:ascii="Cambria Math" w:hAnsi="Cambria Math"/>
                  <w:sz w:val="16"/>
                  <w:szCs w:val="14"/>
                </w:rPr>
              </w:del>
            </m:ctrlPr>
          </m:dPr>
          <m:e>
            <m:sSub>
              <m:sSubPr>
                <m:ctrlPr>
                  <w:del w:id="42" w:author=" " w:date="2021-01-22T17:49:00Z">
                    <w:rPr>
                      <w:rFonts w:ascii="Cambria Math" w:hAnsi="Cambria Math"/>
                      <w:sz w:val="16"/>
                      <w:szCs w:val="14"/>
                    </w:rPr>
                  </w:del>
                </m:ctrlPr>
              </m:sSubPr>
              <m:e>
                <m:r>
                  <w:del w:id="43" w:author=" " w:date="2021-01-22T17:49:00Z">
                    <m:rPr>
                      <m:sty m:val="p"/>
                    </m:rPr>
                    <w:rPr>
                      <w:rFonts w:ascii="Cambria Math" w:hAnsi="Cambria Math"/>
                      <w:sz w:val="16"/>
                      <w:szCs w:val="14"/>
                      <w:rPrChange w:id="44" w:author=" " w:date="2021-01-22T17:47:00Z">
                        <w:rPr>
                          <w:rFonts w:ascii="Cambria Math" w:hAnsi="Cambria Math"/>
                          <w:sz w:val="16"/>
                          <w:szCs w:val="14"/>
                        </w:rPr>
                      </w:rPrChange>
                    </w:rPr>
                    <m:t>s</m:t>
                  </w:del>
                </m:r>
              </m:e>
              <m:sub>
                <m:r>
                  <w:del w:id="45" w:author=" " w:date="2021-01-22T17:49:00Z">
                    <m:rPr>
                      <m:sty m:val="p"/>
                    </m:rPr>
                    <w:rPr>
                      <w:rFonts w:ascii="Cambria Math" w:hAnsi="Cambria Math"/>
                      <w:sz w:val="16"/>
                      <w:szCs w:val="14"/>
                      <w:rPrChange w:id="46" w:author=" " w:date="2021-01-22T17:47:00Z">
                        <w:rPr>
                          <w:rFonts w:ascii="Cambria Math" w:hAnsi="Cambria Math"/>
                          <w:sz w:val="16"/>
                          <w:szCs w:val="14"/>
                        </w:rPr>
                      </w:rPrChange>
                    </w:rPr>
                    <m:t>ij</m:t>
                  </w:del>
                </m:r>
              </m:sub>
            </m:sSub>
          </m:e>
        </m:d>
        <m:r>
          <m:rPr>
            <m:sty m:val="p"/>
          </m:rPr>
          <w:rPr>
            <w:rFonts w:ascii="Cambria Math" w:hAnsi="Cambria Math"/>
            <w:sz w:val="16"/>
            <w:szCs w:val="14"/>
            <w:rPrChange w:id="47" w:author=" " w:date="2021-01-22T17:47:00Z">
              <w:rPr>
                <w:rFonts w:ascii="Cambria Math" w:hAnsi="Cambria Math"/>
                <w:sz w:val="16"/>
                <w:szCs w:val="14"/>
              </w:rPr>
            </w:rPrChange>
          </w:rPr>
          <m:t>=0</m:t>
        </m:r>
      </m:oMath>
      <w:r w:rsidRPr="00F82723">
        <w:rPr>
          <w:sz w:val="16"/>
          <w:szCs w:val="14"/>
        </w:rPr>
        <w:t>を満たすような各状態</w:t>
      </w:r>
      <m:oMath>
        <m:sSub>
          <m:sSubPr>
            <m:ctrlPr>
              <w:rPr>
                <w:rFonts w:ascii="Cambria Math" w:hAnsi="Cambria Math"/>
                <w:i/>
                <w:sz w:val="16"/>
                <w:szCs w:val="14"/>
              </w:rPr>
            </m:ctrlPr>
          </m:sSubPr>
          <m:e>
            <m:r>
              <w:rPr>
                <w:rFonts w:ascii="Cambria Math" w:hAnsi="Cambria Math"/>
                <w:sz w:val="16"/>
                <w:szCs w:val="14"/>
              </w:rPr>
              <m:t>s</m:t>
            </m:r>
          </m:e>
          <m:sub>
            <m:r>
              <w:rPr>
                <w:rFonts w:ascii="Cambria Math" w:hAnsi="Cambria Math"/>
                <w:sz w:val="16"/>
                <w:szCs w:val="14"/>
              </w:rPr>
              <m:t>ij</m:t>
            </m:r>
          </m:sub>
        </m:sSub>
      </m:oMath>
      <w:r w:rsidRPr="00F82723">
        <w:rPr>
          <w:sz w:val="16"/>
          <w:szCs w:val="14"/>
        </w:rPr>
        <w:t>への整数値m(</w:t>
      </w:r>
      <m:oMath>
        <m:sSub>
          <m:sSubPr>
            <m:ctrlPr>
              <w:rPr>
                <w:rFonts w:ascii="Cambria Math" w:hAnsi="Cambria Math"/>
                <w:i/>
                <w:sz w:val="16"/>
                <w:szCs w:val="14"/>
              </w:rPr>
            </m:ctrlPr>
          </m:sSubPr>
          <m:e>
            <m:r>
              <w:rPr>
                <w:rFonts w:ascii="Cambria Math" w:hAnsi="Cambria Math"/>
                <w:sz w:val="16"/>
                <w:szCs w:val="14"/>
              </w:rPr>
              <m:t>s</m:t>
            </m:r>
          </m:e>
          <m:sub>
            <m:r>
              <w:rPr>
                <w:rFonts w:ascii="Cambria Math" w:hAnsi="Cambria Math"/>
                <w:sz w:val="16"/>
                <w:szCs w:val="14"/>
              </w:rPr>
              <m:t>ij</m:t>
            </m:r>
          </m:sub>
        </m:sSub>
      </m:oMath>
      <w:r w:rsidRPr="00F82723">
        <w:rPr>
          <w:sz w:val="16"/>
          <w:szCs w:val="14"/>
        </w:rPr>
        <w:t>)の割り当てを状態</w:t>
      </w:r>
      <m:oMath>
        <m:sSub>
          <m:sSubPr>
            <m:ctrlPr>
              <w:rPr>
                <w:rFonts w:ascii="Cambria Math" w:hAnsi="Cambria Math"/>
                <w:i/>
                <w:sz w:val="16"/>
                <w:szCs w:val="14"/>
              </w:rPr>
            </m:ctrlPr>
          </m:sSubPr>
          <m:e>
            <m:r>
              <w:rPr>
                <w:rFonts w:ascii="Cambria Math" w:hAnsi="Cambria Math"/>
                <w:sz w:val="16"/>
                <w:szCs w:val="14"/>
              </w:rPr>
              <m:t>s</m:t>
            </m:r>
          </m:e>
          <m:sub>
            <m:r>
              <w:rPr>
                <w:rFonts w:ascii="Cambria Math" w:hAnsi="Cambria Math"/>
                <w:sz w:val="16"/>
                <w:szCs w:val="14"/>
              </w:rPr>
              <m:t>ij</m:t>
            </m:r>
          </m:sub>
        </m:sSub>
      </m:oMath>
      <w:r w:rsidRPr="00F82723">
        <w:rPr>
          <w:sz w:val="16"/>
          <w:szCs w:val="14"/>
        </w:rPr>
        <w:t>における消費メモリ増分と呼ぶ</w:t>
      </w:r>
      <w:r w:rsidR="008A415E" w:rsidRPr="00F82723">
        <w:rPr>
          <w:sz w:val="16"/>
          <w:szCs w:val="14"/>
        </w:rPr>
        <w:t>.</w:t>
      </w:r>
      <m:oMath>
        <m:sSub>
          <m:sSubPr>
            <m:ctrlPr>
              <w:rPr>
                <w:rFonts w:ascii="Cambria Math" w:hAnsi="Cambria Math"/>
                <w:i/>
                <w:sz w:val="16"/>
                <w:szCs w:val="14"/>
              </w:rPr>
            </m:ctrlPr>
          </m:sSubPr>
          <m:e>
            <m:r>
              <w:rPr>
                <w:rFonts w:ascii="Cambria Math" w:hAnsi="Cambria Math"/>
                <w:sz w:val="16"/>
                <w:szCs w:val="14"/>
              </w:rPr>
              <m:t>τ</m:t>
            </m:r>
          </m:e>
          <m:sub>
            <m:r>
              <w:rPr>
                <w:rFonts w:ascii="Cambria Math" w:hAnsi="Cambria Math"/>
                <w:sz w:val="16"/>
                <w:szCs w:val="14"/>
              </w:rPr>
              <m:t>i</m:t>
            </m:r>
          </m:sub>
        </m:sSub>
      </m:oMath>
      <w:r w:rsidRPr="00F82723">
        <w:rPr>
          <w:sz w:val="16"/>
          <w:szCs w:val="14"/>
        </w:rPr>
        <w:t>の時刻tにおける状態が</w:t>
      </w:r>
      <m:oMath>
        <m:sSub>
          <m:sSubPr>
            <m:ctrlPr>
              <w:rPr>
                <w:rFonts w:ascii="Cambria Math" w:hAnsi="Cambria Math"/>
                <w:i/>
                <w:sz w:val="16"/>
                <w:szCs w:val="14"/>
              </w:rPr>
            </m:ctrlPr>
          </m:sSubPr>
          <m:e>
            <m:r>
              <w:rPr>
                <w:rFonts w:ascii="Cambria Math" w:hAnsi="Cambria Math"/>
                <w:sz w:val="16"/>
                <w:szCs w:val="14"/>
              </w:rPr>
              <m:t>s</m:t>
            </m:r>
          </m:e>
          <m:sub>
            <m:r>
              <w:rPr>
                <w:rFonts w:ascii="Cambria Math" w:hAnsi="Cambria Math"/>
                <w:sz w:val="16"/>
                <w:szCs w:val="14"/>
              </w:rPr>
              <m:t>ij</m:t>
            </m:r>
          </m:sub>
        </m:sSub>
      </m:oMath>
      <w:r w:rsidRPr="00F82723">
        <w:rPr>
          <w:sz w:val="16"/>
          <w:szCs w:val="14"/>
        </w:rPr>
        <w:t>の時</w:t>
      </w:r>
      <w:r w:rsidR="008A415E" w:rsidRPr="00F82723">
        <w:rPr>
          <w:sz w:val="16"/>
          <w:szCs w:val="14"/>
        </w:rPr>
        <w:t>,</w:t>
      </w:r>
      <m:oMath>
        <m:r>
          <w:rPr>
            <w:rFonts w:ascii="Cambria Math" w:hAnsi="Cambria Math"/>
            <w:sz w:val="16"/>
            <w:szCs w:val="14"/>
          </w:rPr>
          <m:t xml:space="preserve"> </m:t>
        </m:r>
        <m:sSub>
          <m:sSubPr>
            <m:ctrlPr>
              <w:rPr>
                <w:rFonts w:ascii="Cambria Math" w:hAnsi="Cambria Math"/>
                <w:i/>
                <w:sz w:val="16"/>
                <w:szCs w:val="14"/>
              </w:rPr>
            </m:ctrlPr>
          </m:sSubPr>
          <m:e>
            <m:r>
              <w:rPr>
                <w:rFonts w:ascii="Cambria Math" w:hAnsi="Cambria Math"/>
                <w:sz w:val="16"/>
                <w:szCs w:val="14"/>
              </w:rPr>
              <m:t>s</m:t>
            </m:r>
          </m:e>
          <m:sub>
            <m:r>
              <w:rPr>
                <w:rFonts w:ascii="Cambria Math" w:hAnsi="Cambria Math"/>
                <w:sz w:val="16"/>
                <w:szCs w:val="14"/>
              </w:rPr>
              <m:t>ij</m:t>
            </m:r>
          </m:sub>
        </m:sSub>
      </m:oMath>
      <w:r w:rsidRPr="00F82723">
        <w:rPr>
          <w:sz w:val="16"/>
          <w:szCs w:val="14"/>
        </w:rPr>
        <w:t>における相対デッドライン</w:t>
      </w:r>
      <w:r w:rsidR="008A415E" w:rsidRPr="00F82723">
        <w:rPr>
          <w:sz w:val="16"/>
          <w:szCs w:val="14"/>
        </w:rPr>
        <w:t>,</w:t>
      </w:r>
      <w:r w:rsidRPr="00F82723">
        <w:rPr>
          <w:sz w:val="16"/>
          <w:szCs w:val="14"/>
        </w:rPr>
        <w:t>残余実行時間</w:t>
      </w:r>
      <w:r w:rsidR="008A415E" w:rsidRPr="00F82723">
        <w:rPr>
          <w:sz w:val="16"/>
          <w:szCs w:val="14"/>
        </w:rPr>
        <w:t>,</w:t>
      </w:r>
      <w:r w:rsidRPr="00F82723">
        <w:rPr>
          <w:sz w:val="16"/>
          <w:szCs w:val="14"/>
        </w:rPr>
        <w:t>余裕時間を</w:t>
      </w:r>
      <m:oMath>
        <m:sSub>
          <m:sSubPr>
            <m:ctrlPr>
              <w:rPr>
                <w:rFonts w:ascii="Cambria Math" w:hAnsi="Cambria Math"/>
                <w:i/>
                <w:sz w:val="16"/>
                <w:szCs w:val="14"/>
              </w:rPr>
            </m:ctrlPr>
          </m:sSubPr>
          <m:e>
            <m:r>
              <w:rPr>
                <w:rFonts w:ascii="Cambria Math" w:hAnsi="Cambria Math"/>
                <w:sz w:val="16"/>
                <w:szCs w:val="14"/>
              </w:rPr>
              <m:t>D</m:t>
            </m:r>
          </m:e>
          <m:sub>
            <m:r>
              <w:rPr>
                <w:rFonts w:ascii="Cambria Math" w:hAnsi="Cambria Math"/>
                <w:sz w:val="16"/>
                <w:szCs w:val="14"/>
              </w:rPr>
              <m:t>i</m:t>
            </m:r>
          </m:sub>
        </m:sSub>
      </m:oMath>
      <w:r w:rsidRPr="00F82723">
        <w:rPr>
          <w:sz w:val="16"/>
          <w:szCs w:val="14"/>
        </w:rPr>
        <w:t>(</w:t>
      </w:r>
      <m:oMath>
        <m:sSub>
          <m:sSubPr>
            <m:ctrlPr>
              <w:rPr>
                <w:rFonts w:ascii="Cambria Math" w:hAnsi="Cambria Math"/>
                <w:i/>
                <w:sz w:val="16"/>
                <w:szCs w:val="14"/>
              </w:rPr>
            </m:ctrlPr>
          </m:sSubPr>
          <m:e>
            <m:r>
              <w:rPr>
                <w:rFonts w:ascii="Cambria Math" w:hAnsi="Cambria Math"/>
                <w:sz w:val="16"/>
                <w:szCs w:val="14"/>
              </w:rPr>
              <m:t>s</m:t>
            </m:r>
          </m:e>
          <m:sub>
            <m:r>
              <w:rPr>
                <w:rFonts w:ascii="Cambria Math" w:hAnsi="Cambria Math"/>
                <w:sz w:val="16"/>
                <w:szCs w:val="14"/>
              </w:rPr>
              <m:t>ij</m:t>
            </m:r>
          </m:sub>
        </m:sSub>
      </m:oMath>
      <w:r w:rsidRPr="00F82723">
        <w:rPr>
          <w:sz w:val="16"/>
          <w:szCs w:val="14"/>
        </w:rPr>
        <w:t>)</w:t>
      </w:r>
      <w:r w:rsidR="008A415E" w:rsidRPr="00F82723">
        <w:rPr>
          <w:sz w:val="16"/>
          <w:szCs w:val="14"/>
        </w:rPr>
        <w:t>,</w:t>
      </w:r>
      <m:oMath>
        <m:r>
          <w:rPr>
            <w:rFonts w:ascii="Cambria Math" w:hAnsi="Cambria Math"/>
            <w:sz w:val="16"/>
            <w:szCs w:val="14"/>
          </w:rPr>
          <m:t xml:space="preserve"> </m:t>
        </m:r>
        <m:sSub>
          <m:sSubPr>
            <m:ctrlPr>
              <w:rPr>
                <w:rFonts w:ascii="Cambria Math" w:hAnsi="Cambria Math"/>
                <w:i/>
                <w:sz w:val="16"/>
                <w:szCs w:val="14"/>
              </w:rPr>
            </m:ctrlPr>
          </m:sSubPr>
          <m:e>
            <m:r>
              <w:rPr>
                <w:rFonts w:ascii="Cambria Math" w:hAnsi="Cambria Math"/>
                <w:sz w:val="16"/>
                <w:szCs w:val="14"/>
              </w:rPr>
              <m:t>C</m:t>
            </m:r>
          </m:e>
          <m:sub>
            <m:r>
              <w:rPr>
                <w:rFonts w:ascii="Cambria Math" w:hAnsi="Cambria Math"/>
                <w:sz w:val="16"/>
                <w:szCs w:val="14"/>
              </w:rPr>
              <m:t>i</m:t>
            </m:r>
          </m:sub>
        </m:sSub>
      </m:oMath>
      <w:del w:id="48" w:author="新井　諒介" w:date="2021-01-22T18:30:00Z">
        <w:r w:rsidR="00BE539C" w:rsidRPr="00F82723" w:rsidDel="009369E3">
          <w:rPr>
            <w:sz w:val="16"/>
            <w:szCs w:val="14"/>
          </w:rPr>
          <w:delText xml:space="preserve"> </w:delText>
        </w:r>
      </w:del>
      <w:r w:rsidRPr="00F82723">
        <w:rPr>
          <w:sz w:val="16"/>
          <w:szCs w:val="14"/>
        </w:rPr>
        <w:t>(</w:t>
      </w:r>
      <m:oMath>
        <m:sSub>
          <m:sSubPr>
            <m:ctrlPr>
              <w:rPr>
                <w:rFonts w:ascii="Cambria Math" w:hAnsi="Cambria Math"/>
                <w:i/>
                <w:sz w:val="16"/>
                <w:szCs w:val="14"/>
              </w:rPr>
            </m:ctrlPr>
          </m:sSubPr>
          <m:e>
            <m:r>
              <w:rPr>
                <w:rFonts w:ascii="Cambria Math" w:hAnsi="Cambria Math"/>
                <w:sz w:val="16"/>
                <w:szCs w:val="14"/>
              </w:rPr>
              <m:t>s</m:t>
            </m:r>
          </m:e>
          <m:sub>
            <m:r>
              <w:rPr>
                <w:rFonts w:ascii="Cambria Math" w:hAnsi="Cambria Math"/>
                <w:sz w:val="16"/>
                <w:szCs w:val="14"/>
              </w:rPr>
              <m:t>ij</m:t>
            </m:r>
          </m:sub>
        </m:sSub>
      </m:oMath>
      <w:r w:rsidRPr="00F82723">
        <w:rPr>
          <w:sz w:val="16"/>
          <w:szCs w:val="14"/>
        </w:rPr>
        <w:t>)</w:t>
      </w:r>
      <w:r w:rsidR="008A415E" w:rsidRPr="00F82723">
        <w:rPr>
          <w:sz w:val="16"/>
          <w:szCs w:val="14"/>
        </w:rPr>
        <w:t>,</w:t>
      </w:r>
      <m:oMath>
        <m:r>
          <w:rPr>
            <w:rFonts w:ascii="Cambria Math" w:hAnsi="Cambria Math"/>
            <w:sz w:val="16"/>
            <w:szCs w:val="14"/>
          </w:rPr>
          <m:t xml:space="preserve"> </m:t>
        </m:r>
        <m:sSub>
          <m:sSubPr>
            <m:ctrlPr>
              <w:rPr>
                <w:rFonts w:ascii="Cambria Math" w:hAnsi="Cambria Math"/>
                <w:i/>
                <w:sz w:val="16"/>
                <w:szCs w:val="14"/>
              </w:rPr>
            </m:ctrlPr>
          </m:sSubPr>
          <m:e>
            <m:r>
              <w:rPr>
                <w:rFonts w:ascii="Cambria Math" w:hAnsi="Cambria Math"/>
                <w:sz w:val="16"/>
                <w:szCs w:val="14"/>
              </w:rPr>
              <m:t>L</m:t>
            </m:r>
          </m:e>
          <m:sub>
            <m:r>
              <w:rPr>
                <w:rFonts w:ascii="Cambria Math" w:hAnsi="Cambria Math"/>
                <w:sz w:val="16"/>
                <w:szCs w:val="14"/>
              </w:rPr>
              <m:t>i</m:t>
            </m:r>
          </m:sub>
        </m:sSub>
      </m:oMath>
      <w:r w:rsidRPr="00F82723">
        <w:rPr>
          <w:sz w:val="16"/>
          <w:szCs w:val="14"/>
        </w:rPr>
        <w:t>(</w:t>
      </w:r>
      <m:oMath>
        <m:sSub>
          <m:sSubPr>
            <m:ctrlPr>
              <w:rPr>
                <w:rFonts w:ascii="Cambria Math" w:hAnsi="Cambria Math"/>
                <w:i/>
                <w:sz w:val="16"/>
                <w:szCs w:val="14"/>
              </w:rPr>
            </m:ctrlPr>
          </m:sSubPr>
          <m:e>
            <m:r>
              <w:rPr>
                <w:rFonts w:ascii="Cambria Math" w:hAnsi="Cambria Math"/>
                <w:sz w:val="16"/>
                <w:szCs w:val="14"/>
              </w:rPr>
              <m:t>s</m:t>
            </m:r>
          </m:e>
          <m:sub>
            <m:r>
              <w:rPr>
                <w:rFonts w:ascii="Cambria Math" w:hAnsi="Cambria Math"/>
                <w:sz w:val="16"/>
                <w:szCs w:val="14"/>
              </w:rPr>
              <m:t>ij</m:t>
            </m:r>
          </m:sub>
        </m:sSub>
      </m:oMath>
      <w:r w:rsidRPr="00F82723">
        <w:rPr>
          <w:sz w:val="16"/>
          <w:szCs w:val="14"/>
        </w:rPr>
        <w:t>)とする．</w:t>
      </w:r>
    </w:p>
    <w:p w14:paraId="3EA6DF28" w14:textId="4DFF69E6" w:rsidR="00934250" w:rsidRPr="002A685D" w:rsidRDefault="003122AD" w:rsidP="00F82723">
      <w:pPr>
        <w:pStyle w:val="2"/>
        <w:snapToGrid w:val="0"/>
        <w:spacing w:line="140" w:lineRule="atLeast"/>
      </w:pPr>
      <w:ins w:id="49" w:author=" " w:date="2021-01-22T16:16:00Z">
        <w:r>
          <w:rPr>
            <w:rFonts w:hint="eastAsia"/>
          </w:rPr>
          <w:t>３</w:t>
        </w:r>
      </w:ins>
      <w:del w:id="50" w:author=" " w:date="2021-01-22T16:16:00Z">
        <w:r w:rsidR="006D1694" w:rsidRPr="008E22AA" w:rsidDel="003122AD">
          <w:rPr>
            <w:rFonts w:hint="eastAsia"/>
          </w:rPr>
          <w:delText>２</w:delText>
        </w:r>
      </w:del>
      <w:r w:rsidR="006D1694" w:rsidRPr="008E22AA">
        <w:rPr>
          <w:rFonts w:hint="eastAsia"/>
        </w:rPr>
        <w:t xml:space="preserve">　</w:t>
      </w:r>
      <w:r w:rsidR="00934250" w:rsidRPr="00F82723">
        <w:rPr>
          <w:sz w:val="20"/>
          <w:szCs w:val="20"/>
        </w:rPr>
        <w:t>ヒープメモリと実時間制約を共に考慮したスケジューリング</w:t>
      </w:r>
      <w:ins w:id="51" w:author="新井　諒介" w:date="2021-01-22T17:10:00Z">
        <w:r w:rsidR="00863590">
          <w:rPr>
            <w:rFonts w:hint="eastAsia"/>
            <w:sz w:val="20"/>
            <w:szCs w:val="20"/>
          </w:rPr>
          <w:t>手法</w:t>
        </w:r>
        <w:r w:rsidR="00863590" w:rsidRPr="00863590">
          <w:rPr>
            <w:rFonts w:ascii="ＭＳ Ｐゴシック" w:hAnsi="ＭＳ Ｐゴシック"/>
            <w:sz w:val="20"/>
            <w:szCs w:val="20"/>
            <w:rPrChange w:id="52" w:author="新井　諒介" w:date="2021-01-22T17:12:00Z">
              <w:rPr>
                <w:sz w:val="20"/>
                <w:szCs w:val="20"/>
              </w:rPr>
            </w:rPrChange>
          </w:rPr>
          <w:t>LMCLF</w:t>
        </w:r>
      </w:ins>
      <w:del w:id="53" w:author="新井　諒介" w:date="2021-01-22T17:10:00Z">
        <w:r w:rsidR="00934250" w:rsidRPr="00F82723" w:rsidDel="00863590">
          <w:rPr>
            <w:sz w:val="20"/>
            <w:szCs w:val="20"/>
          </w:rPr>
          <w:delText>手法</w:delText>
        </w:r>
        <w:r w:rsidR="00847CDC" w:rsidRPr="00F82723" w:rsidDel="00863590">
          <w:rPr>
            <w:rFonts w:hint="eastAsia"/>
            <w:sz w:val="20"/>
            <w:szCs w:val="20"/>
          </w:rPr>
          <w:delText>LMCLF</w:delText>
        </w:r>
      </w:del>
    </w:p>
    <w:p w14:paraId="23AB8D56" w14:textId="0B556EE3" w:rsidR="00934250" w:rsidRPr="00F82723" w:rsidRDefault="00934250" w:rsidP="00E11C61">
      <w:pPr>
        <w:ind w:firstLineChars="100" w:firstLine="160"/>
        <w:rPr>
          <w:sz w:val="16"/>
          <w:szCs w:val="14"/>
        </w:rPr>
      </w:pPr>
      <w:r w:rsidRPr="00F82723">
        <w:rPr>
          <w:sz w:val="16"/>
          <w:szCs w:val="14"/>
        </w:rPr>
        <w:t>LMCLFスケジューリング</w:t>
      </w:r>
      <w:r w:rsidR="002A685D" w:rsidRPr="00F82723">
        <w:rPr>
          <w:sz w:val="16"/>
          <w:szCs w:val="14"/>
        </w:rPr>
        <w:t>[3]</w:t>
      </w:r>
      <w:r w:rsidRPr="00F82723">
        <w:rPr>
          <w:sz w:val="16"/>
          <w:szCs w:val="14"/>
        </w:rPr>
        <w:t>では，</w:t>
      </w:r>
      <w:r w:rsidR="00426020">
        <w:rPr>
          <w:rFonts w:hint="eastAsia"/>
          <w:sz w:val="16"/>
          <w:szCs w:val="14"/>
        </w:rPr>
        <w:t>各タスク</w:t>
      </w:r>
      <m:oMath>
        <m:sSub>
          <m:sSubPr>
            <m:ctrlPr>
              <w:rPr>
                <w:rFonts w:ascii="Cambria Math" w:hAnsi="Cambria Math"/>
                <w:i/>
                <w:sz w:val="16"/>
                <w:szCs w:val="14"/>
              </w:rPr>
            </m:ctrlPr>
          </m:sSubPr>
          <m:e>
            <m:r>
              <w:rPr>
                <w:rFonts w:ascii="Cambria Math" w:hAnsi="Cambria Math"/>
                <w:sz w:val="16"/>
                <w:szCs w:val="14"/>
              </w:rPr>
              <m:t>τ</m:t>
            </m:r>
          </m:e>
          <m:sub>
            <m:r>
              <w:rPr>
                <w:rFonts w:ascii="Cambria Math" w:hAnsi="Cambria Math"/>
                <w:sz w:val="16"/>
                <w:szCs w:val="14"/>
              </w:rPr>
              <m:t>i</m:t>
            </m:r>
          </m:sub>
        </m:sSub>
      </m:oMath>
      <w:r w:rsidR="00426020">
        <w:rPr>
          <w:rFonts w:hint="eastAsia"/>
          <w:sz w:val="16"/>
          <w:szCs w:val="14"/>
        </w:rPr>
        <w:t>の状態</w:t>
      </w:r>
      <m:oMath>
        <m:sSub>
          <m:sSubPr>
            <m:ctrlPr>
              <w:rPr>
                <w:rFonts w:ascii="Cambria Math" w:hAnsi="Cambria Math"/>
                <w:i/>
                <w:sz w:val="16"/>
                <w:szCs w:val="14"/>
              </w:rPr>
            </m:ctrlPr>
          </m:sSubPr>
          <m:e>
            <m:r>
              <w:rPr>
                <w:rFonts w:ascii="Cambria Math" w:hAnsi="Cambria Math"/>
                <w:sz w:val="16"/>
                <w:szCs w:val="14"/>
              </w:rPr>
              <m:t>s</m:t>
            </m:r>
          </m:e>
          <m:sub>
            <m:r>
              <w:rPr>
                <w:rFonts w:ascii="Cambria Math" w:hAnsi="Cambria Math"/>
                <w:sz w:val="16"/>
                <w:szCs w:val="14"/>
              </w:rPr>
              <m:t>ij</m:t>
            </m:r>
          </m:sub>
        </m:sSub>
      </m:oMath>
      <w:r w:rsidR="00426020">
        <w:rPr>
          <w:rFonts w:hint="eastAsia"/>
          <w:sz w:val="16"/>
          <w:szCs w:val="14"/>
        </w:rPr>
        <w:t>において以下の</w:t>
      </w:r>
      <w:r w:rsidRPr="00F82723">
        <w:rPr>
          <w:sz w:val="16"/>
          <w:szCs w:val="14"/>
        </w:rPr>
        <w:t>式(1)の</w:t>
      </w:r>
      <m:oMath>
        <m:sSub>
          <m:sSubPr>
            <m:ctrlPr>
              <w:rPr>
                <w:rFonts w:ascii="Cambria Math" w:hAnsi="Cambria Math"/>
                <w:i/>
                <w:sz w:val="16"/>
                <w:szCs w:val="14"/>
              </w:rPr>
            </m:ctrlPr>
          </m:sSubPr>
          <m:e>
            <m:r>
              <w:rPr>
                <w:rFonts w:ascii="Cambria Math" w:hAnsi="Cambria Math"/>
                <w:sz w:val="16"/>
                <w:szCs w:val="14"/>
              </w:rPr>
              <m:t>θ</m:t>
            </m:r>
          </m:e>
          <m:sub>
            <m:r>
              <w:rPr>
                <w:rFonts w:ascii="Cambria Math" w:hAnsi="Cambria Math"/>
                <w:sz w:val="16"/>
                <w:szCs w:val="14"/>
              </w:rPr>
              <m:t>i</m:t>
            </m:r>
          </m:sub>
        </m:sSub>
        <m:d>
          <m:dPr>
            <m:ctrlPr>
              <w:rPr>
                <w:rFonts w:ascii="Cambria Math" w:hAnsi="Cambria Math"/>
                <w:i/>
                <w:sz w:val="16"/>
                <w:szCs w:val="14"/>
              </w:rPr>
            </m:ctrlPr>
          </m:dPr>
          <m:e>
            <m:sSub>
              <m:sSubPr>
                <m:ctrlPr>
                  <w:rPr>
                    <w:rFonts w:ascii="Cambria Math" w:hAnsi="Cambria Math"/>
                    <w:i/>
                    <w:sz w:val="16"/>
                    <w:szCs w:val="14"/>
                  </w:rPr>
                </m:ctrlPr>
              </m:sSubPr>
              <m:e>
                <m:r>
                  <w:rPr>
                    <w:rFonts w:ascii="Cambria Math" w:hAnsi="Cambria Math"/>
                    <w:sz w:val="16"/>
                    <w:szCs w:val="14"/>
                  </w:rPr>
                  <m:t>s</m:t>
                </m:r>
              </m:e>
              <m:sub>
                <m:r>
                  <w:rPr>
                    <w:rFonts w:ascii="Cambria Math" w:hAnsi="Cambria Math"/>
                    <w:sz w:val="16"/>
                    <w:szCs w:val="14"/>
                  </w:rPr>
                  <m:t>ij</m:t>
                </m:r>
              </m:sub>
            </m:sSub>
          </m:e>
        </m:d>
      </m:oMath>
      <w:r w:rsidR="00E11C61" w:rsidRPr="00F82723">
        <w:rPr>
          <w:rFonts w:hint="eastAsia"/>
          <w:sz w:val="16"/>
          <w:szCs w:val="14"/>
        </w:rPr>
        <w:t>を</w:t>
      </w:r>
      <w:r w:rsidRPr="00F82723">
        <w:rPr>
          <w:sz w:val="16"/>
          <w:szCs w:val="14"/>
        </w:rPr>
        <w:t>計算</w:t>
      </w:r>
      <w:r w:rsidR="00211BA5" w:rsidRPr="00F82723">
        <w:rPr>
          <w:rFonts w:hint="eastAsia"/>
          <w:sz w:val="16"/>
          <w:szCs w:val="14"/>
        </w:rPr>
        <w:t>し</w:t>
      </w:r>
      <w:r w:rsidR="00211BA5" w:rsidRPr="00F82723">
        <w:rPr>
          <w:sz w:val="16"/>
          <w:szCs w:val="14"/>
        </w:rPr>
        <w:t>,</w:t>
      </w:r>
      <m:oMath>
        <m:r>
          <w:rPr>
            <w:rFonts w:ascii="Cambria Math" w:hAnsi="Cambria Math"/>
            <w:sz w:val="16"/>
            <w:szCs w:val="14"/>
          </w:rPr>
          <m:t xml:space="preserve"> </m:t>
        </m:r>
        <m:sSub>
          <m:sSubPr>
            <m:ctrlPr>
              <w:rPr>
                <w:rFonts w:ascii="Cambria Math" w:hAnsi="Cambria Math"/>
                <w:i/>
                <w:sz w:val="16"/>
                <w:szCs w:val="14"/>
              </w:rPr>
            </m:ctrlPr>
          </m:sSubPr>
          <m:e>
            <m:r>
              <w:rPr>
                <w:rFonts w:ascii="Cambria Math" w:hAnsi="Cambria Math"/>
                <w:sz w:val="16"/>
                <w:szCs w:val="14"/>
              </w:rPr>
              <m:t>θ</m:t>
            </m:r>
          </m:e>
          <m:sub>
            <m:r>
              <w:rPr>
                <w:rFonts w:ascii="Cambria Math" w:hAnsi="Cambria Math"/>
                <w:sz w:val="16"/>
                <w:szCs w:val="14"/>
              </w:rPr>
              <m:t>i</m:t>
            </m:r>
          </m:sub>
        </m:sSub>
        <m:d>
          <m:dPr>
            <m:ctrlPr>
              <w:rPr>
                <w:rFonts w:ascii="Cambria Math" w:hAnsi="Cambria Math"/>
                <w:i/>
                <w:sz w:val="16"/>
                <w:szCs w:val="14"/>
              </w:rPr>
            </m:ctrlPr>
          </m:dPr>
          <m:e>
            <m:sSub>
              <m:sSubPr>
                <m:ctrlPr>
                  <w:rPr>
                    <w:rFonts w:ascii="Cambria Math" w:hAnsi="Cambria Math"/>
                    <w:i/>
                    <w:sz w:val="16"/>
                    <w:szCs w:val="14"/>
                  </w:rPr>
                </m:ctrlPr>
              </m:sSubPr>
              <m:e>
                <m:r>
                  <w:rPr>
                    <w:rFonts w:ascii="Cambria Math" w:hAnsi="Cambria Math"/>
                    <w:sz w:val="16"/>
                    <w:szCs w:val="14"/>
                  </w:rPr>
                  <m:t>s</m:t>
                </m:r>
              </m:e>
              <m:sub>
                <m:r>
                  <w:rPr>
                    <w:rFonts w:ascii="Cambria Math" w:hAnsi="Cambria Math"/>
                    <w:sz w:val="16"/>
                    <w:szCs w:val="14"/>
                  </w:rPr>
                  <m:t>ij</m:t>
                </m:r>
              </m:sub>
            </m:sSub>
          </m:e>
        </m:d>
      </m:oMath>
      <w:r w:rsidRPr="00F82723">
        <w:rPr>
          <w:sz w:val="16"/>
          <w:szCs w:val="14"/>
        </w:rPr>
        <w:t>が小さい</w:t>
      </w:r>
      <m:oMath>
        <m:sSub>
          <m:sSubPr>
            <m:ctrlPr>
              <w:rPr>
                <w:rFonts w:ascii="Cambria Math" w:hAnsi="Cambria Math"/>
                <w:i/>
                <w:sz w:val="16"/>
                <w:szCs w:val="14"/>
              </w:rPr>
            </m:ctrlPr>
          </m:sSubPr>
          <m:e>
            <m:r>
              <w:rPr>
                <w:rFonts w:ascii="Cambria Math" w:hAnsi="Cambria Math"/>
                <w:sz w:val="16"/>
                <w:szCs w:val="14"/>
              </w:rPr>
              <m:t>τ</m:t>
            </m:r>
          </m:e>
          <m:sub>
            <m:r>
              <w:rPr>
                <w:rFonts w:ascii="Cambria Math" w:hAnsi="Cambria Math"/>
                <w:sz w:val="16"/>
                <w:szCs w:val="14"/>
              </w:rPr>
              <m:t>i</m:t>
            </m:r>
          </m:sub>
        </m:sSub>
      </m:oMath>
      <w:r w:rsidRPr="00F82723">
        <w:rPr>
          <w:sz w:val="16"/>
          <w:szCs w:val="14"/>
        </w:rPr>
        <w:t xml:space="preserve"> から順に優先度を付与</w:t>
      </w:r>
      <w:r w:rsidRPr="00F82723">
        <w:rPr>
          <w:rFonts w:hint="eastAsia"/>
          <w:sz w:val="16"/>
          <w:szCs w:val="14"/>
        </w:rPr>
        <w:t>す</w:t>
      </w:r>
      <w:r w:rsidRPr="00F82723">
        <w:rPr>
          <w:sz w:val="16"/>
          <w:szCs w:val="14"/>
        </w:rPr>
        <w:t>る</w:t>
      </w:r>
      <w:r w:rsidR="00211BA5" w:rsidRPr="00F82723">
        <w:rPr>
          <w:sz w:val="16"/>
          <w:szCs w:val="14"/>
        </w:rPr>
        <w:t>.</w:t>
      </w:r>
      <w:r w:rsidRPr="00F82723">
        <w:rPr>
          <w:sz w:val="16"/>
          <w:szCs w:val="14"/>
        </w:rPr>
        <w:t xml:space="preserve"> </w:t>
      </w:r>
    </w:p>
    <w:p w14:paraId="2AFC2108" w14:textId="678BBA4D" w:rsidR="002944B5" w:rsidRPr="00F82723" w:rsidRDefault="0050284C" w:rsidP="00CD6180">
      <w:pPr>
        <w:rPr>
          <w:sz w:val="16"/>
          <w:szCs w:val="14"/>
        </w:rPr>
      </w:pPr>
      <m:oMathPara>
        <m:oMath>
          <m:sSub>
            <m:sSubPr>
              <m:ctrlPr>
                <w:rPr>
                  <w:rFonts w:ascii="Cambria Math" w:hAnsi="Cambria Math"/>
                  <w:i/>
                  <w:sz w:val="16"/>
                  <w:szCs w:val="14"/>
                </w:rPr>
              </m:ctrlPr>
            </m:sSubPr>
            <m:e>
              <m:r>
                <w:rPr>
                  <w:rFonts w:ascii="Cambria Math" w:hAnsi="Cambria Math"/>
                  <w:sz w:val="16"/>
                  <w:szCs w:val="14"/>
                </w:rPr>
                <m:t>θ</m:t>
              </m:r>
            </m:e>
            <m:sub>
              <m:r>
                <w:rPr>
                  <w:rFonts w:ascii="Cambria Math" w:hAnsi="Cambria Math"/>
                  <w:sz w:val="16"/>
                  <w:szCs w:val="14"/>
                </w:rPr>
                <m:t>i</m:t>
              </m:r>
            </m:sub>
          </m:sSub>
          <m:d>
            <m:dPr>
              <m:ctrlPr>
                <w:rPr>
                  <w:rFonts w:ascii="Cambria Math" w:hAnsi="Cambria Math"/>
                  <w:i/>
                  <w:sz w:val="16"/>
                  <w:szCs w:val="14"/>
                </w:rPr>
              </m:ctrlPr>
            </m:dPr>
            <m:e>
              <m:sSub>
                <m:sSubPr>
                  <m:ctrlPr>
                    <w:rPr>
                      <w:rFonts w:ascii="Cambria Math" w:hAnsi="Cambria Math"/>
                      <w:i/>
                      <w:sz w:val="16"/>
                      <w:szCs w:val="14"/>
                    </w:rPr>
                  </m:ctrlPr>
                </m:sSubPr>
                <m:e>
                  <m:r>
                    <w:rPr>
                      <w:rFonts w:ascii="Cambria Math" w:hAnsi="Cambria Math"/>
                      <w:sz w:val="16"/>
                      <w:szCs w:val="14"/>
                    </w:rPr>
                    <m:t>s</m:t>
                  </m:r>
                </m:e>
                <m:sub>
                  <m:r>
                    <w:rPr>
                      <w:rFonts w:ascii="Cambria Math" w:hAnsi="Cambria Math"/>
                      <w:sz w:val="16"/>
                      <w:szCs w:val="14"/>
                    </w:rPr>
                    <m:t>ij</m:t>
                  </m:r>
                </m:sub>
              </m:sSub>
            </m:e>
          </m:d>
          <m:r>
            <w:rPr>
              <w:rFonts w:ascii="Cambria Math" w:hAnsi="Cambria Math"/>
              <w:sz w:val="16"/>
              <w:szCs w:val="14"/>
            </w:rPr>
            <m:t>=α</m:t>
          </m:r>
          <m:r>
            <w:rPr>
              <w:rFonts w:ascii="Cambria Math" w:hAnsi="Cambria Math" w:hint="eastAsia"/>
              <w:sz w:val="16"/>
              <w:szCs w:val="14"/>
            </w:rPr>
            <m:t>×</m:t>
          </m:r>
          <m:r>
            <w:rPr>
              <w:rFonts w:ascii="Cambria Math" w:hAnsi="Cambria Math"/>
              <w:sz w:val="16"/>
              <w:szCs w:val="14"/>
            </w:rPr>
            <m:t xml:space="preserve"> m</m:t>
          </m:r>
          <m:d>
            <m:dPr>
              <m:ctrlPr>
                <w:rPr>
                  <w:rFonts w:ascii="Cambria Math" w:hAnsi="Cambria Math"/>
                  <w:i/>
                  <w:sz w:val="16"/>
                  <w:szCs w:val="14"/>
                </w:rPr>
              </m:ctrlPr>
            </m:dPr>
            <m:e>
              <m:sSub>
                <m:sSubPr>
                  <m:ctrlPr>
                    <w:rPr>
                      <w:rFonts w:ascii="Cambria Math" w:hAnsi="Cambria Math"/>
                      <w:i/>
                      <w:sz w:val="16"/>
                      <w:szCs w:val="14"/>
                    </w:rPr>
                  </m:ctrlPr>
                </m:sSubPr>
                <m:e>
                  <m:r>
                    <w:rPr>
                      <w:rFonts w:ascii="Cambria Math" w:hAnsi="Cambria Math"/>
                      <w:sz w:val="16"/>
                      <w:szCs w:val="14"/>
                    </w:rPr>
                    <m:t>s</m:t>
                  </m:r>
                </m:e>
                <m:sub>
                  <m:r>
                    <w:rPr>
                      <w:rFonts w:ascii="Cambria Math" w:hAnsi="Cambria Math"/>
                      <w:sz w:val="16"/>
                      <w:szCs w:val="14"/>
                    </w:rPr>
                    <m:t>ij</m:t>
                  </m:r>
                </m:sub>
              </m:sSub>
            </m:e>
          </m:d>
          <m:r>
            <w:rPr>
              <w:rFonts w:ascii="Cambria Math" w:hAnsi="Cambria Math"/>
              <w:sz w:val="16"/>
              <w:szCs w:val="14"/>
            </w:rPr>
            <m:t xml:space="preserve">+ </m:t>
          </m:r>
          <m:sSub>
            <m:sSubPr>
              <m:ctrlPr>
                <w:rPr>
                  <w:rFonts w:ascii="Cambria Math" w:hAnsi="Cambria Math"/>
                  <w:i/>
                  <w:sz w:val="16"/>
                  <w:szCs w:val="14"/>
                </w:rPr>
              </m:ctrlPr>
            </m:sSubPr>
            <m:e>
              <m:r>
                <w:rPr>
                  <w:rFonts w:ascii="Cambria Math" w:hAnsi="Cambria Math"/>
                  <w:sz w:val="16"/>
                  <w:szCs w:val="14"/>
                </w:rPr>
                <m:t>C</m:t>
              </m:r>
            </m:e>
            <m:sub>
              <m:r>
                <w:rPr>
                  <w:rFonts w:ascii="Cambria Math" w:hAnsi="Cambria Math"/>
                  <w:sz w:val="16"/>
                  <w:szCs w:val="14"/>
                </w:rPr>
                <m:t>i</m:t>
              </m:r>
            </m:sub>
          </m:sSub>
          <m:d>
            <m:dPr>
              <m:ctrlPr>
                <w:rPr>
                  <w:rFonts w:ascii="Cambria Math" w:hAnsi="Cambria Math"/>
                  <w:i/>
                  <w:sz w:val="16"/>
                  <w:szCs w:val="14"/>
                </w:rPr>
              </m:ctrlPr>
            </m:dPr>
            <m:e>
              <m:sSub>
                <m:sSubPr>
                  <m:ctrlPr>
                    <w:rPr>
                      <w:rFonts w:ascii="Cambria Math" w:hAnsi="Cambria Math"/>
                      <w:i/>
                      <w:sz w:val="16"/>
                      <w:szCs w:val="14"/>
                    </w:rPr>
                  </m:ctrlPr>
                </m:sSubPr>
                <m:e>
                  <m:r>
                    <w:rPr>
                      <w:rFonts w:ascii="Cambria Math" w:hAnsi="Cambria Math"/>
                      <w:sz w:val="16"/>
                      <w:szCs w:val="14"/>
                    </w:rPr>
                    <m:t>s</m:t>
                  </m:r>
                </m:e>
                <m:sub>
                  <m:r>
                    <w:rPr>
                      <w:rFonts w:ascii="Cambria Math" w:hAnsi="Cambria Math"/>
                      <w:sz w:val="16"/>
                      <w:szCs w:val="14"/>
                    </w:rPr>
                    <m:t>ij</m:t>
                  </m:r>
                </m:sub>
              </m:sSub>
            </m:e>
          </m:d>
          <m:r>
            <w:rPr>
              <w:rFonts w:ascii="Cambria Math" w:hAnsi="Cambria Math" w:hint="eastAsia"/>
              <w:sz w:val="16"/>
              <w:szCs w:val="14"/>
            </w:rPr>
            <m:t>×</m:t>
          </m:r>
          <m:r>
            <w:rPr>
              <w:rFonts w:ascii="Cambria Math" w:hAnsi="Cambria Math"/>
              <w:sz w:val="16"/>
              <w:szCs w:val="14"/>
            </w:rPr>
            <m:t xml:space="preserve"> </m:t>
          </m:r>
          <m:sSub>
            <m:sSubPr>
              <m:ctrlPr>
                <w:rPr>
                  <w:rFonts w:ascii="Cambria Math" w:hAnsi="Cambria Math"/>
                  <w:i/>
                  <w:sz w:val="16"/>
                  <w:szCs w:val="14"/>
                </w:rPr>
              </m:ctrlPr>
            </m:sSubPr>
            <m:e>
              <m:r>
                <w:rPr>
                  <w:rFonts w:ascii="Cambria Math" w:hAnsi="Cambria Math"/>
                  <w:sz w:val="16"/>
                  <w:szCs w:val="14"/>
                </w:rPr>
                <m:t>L</m:t>
              </m:r>
            </m:e>
            <m:sub>
              <m:r>
                <w:rPr>
                  <w:rFonts w:ascii="Cambria Math" w:hAnsi="Cambria Math"/>
                  <w:sz w:val="16"/>
                  <w:szCs w:val="14"/>
                </w:rPr>
                <m:t>i</m:t>
              </m:r>
            </m:sub>
          </m:sSub>
          <m:d>
            <m:dPr>
              <m:ctrlPr>
                <w:rPr>
                  <w:rFonts w:ascii="Cambria Math" w:hAnsi="Cambria Math"/>
                  <w:i/>
                  <w:sz w:val="16"/>
                  <w:szCs w:val="14"/>
                </w:rPr>
              </m:ctrlPr>
            </m:dPr>
            <m:e>
              <m:sSub>
                <m:sSubPr>
                  <m:ctrlPr>
                    <w:rPr>
                      <w:rFonts w:ascii="Cambria Math" w:hAnsi="Cambria Math"/>
                      <w:i/>
                      <w:sz w:val="16"/>
                      <w:szCs w:val="14"/>
                    </w:rPr>
                  </m:ctrlPr>
                </m:sSubPr>
                <m:e>
                  <m:r>
                    <w:rPr>
                      <w:rFonts w:ascii="Cambria Math" w:hAnsi="Cambria Math"/>
                      <w:sz w:val="16"/>
                      <w:szCs w:val="14"/>
                    </w:rPr>
                    <m:t>s</m:t>
                  </m:r>
                </m:e>
                <m:sub>
                  <m:r>
                    <w:rPr>
                      <w:rFonts w:ascii="Cambria Math" w:hAnsi="Cambria Math"/>
                      <w:sz w:val="16"/>
                      <w:szCs w:val="14"/>
                    </w:rPr>
                    <m:t>ij</m:t>
                  </m:r>
                </m:sub>
              </m:sSub>
            </m:e>
          </m:d>
          <m:r>
            <w:rPr>
              <w:rFonts w:ascii="Cambria Math" w:hAnsi="Cambria Math"/>
              <w:sz w:val="16"/>
              <w:szCs w:val="14"/>
            </w:rPr>
            <m:t xml:space="preserve">  (α&gt; 0)  (1)</m:t>
          </m:r>
        </m:oMath>
      </m:oMathPara>
    </w:p>
    <w:p w14:paraId="6668E880" w14:textId="4D650AE4" w:rsidR="00AD1BE3" w:rsidRPr="00934250" w:rsidRDefault="003122AD" w:rsidP="00F82723">
      <w:pPr>
        <w:pStyle w:val="2"/>
        <w:snapToGrid w:val="0"/>
        <w:rPr>
          <w:sz w:val="16"/>
          <w:szCs w:val="16"/>
        </w:rPr>
      </w:pPr>
      <w:ins w:id="54" w:author=" " w:date="2021-01-22T16:16:00Z">
        <w:r>
          <w:rPr>
            <w:rFonts w:hint="eastAsia"/>
          </w:rPr>
          <w:t>４</w:t>
        </w:r>
      </w:ins>
      <w:del w:id="55" w:author=" " w:date="2021-01-22T16:16:00Z">
        <w:r w:rsidR="0004364C" w:rsidRPr="00847CDC" w:rsidDel="003122AD">
          <w:rPr>
            <w:rFonts w:hint="eastAsia"/>
          </w:rPr>
          <w:delText>３</w:delText>
        </w:r>
      </w:del>
      <w:r w:rsidR="000969F4" w:rsidRPr="00F82723">
        <w:rPr>
          <w:rFonts w:hint="eastAsia"/>
          <w:sz w:val="20"/>
          <w:szCs w:val="20"/>
        </w:rPr>
        <w:t xml:space="preserve">　</w:t>
      </w:r>
      <w:r w:rsidR="0004364C" w:rsidRPr="00F82723">
        <w:rPr>
          <w:rFonts w:hint="eastAsia"/>
          <w:sz w:val="20"/>
          <w:szCs w:val="20"/>
        </w:rPr>
        <w:t>提案手法</w:t>
      </w:r>
    </w:p>
    <w:p w14:paraId="49A130B6" w14:textId="7A152A59" w:rsidR="000969F4" w:rsidRPr="00F82723" w:rsidRDefault="002E19D9" w:rsidP="00417E21">
      <w:pPr>
        <w:rPr>
          <w:sz w:val="18"/>
        </w:rPr>
      </w:pPr>
      <w:r w:rsidRPr="00F82723">
        <w:rPr>
          <w:rFonts w:hint="eastAsia"/>
          <w:sz w:val="18"/>
        </w:rPr>
        <w:t xml:space="preserve">　</w:t>
      </w:r>
      <w:r w:rsidR="00090A90" w:rsidRPr="00F82723">
        <w:rPr>
          <w:rFonts w:hint="eastAsia"/>
          <w:sz w:val="16"/>
          <w:szCs w:val="14"/>
        </w:rPr>
        <w:t>従来では</w:t>
      </w:r>
      <w:r w:rsidR="00211BA5" w:rsidRPr="00F82723">
        <w:rPr>
          <w:sz w:val="16"/>
          <w:szCs w:val="14"/>
        </w:rPr>
        <w:t>,</w:t>
      </w:r>
      <w:r w:rsidR="000969F4" w:rsidRPr="00F82723">
        <w:rPr>
          <w:rFonts w:hint="eastAsia"/>
          <w:sz w:val="16"/>
          <w:szCs w:val="14"/>
        </w:rPr>
        <w:t>式</w:t>
      </w:r>
      <w:r w:rsidR="000969F4" w:rsidRPr="00F82723">
        <w:rPr>
          <w:sz w:val="16"/>
          <w:szCs w:val="14"/>
        </w:rPr>
        <w:t>(1)の</w:t>
      </w:r>
      <w:r w:rsidR="00090A90" w:rsidRPr="00F82723">
        <w:rPr>
          <w:rFonts w:hint="eastAsia"/>
          <w:sz w:val="16"/>
          <w:szCs w:val="14"/>
        </w:rPr>
        <w:t>αの値が任意で与えられてい</w:t>
      </w:r>
      <w:r w:rsidR="000969F4" w:rsidRPr="00F82723">
        <w:rPr>
          <w:rFonts w:hint="eastAsia"/>
          <w:sz w:val="16"/>
          <w:szCs w:val="14"/>
        </w:rPr>
        <w:t>て</w:t>
      </w:r>
      <w:r w:rsidR="00090A90" w:rsidRPr="00F82723">
        <w:rPr>
          <w:rFonts w:hint="eastAsia"/>
          <w:sz w:val="16"/>
          <w:szCs w:val="14"/>
        </w:rPr>
        <w:t>事前に求める必要があった</w:t>
      </w:r>
      <w:r w:rsidR="00211BA5" w:rsidRPr="00F82723">
        <w:rPr>
          <w:sz w:val="16"/>
          <w:szCs w:val="14"/>
        </w:rPr>
        <w:t>.</w:t>
      </w:r>
      <w:r w:rsidR="00090A90" w:rsidRPr="00F82723">
        <w:rPr>
          <w:rFonts w:hint="eastAsia"/>
          <w:sz w:val="16"/>
          <w:szCs w:val="14"/>
        </w:rPr>
        <w:t>本研究では、そのαの</w:t>
      </w:r>
      <w:r w:rsidR="0007720A" w:rsidRPr="00F82723">
        <w:rPr>
          <w:rFonts w:hint="eastAsia"/>
          <w:sz w:val="16"/>
          <w:szCs w:val="14"/>
        </w:rPr>
        <w:t>より適切な</w:t>
      </w:r>
      <w:r w:rsidR="00090A90" w:rsidRPr="00F82723">
        <w:rPr>
          <w:rFonts w:hint="eastAsia"/>
          <w:sz w:val="16"/>
          <w:szCs w:val="14"/>
        </w:rPr>
        <w:t>値</w:t>
      </w:r>
      <w:r w:rsidR="00B81772" w:rsidRPr="00F82723">
        <w:rPr>
          <w:rFonts w:hint="eastAsia"/>
          <w:sz w:val="16"/>
          <w:szCs w:val="14"/>
        </w:rPr>
        <w:t>を</w:t>
      </w:r>
      <w:r w:rsidR="0007720A" w:rsidRPr="00F82723">
        <w:rPr>
          <w:rFonts w:hint="eastAsia"/>
          <w:sz w:val="16"/>
          <w:szCs w:val="14"/>
        </w:rPr>
        <w:t>自動的に</w:t>
      </w:r>
      <w:r w:rsidR="00090A90" w:rsidRPr="00F82723">
        <w:rPr>
          <w:rFonts w:hint="eastAsia"/>
          <w:sz w:val="16"/>
          <w:szCs w:val="14"/>
        </w:rPr>
        <w:t>導出</w:t>
      </w:r>
      <w:r w:rsidR="0007720A" w:rsidRPr="00F82723">
        <w:rPr>
          <w:rFonts w:hint="eastAsia"/>
          <w:sz w:val="16"/>
          <w:szCs w:val="14"/>
        </w:rPr>
        <w:t>する方法</w:t>
      </w:r>
      <w:r w:rsidR="00090A90" w:rsidRPr="00F82723">
        <w:rPr>
          <w:rFonts w:hint="eastAsia"/>
          <w:sz w:val="16"/>
          <w:szCs w:val="14"/>
        </w:rPr>
        <w:t>を提案</w:t>
      </w:r>
      <w:r w:rsidR="006B2B05" w:rsidRPr="00F82723">
        <w:rPr>
          <w:rFonts w:hint="eastAsia"/>
          <w:sz w:val="16"/>
          <w:szCs w:val="14"/>
        </w:rPr>
        <w:t>する．</w:t>
      </w:r>
      <w:r w:rsidR="00670CE0" w:rsidRPr="00F82723">
        <w:rPr>
          <w:rFonts w:hint="eastAsia"/>
          <w:sz w:val="16"/>
          <w:szCs w:val="14"/>
        </w:rPr>
        <w:t>提案手法では、</w:t>
      </w:r>
      <w:r w:rsidR="001D2A4B" w:rsidRPr="00F82723">
        <w:rPr>
          <w:rFonts w:hint="eastAsia"/>
          <w:sz w:val="16"/>
          <w:szCs w:val="14"/>
        </w:rPr>
        <w:t>タスクの２ステップ後</w:t>
      </w:r>
      <w:r w:rsidR="00B04331" w:rsidRPr="00F82723">
        <w:rPr>
          <w:rFonts w:hint="eastAsia"/>
          <w:sz w:val="16"/>
          <w:szCs w:val="14"/>
        </w:rPr>
        <w:t>の最悪メモリ消費量が最小となるようにαを決定する</w:t>
      </w:r>
      <w:r w:rsidR="00B04331" w:rsidRPr="00F82723">
        <w:rPr>
          <w:sz w:val="16"/>
          <w:szCs w:val="14"/>
        </w:rPr>
        <w:t>.</w:t>
      </w:r>
      <w:r w:rsidR="00431AF8" w:rsidRPr="00F82723">
        <w:rPr>
          <w:rFonts w:hint="eastAsia"/>
          <w:sz w:val="16"/>
          <w:szCs w:val="14"/>
        </w:rPr>
        <w:t>具体的なアルゴリズム</w:t>
      </w:r>
      <w:r w:rsidR="001D2A4B" w:rsidRPr="00F82723">
        <w:rPr>
          <w:rFonts w:hint="eastAsia"/>
          <w:sz w:val="16"/>
          <w:szCs w:val="14"/>
        </w:rPr>
        <w:t>は図１に示す</w:t>
      </w:r>
      <w:r w:rsidR="001D2A4B" w:rsidRPr="00F82723">
        <w:rPr>
          <w:sz w:val="16"/>
          <w:szCs w:val="14"/>
        </w:rPr>
        <w:t>.</w:t>
      </w:r>
    </w:p>
    <w:p w14:paraId="641B1830" w14:textId="07B4942B" w:rsidR="00B04331" w:rsidRDefault="00B04331" w:rsidP="00417E21">
      <w:pPr>
        <w:rPr>
          <w:sz w:val="16"/>
        </w:rPr>
      </w:pPr>
      <w:r w:rsidRPr="00B04331">
        <w:rPr>
          <w:rFonts w:hint="eastAsia"/>
          <w:noProof/>
        </w:rPr>
        <w:drawing>
          <wp:inline distT="0" distB="0" distL="0" distR="0" wp14:anchorId="5FE06139" wp14:editId="69F78010">
            <wp:extent cx="2562860" cy="1843087"/>
            <wp:effectExtent l="0" t="0" r="8890" b="508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9849" cy="1848113"/>
                    </a:xfrm>
                    <a:prstGeom prst="rect">
                      <a:avLst/>
                    </a:prstGeom>
                    <a:noFill/>
                    <a:ln>
                      <a:noFill/>
                    </a:ln>
                  </pic:spPr>
                </pic:pic>
              </a:graphicData>
            </a:graphic>
          </wp:inline>
        </w:drawing>
      </w:r>
    </w:p>
    <w:p w14:paraId="72C6B615" w14:textId="434D52DD" w:rsidR="001D2A4B" w:rsidRPr="004C02D0" w:rsidRDefault="001D2A4B" w:rsidP="006C271F">
      <w:pPr>
        <w:jc w:val="center"/>
        <w:rPr>
          <w:sz w:val="16"/>
          <w:szCs w:val="16"/>
        </w:rPr>
      </w:pPr>
      <w:r w:rsidRPr="004C02D0">
        <w:rPr>
          <w:rFonts w:hint="eastAsia"/>
          <w:sz w:val="16"/>
          <w:szCs w:val="16"/>
        </w:rPr>
        <w:t>図１</w:t>
      </w:r>
      <w:r w:rsidRPr="004C02D0">
        <w:rPr>
          <w:sz w:val="16"/>
          <w:szCs w:val="16"/>
        </w:rPr>
        <w:t>:提案手法のアルゴリズム</w:t>
      </w:r>
    </w:p>
    <w:p w14:paraId="4617B4E5" w14:textId="43ABA035" w:rsidR="006C271F" w:rsidRDefault="003122AD" w:rsidP="00F82723">
      <w:pPr>
        <w:pStyle w:val="2"/>
        <w:snapToGrid w:val="0"/>
      </w:pPr>
      <w:ins w:id="56" w:author=" " w:date="2021-01-22T16:17:00Z">
        <w:r>
          <w:rPr>
            <w:rFonts w:hint="eastAsia"/>
          </w:rPr>
          <w:t>５</w:t>
        </w:r>
      </w:ins>
      <w:del w:id="57" w:author=" " w:date="2021-01-22T16:17:00Z">
        <w:r w:rsidR="002E19D9" w:rsidDel="003122AD">
          <w:rPr>
            <w:rFonts w:hint="eastAsia"/>
          </w:rPr>
          <w:delText>４</w:delText>
        </w:r>
      </w:del>
      <w:r w:rsidR="002E19D9">
        <w:rPr>
          <w:rFonts w:hint="eastAsia"/>
        </w:rPr>
        <w:t xml:space="preserve">　</w:t>
      </w:r>
      <w:r w:rsidR="002E19D9" w:rsidRPr="00F82723">
        <w:rPr>
          <w:rFonts w:hint="eastAsia"/>
          <w:sz w:val="20"/>
          <w:szCs w:val="20"/>
        </w:rPr>
        <w:t>実験</w:t>
      </w:r>
    </w:p>
    <w:p w14:paraId="271AB9B1" w14:textId="777303EE" w:rsidR="00DF6851" w:rsidRPr="00F82723" w:rsidRDefault="00B32B9A" w:rsidP="00C8198B">
      <w:pPr>
        <w:pStyle w:val="af1"/>
        <w:ind w:firstLineChars="100" w:firstLine="160"/>
        <w:rPr>
          <w:sz w:val="16"/>
          <w:szCs w:val="14"/>
        </w:rPr>
      </w:pPr>
      <w:r w:rsidRPr="00F82723">
        <w:rPr>
          <w:rFonts w:hint="eastAsia"/>
          <w:sz w:val="16"/>
          <w:szCs w:val="14"/>
        </w:rPr>
        <w:t>提案手法が</w:t>
      </w:r>
      <w:r w:rsidR="006C271F" w:rsidRPr="00F82723">
        <w:rPr>
          <w:rFonts w:hint="eastAsia"/>
          <w:sz w:val="16"/>
          <w:szCs w:val="14"/>
        </w:rPr>
        <w:t>αの値が最適でないとき</w:t>
      </w:r>
      <w:r w:rsidRPr="00F82723">
        <w:rPr>
          <w:rFonts w:hint="eastAsia"/>
          <w:sz w:val="16"/>
          <w:szCs w:val="14"/>
        </w:rPr>
        <w:t>の</w:t>
      </w:r>
      <w:r w:rsidR="006C271F" w:rsidRPr="00F82723">
        <w:rPr>
          <w:rFonts w:hint="eastAsia"/>
          <w:sz w:val="16"/>
          <w:szCs w:val="14"/>
        </w:rPr>
        <w:t>従来手法よりもメモリ削減</w:t>
      </w:r>
      <w:r w:rsidRPr="00F82723">
        <w:rPr>
          <w:rFonts w:hint="eastAsia"/>
          <w:sz w:val="16"/>
          <w:szCs w:val="14"/>
        </w:rPr>
        <w:t>できる</w:t>
      </w:r>
      <w:r w:rsidR="006C271F" w:rsidRPr="00F82723">
        <w:rPr>
          <w:rFonts w:hint="eastAsia"/>
          <w:sz w:val="16"/>
          <w:szCs w:val="14"/>
        </w:rPr>
        <w:t>か</w:t>
      </w:r>
      <w:r w:rsidRPr="00F82723">
        <w:rPr>
          <w:rFonts w:hint="eastAsia"/>
          <w:sz w:val="16"/>
          <w:szCs w:val="14"/>
        </w:rPr>
        <w:t>否かを確認することを実験目的とする</w:t>
      </w:r>
      <w:r w:rsidR="006C271F" w:rsidRPr="00F82723">
        <w:rPr>
          <w:sz w:val="16"/>
          <w:szCs w:val="14"/>
        </w:rPr>
        <w:t>.実験方法に関しては</w:t>
      </w:r>
      <w:r w:rsidR="00670CE0" w:rsidRPr="00F82723">
        <w:rPr>
          <w:rFonts w:hint="eastAsia"/>
          <w:sz w:val="16"/>
          <w:szCs w:val="14"/>
        </w:rPr>
        <w:t>ランダムに</w:t>
      </w:r>
      <w:r w:rsidR="006C271F" w:rsidRPr="00F82723">
        <w:rPr>
          <w:rFonts w:hint="eastAsia"/>
          <w:sz w:val="16"/>
          <w:szCs w:val="14"/>
        </w:rPr>
        <w:t>生成したタスクセットに対してスケジューリングを行い従来手法と提案手法</w:t>
      </w:r>
      <w:r w:rsidR="001D2A4B" w:rsidRPr="00F82723">
        <w:rPr>
          <w:rFonts w:hint="eastAsia"/>
          <w:sz w:val="16"/>
          <w:szCs w:val="14"/>
        </w:rPr>
        <w:t>の最悪メモリ消費量</w:t>
      </w:r>
      <w:ins w:id="58" w:author="新井　諒介" w:date="2021-01-22T18:29:00Z">
        <w:r w:rsidR="009369E3">
          <w:rPr>
            <w:rFonts w:hint="eastAsia"/>
            <w:sz w:val="16"/>
            <w:szCs w:val="14"/>
          </w:rPr>
          <w:t>を</w:t>
        </w:r>
      </w:ins>
      <w:r w:rsidR="00175387" w:rsidRPr="00F82723">
        <w:rPr>
          <w:rFonts w:hint="eastAsia"/>
          <w:sz w:val="16"/>
          <w:szCs w:val="14"/>
        </w:rPr>
        <w:t>比較する</w:t>
      </w:r>
      <w:r w:rsidR="00175387" w:rsidRPr="00F82723">
        <w:rPr>
          <w:sz w:val="16"/>
          <w:szCs w:val="14"/>
        </w:rPr>
        <w:t>.</w:t>
      </w:r>
      <w:r w:rsidR="00670CE0" w:rsidRPr="00F82723">
        <w:rPr>
          <w:rFonts w:hint="eastAsia"/>
          <w:sz w:val="16"/>
          <w:szCs w:val="14"/>
        </w:rPr>
        <w:t>タスクセットの生成法に</w:t>
      </w:r>
      <w:r w:rsidR="006C271F" w:rsidRPr="00F82723">
        <w:rPr>
          <w:rFonts w:hint="eastAsia"/>
          <w:sz w:val="16"/>
          <w:szCs w:val="14"/>
        </w:rPr>
        <w:t>ついては文献</w:t>
      </w:r>
      <w:r w:rsidR="006C271F" w:rsidRPr="00F82723">
        <w:rPr>
          <w:sz w:val="16"/>
          <w:szCs w:val="14"/>
        </w:rPr>
        <w:t>[3]</w:t>
      </w:r>
      <w:r w:rsidR="006C271F" w:rsidRPr="00F82723">
        <w:rPr>
          <w:rFonts w:hint="eastAsia"/>
          <w:sz w:val="16"/>
          <w:szCs w:val="14"/>
        </w:rPr>
        <w:t>と同様</w:t>
      </w:r>
      <w:r w:rsidR="00670CE0" w:rsidRPr="00F82723">
        <w:rPr>
          <w:rFonts w:hint="eastAsia"/>
          <w:sz w:val="16"/>
          <w:szCs w:val="14"/>
        </w:rPr>
        <w:t>に行う</w:t>
      </w:r>
      <w:r w:rsidR="006C271F" w:rsidRPr="00F82723">
        <w:rPr>
          <w:sz w:val="16"/>
          <w:szCs w:val="14"/>
        </w:rPr>
        <w:t>.</w:t>
      </w:r>
    </w:p>
    <w:p w14:paraId="0E1A70F1" w14:textId="097B84BB" w:rsidR="00211BA5" w:rsidRDefault="003122AD" w:rsidP="00F82723">
      <w:pPr>
        <w:pStyle w:val="2"/>
        <w:snapToGrid w:val="0"/>
      </w:pPr>
      <w:ins w:id="59" w:author=" " w:date="2021-01-22T16:17:00Z">
        <w:r>
          <w:rPr>
            <w:rFonts w:hint="eastAsia"/>
          </w:rPr>
          <w:t xml:space="preserve">６　</w:t>
        </w:r>
      </w:ins>
      <w:del w:id="60" w:author=" " w:date="2021-01-22T16:17:00Z">
        <w:r w:rsidR="008E22AA" w:rsidDel="003122AD">
          <w:rPr>
            <w:rFonts w:hint="eastAsia"/>
          </w:rPr>
          <w:delText>5</w:delText>
        </w:r>
      </w:del>
      <w:r w:rsidR="008E22AA" w:rsidRPr="00F82723">
        <w:rPr>
          <w:rFonts w:hint="eastAsia"/>
          <w:sz w:val="20"/>
          <w:szCs w:val="20"/>
        </w:rPr>
        <w:t>あとがき</w:t>
      </w:r>
    </w:p>
    <w:p w14:paraId="3BBD0339" w14:textId="387BF16B" w:rsidR="006C271F" w:rsidRPr="00F82723" w:rsidRDefault="002944B5" w:rsidP="006C271F">
      <w:pPr>
        <w:ind w:firstLineChars="100" w:firstLine="160"/>
        <w:rPr>
          <w:sz w:val="16"/>
          <w:szCs w:val="14"/>
        </w:rPr>
      </w:pPr>
      <w:r w:rsidRPr="00F82723">
        <w:rPr>
          <w:rFonts w:hint="eastAsia"/>
          <w:sz w:val="16"/>
          <w:szCs w:val="14"/>
        </w:rPr>
        <w:t>本研究では</w:t>
      </w:r>
      <w:r w:rsidR="00211BA5" w:rsidRPr="00F82723">
        <w:rPr>
          <w:sz w:val="16"/>
          <w:szCs w:val="14"/>
        </w:rPr>
        <w:t>,</w:t>
      </w:r>
      <w:r w:rsidR="006B2B05" w:rsidRPr="00F82723">
        <w:rPr>
          <w:sz w:val="16"/>
          <w:szCs w:val="14"/>
        </w:rPr>
        <w:t>[3]</w:t>
      </w:r>
      <w:r w:rsidR="006B2B05" w:rsidRPr="00F82723">
        <w:rPr>
          <w:rFonts w:hint="eastAsia"/>
          <w:sz w:val="16"/>
          <w:szCs w:val="14"/>
        </w:rPr>
        <w:t>で提案された</w:t>
      </w:r>
      <w:r w:rsidRPr="00F82723">
        <w:rPr>
          <w:sz w:val="16"/>
          <w:szCs w:val="14"/>
        </w:rPr>
        <w:t>LMCLF</w:t>
      </w:r>
      <w:r w:rsidR="006B2B05" w:rsidRPr="00F82723">
        <w:rPr>
          <w:rFonts w:hint="eastAsia"/>
          <w:sz w:val="16"/>
          <w:szCs w:val="14"/>
        </w:rPr>
        <w:t>スケジューリング</w:t>
      </w:r>
      <w:r w:rsidRPr="00F82723">
        <w:rPr>
          <w:rFonts w:hint="eastAsia"/>
          <w:sz w:val="16"/>
          <w:szCs w:val="14"/>
        </w:rPr>
        <w:t>におけるαの値の</w:t>
      </w:r>
      <w:r w:rsidR="00C8198B" w:rsidRPr="00F82723">
        <w:rPr>
          <w:rFonts w:hint="eastAsia"/>
          <w:sz w:val="16"/>
          <w:szCs w:val="14"/>
        </w:rPr>
        <w:t>より適切</w:t>
      </w:r>
      <w:r w:rsidRPr="00F82723">
        <w:rPr>
          <w:rFonts w:hint="eastAsia"/>
          <w:sz w:val="16"/>
          <w:szCs w:val="14"/>
        </w:rPr>
        <w:t>な値の導出法を提案した</w:t>
      </w:r>
      <w:r w:rsidR="00211BA5" w:rsidRPr="00F82723">
        <w:rPr>
          <w:sz w:val="16"/>
          <w:szCs w:val="14"/>
        </w:rPr>
        <w:t>.</w:t>
      </w:r>
      <w:r w:rsidR="00725534" w:rsidRPr="00F82723">
        <w:rPr>
          <w:rFonts w:hint="eastAsia"/>
          <w:sz w:val="16"/>
          <w:szCs w:val="14"/>
        </w:rPr>
        <w:t>提案手法により</w:t>
      </w:r>
      <w:r w:rsidR="00211BA5" w:rsidRPr="00F82723">
        <w:rPr>
          <w:sz w:val="16"/>
          <w:szCs w:val="14"/>
        </w:rPr>
        <w:t>,</w:t>
      </w:r>
      <w:r w:rsidRPr="00F82723">
        <w:rPr>
          <w:rFonts w:hint="eastAsia"/>
          <w:sz w:val="16"/>
          <w:szCs w:val="14"/>
        </w:rPr>
        <w:t>αを事前に定める必要が無くかつ</w:t>
      </w:r>
      <w:r w:rsidR="00211BA5" w:rsidRPr="00F82723">
        <w:rPr>
          <w:sz w:val="16"/>
          <w:szCs w:val="14"/>
        </w:rPr>
        <w:t>,</w:t>
      </w:r>
      <w:r w:rsidRPr="00F82723">
        <w:rPr>
          <w:rFonts w:hint="eastAsia"/>
          <w:sz w:val="16"/>
          <w:szCs w:val="14"/>
        </w:rPr>
        <w:t>αの値が最適でない場合の従来手法よりもメモリ</w:t>
      </w:r>
      <w:r w:rsidR="00C8198B" w:rsidRPr="00F82723">
        <w:rPr>
          <w:rFonts w:hint="eastAsia"/>
          <w:sz w:val="16"/>
          <w:szCs w:val="14"/>
        </w:rPr>
        <w:t>消費量を削減</w:t>
      </w:r>
      <w:r w:rsidRPr="00F82723">
        <w:rPr>
          <w:rFonts w:hint="eastAsia"/>
          <w:sz w:val="16"/>
          <w:szCs w:val="14"/>
        </w:rPr>
        <w:t>することができると考えられる</w:t>
      </w:r>
      <w:r w:rsidR="00211BA5" w:rsidRPr="00F82723">
        <w:rPr>
          <w:sz w:val="16"/>
          <w:szCs w:val="14"/>
        </w:rPr>
        <w:t>.</w:t>
      </w:r>
    </w:p>
    <w:p w14:paraId="2EBC69BD" w14:textId="03720BE9" w:rsidR="00E275A8" w:rsidRPr="00F82723" w:rsidRDefault="00D4481E" w:rsidP="00F82723">
      <w:pPr>
        <w:pStyle w:val="2"/>
        <w:snapToGrid w:val="0"/>
        <w:rPr>
          <w:sz w:val="20"/>
          <w:szCs w:val="20"/>
        </w:rPr>
      </w:pPr>
      <w:r w:rsidRPr="00F82723">
        <w:rPr>
          <w:sz w:val="20"/>
          <w:szCs w:val="20"/>
        </w:rPr>
        <w:t>参考文献</w:t>
      </w:r>
      <w:r w:rsidRPr="00F82723">
        <w:rPr>
          <w:sz w:val="20"/>
          <w:szCs w:val="20"/>
        </w:rPr>
        <w:t xml:space="preserve"> </w:t>
      </w:r>
    </w:p>
    <w:p w14:paraId="44B6159D" w14:textId="5DA41D74" w:rsidR="003B0975" w:rsidRPr="00DF6851" w:rsidRDefault="00D4481E" w:rsidP="00CD6180">
      <w:pPr>
        <w:snapToGrid w:val="0"/>
        <w:spacing w:line="120" w:lineRule="atLeast"/>
        <w:rPr>
          <w:sz w:val="14"/>
          <w:szCs w:val="14"/>
        </w:rPr>
      </w:pPr>
      <w:r w:rsidRPr="00CD6180">
        <w:rPr>
          <w:sz w:val="14"/>
          <w:szCs w:val="18"/>
        </w:rPr>
        <w:t>[</w:t>
      </w:r>
      <w:r w:rsidRPr="00DF6851">
        <w:rPr>
          <w:sz w:val="14"/>
          <w:szCs w:val="14"/>
        </w:rPr>
        <w:t xml:space="preserve">1]R. </w:t>
      </w:r>
      <w:proofErr w:type="spellStart"/>
      <w:r w:rsidRPr="00DF6851">
        <w:rPr>
          <w:sz w:val="14"/>
          <w:szCs w:val="14"/>
        </w:rPr>
        <w:t>Zurawski</w:t>
      </w:r>
      <w:proofErr w:type="spellEnd"/>
      <w:r w:rsidRPr="00DF6851">
        <w:rPr>
          <w:sz w:val="14"/>
          <w:szCs w:val="14"/>
        </w:rPr>
        <w:t>, “Embedded Systems Handbook, Second</w:t>
      </w:r>
      <w:r w:rsidR="00F317CA" w:rsidRPr="00DF6851">
        <w:rPr>
          <w:sz w:val="14"/>
          <w:szCs w:val="14"/>
        </w:rPr>
        <w:t xml:space="preserve"> </w:t>
      </w:r>
      <w:r w:rsidRPr="00DF6851">
        <w:rPr>
          <w:sz w:val="14"/>
          <w:szCs w:val="14"/>
        </w:rPr>
        <w:t>Edition:</w:t>
      </w:r>
      <w:r w:rsidR="00F317CA" w:rsidRPr="00DF6851">
        <w:rPr>
          <w:sz w:val="14"/>
          <w:szCs w:val="14"/>
        </w:rPr>
        <w:t xml:space="preserve"> </w:t>
      </w:r>
      <w:r w:rsidRPr="00DF6851">
        <w:rPr>
          <w:sz w:val="14"/>
          <w:szCs w:val="14"/>
        </w:rPr>
        <w:t xml:space="preserve">Embedded Systems Design and Verification”, CRC Press, 2009. </w:t>
      </w:r>
    </w:p>
    <w:p w14:paraId="7687E6D1" w14:textId="5633313C" w:rsidR="008E22AA" w:rsidRPr="00DF6851" w:rsidRDefault="00D4481E" w:rsidP="00CD6180">
      <w:pPr>
        <w:snapToGrid w:val="0"/>
        <w:spacing w:line="120" w:lineRule="atLeast"/>
        <w:rPr>
          <w:sz w:val="14"/>
          <w:szCs w:val="14"/>
        </w:rPr>
      </w:pPr>
      <w:r w:rsidRPr="00DF6851">
        <w:rPr>
          <w:sz w:val="14"/>
          <w:szCs w:val="14"/>
        </w:rPr>
        <w:t xml:space="preserve">[2] Y. </w:t>
      </w:r>
      <w:proofErr w:type="spellStart"/>
      <w:r w:rsidRPr="00DF6851">
        <w:rPr>
          <w:sz w:val="14"/>
          <w:szCs w:val="14"/>
        </w:rPr>
        <w:t>Machigashira</w:t>
      </w:r>
      <w:proofErr w:type="spellEnd"/>
      <w:r w:rsidRPr="00DF6851">
        <w:rPr>
          <w:sz w:val="14"/>
          <w:szCs w:val="14"/>
        </w:rPr>
        <w:t xml:space="preserve"> and A. Nakata, “An improved LLF scheduling for reducing maximum memory consumption by considering laxity time”, In Proc. of 12th Int. </w:t>
      </w:r>
      <w:proofErr w:type="spellStart"/>
      <w:r w:rsidRPr="00DF6851">
        <w:rPr>
          <w:sz w:val="14"/>
          <w:szCs w:val="14"/>
        </w:rPr>
        <w:t>Symp</w:t>
      </w:r>
      <w:proofErr w:type="spellEnd"/>
      <w:r w:rsidRPr="00DF6851">
        <w:rPr>
          <w:sz w:val="14"/>
          <w:szCs w:val="14"/>
        </w:rPr>
        <w:t xml:space="preserve">. on Theoretical Aspects of Software Engineering, pp.144–149, IEEE Computer Society Press, 2018. </w:t>
      </w:r>
    </w:p>
    <w:p w14:paraId="02431BAF" w14:textId="68EC1038" w:rsidR="00D4481E" w:rsidRPr="00DF6851" w:rsidRDefault="008E22AA" w:rsidP="00CD6180">
      <w:pPr>
        <w:snapToGrid w:val="0"/>
        <w:spacing w:line="120" w:lineRule="atLeast"/>
        <w:rPr>
          <w:sz w:val="14"/>
          <w:szCs w:val="14"/>
        </w:rPr>
      </w:pPr>
      <w:r w:rsidRPr="00DF6851">
        <w:rPr>
          <w:sz w:val="14"/>
          <w:szCs w:val="14"/>
        </w:rPr>
        <w:t xml:space="preserve">[3] </w:t>
      </w:r>
      <w:r w:rsidRPr="00DF6851">
        <w:rPr>
          <w:rFonts w:hint="eastAsia"/>
          <w:sz w:val="14"/>
          <w:szCs w:val="14"/>
        </w:rPr>
        <w:t>町頭優輝</w:t>
      </w:r>
      <w:r w:rsidRPr="00DF6851">
        <w:rPr>
          <w:sz w:val="14"/>
          <w:szCs w:val="14"/>
        </w:rPr>
        <w:t>, 中田明夫, 「</w:t>
      </w:r>
      <w:r w:rsidRPr="00DF6851">
        <w:rPr>
          <w:rFonts w:hint="eastAsia"/>
          <w:sz w:val="14"/>
          <w:szCs w:val="14"/>
        </w:rPr>
        <w:t>ヒープメモリ確保・解放量と実時間制約を共に考慮しマルチプロセッサシステムのメモリ消費量を削減するリアルタイムスケジューリング</w:t>
      </w:r>
      <w:r w:rsidRPr="00DF6851">
        <w:rPr>
          <w:sz w:val="14"/>
          <w:szCs w:val="14"/>
        </w:rPr>
        <w:t>」, 電子情報通信学会ソフトウェアサイ</w:t>
      </w:r>
      <w:r w:rsidRPr="00DF6851">
        <w:rPr>
          <w:rFonts w:hint="eastAsia"/>
          <w:sz w:val="14"/>
          <w:szCs w:val="14"/>
        </w:rPr>
        <w:t>エンス研究会報告</w:t>
      </w:r>
      <w:r w:rsidRPr="00DF6851">
        <w:rPr>
          <w:sz w:val="14"/>
          <w:szCs w:val="14"/>
        </w:rPr>
        <w:t>(SS2019), 信学技報(SS2019–45), pp.25–30, 2020.</w:t>
      </w:r>
    </w:p>
    <w:sectPr w:rsidR="00D4481E" w:rsidRPr="00DF6851" w:rsidSect="00F82723">
      <w:type w:val="continuous"/>
      <w:pgSz w:w="11906" w:h="16838"/>
      <w:pgMar w:top="1985" w:right="1701" w:bottom="1701" w:left="1701" w:header="851" w:footer="992" w:gutter="0"/>
      <w:cols w:num="2" w:space="425"/>
      <w:docGrid w:type="lines" w:linePitch="2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5E05D3" w14:textId="77777777" w:rsidR="0050284C" w:rsidRDefault="0050284C" w:rsidP="00090A90">
      <w:r>
        <w:separator/>
      </w:r>
    </w:p>
  </w:endnote>
  <w:endnote w:type="continuationSeparator" w:id="0">
    <w:p w14:paraId="3E2D28DF" w14:textId="77777777" w:rsidR="0050284C" w:rsidRDefault="0050284C" w:rsidP="00090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4A8D53" w14:textId="77777777" w:rsidR="0050284C" w:rsidRDefault="0050284C" w:rsidP="00090A90">
      <w:r>
        <w:separator/>
      </w:r>
    </w:p>
  </w:footnote>
  <w:footnote w:type="continuationSeparator" w:id="0">
    <w:p w14:paraId="5C0BA7C9" w14:textId="77777777" w:rsidR="0050284C" w:rsidRDefault="0050284C" w:rsidP="00090A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146263"/>
    <w:multiLevelType w:val="hybridMultilevel"/>
    <w:tmpl w:val="22AA3254"/>
    <w:lvl w:ilvl="0" w:tplc="CD9676CE">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 ">
    <w15:presenceInfo w15:providerId="None" w15:userId=" "/>
  </w15:person>
  <w15:person w15:author="新井　諒介">
    <w15:presenceInfo w15:providerId="None" w15:userId="新井　諒介"/>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trackRevisions/>
  <w:defaultTabStop w:val="840"/>
  <w:drawingGridVerticalSpacing w:val="14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8FA"/>
    <w:rsid w:val="00005DA2"/>
    <w:rsid w:val="00007A8D"/>
    <w:rsid w:val="000239A9"/>
    <w:rsid w:val="000350CF"/>
    <w:rsid w:val="0004364C"/>
    <w:rsid w:val="0007720A"/>
    <w:rsid w:val="00084A82"/>
    <w:rsid w:val="00087C3E"/>
    <w:rsid w:val="00090A90"/>
    <w:rsid w:val="000969F4"/>
    <w:rsid w:val="000A2900"/>
    <w:rsid w:val="000B6BD5"/>
    <w:rsid w:val="000B706D"/>
    <w:rsid w:val="000C05DF"/>
    <w:rsid w:val="001029CC"/>
    <w:rsid w:val="00137760"/>
    <w:rsid w:val="001413F5"/>
    <w:rsid w:val="0016112B"/>
    <w:rsid w:val="00175387"/>
    <w:rsid w:val="001C2EF5"/>
    <w:rsid w:val="001D18FA"/>
    <w:rsid w:val="001D2A4B"/>
    <w:rsid w:val="00211BA5"/>
    <w:rsid w:val="00234CD4"/>
    <w:rsid w:val="002749E3"/>
    <w:rsid w:val="002944B5"/>
    <w:rsid w:val="002A685D"/>
    <w:rsid w:val="002D5A4B"/>
    <w:rsid w:val="002E19D9"/>
    <w:rsid w:val="00302DAE"/>
    <w:rsid w:val="003122AD"/>
    <w:rsid w:val="003647DD"/>
    <w:rsid w:val="00387C16"/>
    <w:rsid w:val="003962C2"/>
    <w:rsid w:val="003A7855"/>
    <w:rsid w:val="003B0975"/>
    <w:rsid w:val="003D7A95"/>
    <w:rsid w:val="003E0A52"/>
    <w:rsid w:val="003E1EB2"/>
    <w:rsid w:val="00417E21"/>
    <w:rsid w:val="004225AD"/>
    <w:rsid w:val="00422D3D"/>
    <w:rsid w:val="00426020"/>
    <w:rsid w:val="00431AF8"/>
    <w:rsid w:val="004C02D0"/>
    <w:rsid w:val="0050284C"/>
    <w:rsid w:val="00543FE5"/>
    <w:rsid w:val="005A555B"/>
    <w:rsid w:val="005E5B86"/>
    <w:rsid w:val="006175ED"/>
    <w:rsid w:val="00627D49"/>
    <w:rsid w:val="00630C9A"/>
    <w:rsid w:val="00670CE0"/>
    <w:rsid w:val="006914B3"/>
    <w:rsid w:val="006B0B50"/>
    <w:rsid w:val="006B2B05"/>
    <w:rsid w:val="006C271F"/>
    <w:rsid w:val="006D1694"/>
    <w:rsid w:val="006D7F44"/>
    <w:rsid w:val="006E5148"/>
    <w:rsid w:val="00712F58"/>
    <w:rsid w:val="00725534"/>
    <w:rsid w:val="00764948"/>
    <w:rsid w:val="007A72CA"/>
    <w:rsid w:val="008278D6"/>
    <w:rsid w:val="00834C5E"/>
    <w:rsid w:val="00847CDC"/>
    <w:rsid w:val="00863590"/>
    <w:rsid w:val="00866F53"/>
    <w:rsid w:val="008A415E"/>
    <w:rsid w:val="008C62D0"/>
    <w:rsid w:val="008D4B98"/>
    <w:rsid w:val="008E22AA"/>
    <w:rsid w:val="00902005"/>
    <w:rsid w:val="00905780"/>
    <w:rsid w:val="0092786A"/>
    <w:rsid w:val="00934250"/>
    <w:rsid w:val="009369E3"/>
    <w:rsid w:val="00955A51"/>
    <w:rsid w:val="00956CFE"/>
    <w:rsid w:val="00977B6F"/>
    <w:rsid w:val="009A5894"/>
    <w:rsid w:val="009E1579"/>
    <w:rsid w:val="009E31FB"/>
    <w:rsid w:val="00A30BBF"/>
    <w:rsid w:val="00A539BB"/>
    <w:rsid w:val="00AC0AF8"/>
    <w:rsid w:val="00AC1037"/>
    <w:rsid w:val="00AD1BE3"/>
    <w:rsid w:val="00B04331"/>
    <w:rsid w:val="00B257FF"/>
    <w:rsid w:val="00B32B9A"/>
    <w:rsid w:val="00B37353"/>
    <w:rsid w:val="00B5324C"/>
    <w:rsid w:val="00B81772"/>
    <w:rsid w:val="00B84AD2"/>
    <w:rsid w:val="00BE539C"/>
    <w:rsid w:val="00BF13A8"/>
    <w:rsid w:val="00C14B3C"/>
    <w:rsid w:val="00C4354E"/>
    <w:rsid w:val="00C62F54"/>
    <w:rsid w:val="00C67F15"/>
    <w:rsid w:val="00C8198B"/>
    <w:rsid w:val="00C92AD9"/>
    <w:rsid w:val="00C9730C"/>
    <w:rsid w:val="00CB46BD"/>
    <w:rsid w:val="00CC41A7"/>
    <w:rsid w:val="00CD6180"/>
    <w:rsid w:val="00D2375A"/>
    <w:rsid w:val="00D30CF6"/>
    <w:rsid w:val="00D4481E"/>
    <w:rsid w:val="00DA487C"/>
    <w:rsid w:val="00DE438A"/>
    <w:rsid w:val="00DF6851"/>
    <w:rsid w:val="00E11C61"/>
    <w:rsid w:val="00E275A8"/>
    <w:rsid w:val="00E6785A"/>
    <w:rsid w:val="00E76F4D"/>
    <w:rsid w:val="00E92C44"/>
    <w:rsid w:val="00E956EC"/>
    <w:rsid w:val="00EB6A1F"/>
    <w:rsid w:val="00ED1A34"/>
    <w:rsid w:val="00F317CA"/>
    <w:rsid w:val="00F66356"/>
    <w:rsid w:val="00F82723"/>
    <w:rsid w:val="00FA43E6"/>
    <w:rsid w:val="00FD78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AE7457E"/>
  <w15:chartTrackingRefBased/>
  <w15:docId w15:val="{7A530049-3B19-4AFA-BA75-8EABE9B7C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47DD"/>
    <w:pPr>
      <w:widowControl w:val="0"/>
      <w:jc w:val="both"/>
    </w:pPr>
  </w:style>
  <w:style w:type="paragraph" w:styleId="1">
    <w:name w:val="heading 1"/>
    <w:basedOn w:val="a"/>
    <w:next w:val="a"/>
    <w:link w:val="10"/>
    <w:uiPriority w:val="9"/>
    <w:qFormat/>
    <w:rsid w:val="008E22AA"/>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647DD"/>
    <w:pPr>
      <w:keepNext/>
      <w:outlineLvl w:val="1"/>
    </w:pPr>
    <w:rPr>
      <w:rFonts w:asciiTheme="majorHAnsi" w:eastAsia="ＭＳ Ｐゴシック"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6BD5"/>
    <w:pPr>
      <w:ind w:leftChars="400" w:left="840"/>
    </w:pPr>
  </w:style>
  <w:style w:type="paragraph" w:styleId="a4">
    <w:name w:val="header"/>
    <w:basedOn w:val="a"/>
    <w:link w:val="a5"/>
    <w:uiPriority w:val="99"/>
    <w:unhideWhenUsed/>
    <w:rsid w:val="00090A90"/>
    <w:pPr>
      <w:tabs>
        <w:tab w:val="center" w:pos="4252"/>
        <w:tab w:val="right" w:pos="8504"/>
      </w:tabs>
      <w:snapToGrid w:val="0"/>
    </w:pPr>
  </w:style>
  <w:style w:type="character" w:customStyle="1" w:styleId="a5">
    <w:name w:val="ヘッダー (文字)"/>
    <w:basedOn w:val="a0"/>
    <w:link w:val="a4"/>
    <w:uiPriority w:val="99"/>
    <w:rsid w:val="00090A90"/>
  </w:style>
  <w:style w:type="paragraph" w:styleId="a6">
    <w:name w:val="footer"/>
    <w:basedOn w:val="a"/>
    <w:link w:val="a7"/>
    <w:uiPriority w:val="99"/>
    <w:unhideWhenUsed/>
    <w:rsid w:val="00090A90"/>
    <w:pPr>
      <w:tabs>
        <w:tab w:val="center" w:pos="4252"/>
        <w:tab w:val="right" w:pos="8504"/>
      </w:tabs>
      <w:snapToGrid w:val="0"/>
    </w:pPr>
  </w:style>
  <w:style w:type="character" w:customStyle="1" w:styleId="a7">
    <w:name w:val="フッター (文字)"/>
    <w:basedOn w:val="a0"/>
    <w:link w:val="a6"/>
    <w:uiPriority w:val="99"/>
    <w:rsid w:val="00090A90"/>
  </w:style>
  <w:style w:type="character" w:styleId="a8">
    <w:name w:val="annotation reference"/>
    <w:basedOn w:val="a0"/>
    <w:uiPriority w:val="99"/>
    <w:semiHidden/>
    <w:unhideWhenUsed/>
    <w:rsid w:val="00E275A8"/>
    <w:rPr>
      <w:sz w:val="18"/>
      <w:szCs w:val="18"/>
    </w:rPr>
  </w:style>
  <w:style w:type="paragraph" w:styleId="a9">
    <w:name w:val="annotation text"/>
    <w:basedOn w:val="a"/>
    <w:link w:val="aa"/>
    <w:uiPriority w:val="99"/>
    <w:semiHidden/>
    <w:unhideWhenUsed/>
    <w:rsid w:val="00E275A8"/>
    <w:pPr>
      <w:jc w:val="left"/>
    </w:pPr>
  </w:style>
  <w:style w:type="character" w:customStyle="1" w:styleId="aa">
    <w:name w:val="コメント文字列 (文字)"/>
    <w:basedOn w:val="a0"/>
    <w:link w:val="a9"/>
    <w:uiPriority w:val="99"/>
    <w:semiHidden/>
    <w:rsid w:val="00E275A8"/>
  </w:style>
  <w:style w:type="paragraph" w:styleId="ab">
    <w:name w:val="annotation subject"/>
    <w:basedOn w:val="a9"/>
    <w:next w:val="a9"/>
    <w:link w:val="ac"/>
    <w:uiPriority w:val="99"/>
    <w:semiHidden/>
    <w:unhideWhenUsed/>
    <w:rsid w:val="00E275A8"/>
    <w:rPr>
      <w:b/>
      <w:bCs/>
    </w:rPr>
  </w:style>
  <w:style w:type="character" w:customStyle="1" w:styleId="ac">
    <w:name w:val="コメント内容 (文字)"/>
    <w:basedOn w:val="aa"/>
    <w:link w:val="ab"/>
    <w:uiPriority w:val="99"/>
    <w:semiHidden/>
    <w:rsid w:val="00E275A8"/>
    <w:rPr>
      <w:b/>
      <w:bCs/>
    </w:rPr>
  </w:style>
  <w:style w:type="paragraph" w:styleId="ad">
    <w:name w:val="Balloon Text"/>
    <w:basedOn w:val="a"/>
    <w:link w:val="ae"/>
    <w:uiPriority w:val="99"/>
    <w:semiHidden/>
    <w:unhideWhenUsed/>
    <w:rsid w:val="00E275A8"/>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E275A8"/>
    <w:rPr>
      <w:rFonts w:asciiTheme="majorHAnsi" w:eastAsiaTheme="majorEastAsia" w:hAnsiTheme="majorHAnsi" w:cstheme="majorBidi"/>
      <w:sz w:val="18"/>
      <w:szCs w:val="18"/>
    </w:rPr>
  </w:style>
  <w:style w:type="paragraph" w:styleId="af">
    <w:name w:val="Revision"/>
    <w:hidden/>
    <w:uiPriority w:val="99"/>
    <w:semiHidden/>
    <w:rsid w:val="00847CDC"/>
  </w:style>
  <w:style w:type="character" w:customStyle="1" w:styleId="10">
    <w:name w:val="見出し 1 (文字)"/>
    <w:basedOn w:val="a0"/>
    <w:link w:val="1"/>
    <w:uiPriority w:val="9"/>
    <w:rsid w:val="008E22AA"/>
    <w:rPr>
      <w:rFonts w:asciiTheme="majorHAnsi" w:eastAsiaTheme="majorEastAsia" w:hAnsiTheme="majorHAnsi" w:cstheme="majorBidi"/>
      <w:sz w:val="24"/>
      <w:szCs w:val="24"/>
    </w:rPr>
  </w:style>
  <w:style w:type="character" w:customStyle="1" w:styleId="20">
    <w:name w:val="見出し 2 (文字)"/>
    <w:basedOn w:val="a0"/>
    <w:link w:val="2"/>
    <w:uiPriority w:val="9"/>
    <w:rsid w:val="003647DD"/>
    <w:rPr>
      <w:rFonts w:asciiTheme="majorHAnsi" w:eastAsia="ＭＳ Ｐゴシック" w:hAnsiTheme="majorHAnsi" w:cstheme="majorBidi"/>
    </w:rPr>
  </w:style>
  <w:style w:type="character" w:styleId="af0">
    <w:name w:val="Placeholder Text"/>
    <w:basedOn w:val="a0"/>
    <w:uiPriority w:val="99"/>
    <w:semiHidden/>
    <w:rsid w:val="00CD6180"/>
    <w:rPr>
      <w:color w:val="808080"/>
    </w:rPr>
  </w:style>
  <w:style w:type="paragraph" w:styleId="af1">
    <w:name w:val="No Spacing"/>
    <w:uiPriority w:val="1"/>
    <w:qFormat/>
    <w:rsid w:val="006C271F"/>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BB8F1-8C16-4076-A4A0-DDBCBC2BD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365</Words>
  <Characters>2086</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新井　諒介</dc:creator>
  <cp:keywords/>
  <dc:description/>
  <cp:lastModifiedBy>新井　諒介</cp:lastModifiedBy>
  <cp:revision>3</cp:revision>
  <cp:lastPrinted>2021-01-22T09:15:00Z</cp:lastPrinted>
  <dcterms:created xsi:type="dcterms:W3CDTF">2021-01-22T09:15:00Z</dcterms:created>
  <dcterms:modified xsi:type="dcterms:W3CDTF">2021-01-22T09:30:00Z</dcterms:modified>
</cp:coreProperties>
</file>