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20797BCF"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0942806" w14:textId="615DCF53" w:rsidR="001A3A0B" w:rsidRDefault="00E075CB">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ED060D1" w14:textId="5A316841" w:rsidR="001A3A0B" w:rsidRDefault="00E075CB">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B1F2ED5" w14:textId="30D0E57C" w:rsidR="001A3A0B" w:rsidRDefault="00E075CB">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654736E" w14:textId="05ACB40A" w:rsidR="001A3A0B" w:rsidRDefault="00E075CB">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40DCF277" w14:textId="4E3188DC" w:rsidR="001A3A0B" w:rsidRDefault="00E075CB">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774E9F36" w14:textId="348E519E" w:rsidR="001A3A0B" w:rsidRDefault="00E075CB">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1E3ECE9C" w14:textId="2817D806" w:rsidR="001A3A0B" w:rsidRDefault="00E075CB">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BF309F">
              <w:rPr>
                <w:noProof/>
                <w:webHidden/>
              </w:rPr>
              <w:t>6</w:t>
            </w:r>
            <w:r w:rsidR="001A3A0B">
              <w:rPr>
                <w:noProof/>
                <w:webHidden/>
              </w:rPr>
              <w:fldChar w:fldCharType="end"/>
            </w:r>
          </w:hyperlink>
        </w:p>
        <w:p w14:paraId="6A88F10A" w14:textId="33C60BA2" w:rsidR="001A3A0B" w:rsidRDefault="00E075CB">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BF309F">
              <w:rPr>
                <w:noProof/>
                <w:webHidden/>
              </w:rPr>
              <w:t>9</w:t>
            </w:r>
            <w:r w:rsidR="001A3A0B">
              <w:rPr>
                <w:noProof/>
                <w:webHidden/>
              </w:rPr>
              <w:fldChar w:fldCharType="end"/>
            </w:r>
          </w:hyperlink>
        </w:p>
        <w:p w14:paraId="2293F995" w14:textId="0841862C" w:rsidR="001A3A0B" w:rsidRDefault="00E075CB">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21DA80A7" w14:textId="22DF7E56" w:rsidR="001A3A0B" w:rsidRDefault="00E075CB">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568650FF" w14:textId="24E6FD1E" w:rsidR="001A3A0B" w:rsidRDefault="00E075CB">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79DE27AA" w14:textId="47F3C99C" w:rsidR="001A3A0B" w:rsidRDefault="00E075CB">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BF309F">
              <w:rPr>
                <w:noProof/>
                <w:webHidden/>
              </w:rPr>
              <w:t>12</w:t>
            </w:r>
            <w:r w:rsidR="001A3A0B">
              <w:rPr>
                <w:noProof/>
                <w:webHidden/>
              </w:rPr>
              <w:fldChar w:fldCharType="end"/>
            </w:r>
          </w:hyperlink>
        </w:p>
        <w:p w14:paraId="5AA4AD93" w14:textId="47EA1F50" w:rsidR="001A3A0B" w:rsidRDefault="00E075CB">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BF309F">
              <w:rPr>
                <w:noProof/>
                <w:webHidden/>
              </w:rPr>
              <w:t>14</w:t>
            </w:r>
            <w:r w:rsidR="001A3A0B">
              <w:rPr>
                <w:noProof/>
                <w:webHidden/>
              </w:rPr>
              <w:fldChar w:fldCharType="end"/>
            </w:r>
          </w:hyperlink>
        </w:p>
        <w:p w14:paraId="7AA3D450" w14:textId="1699E2F8" w:rsidR="001A3A0B" w:rsidRDefault="00E075CB">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7A150130" w14:textId="5C166992" w:rsidR="001A3A0B" w:rsidRDefault="00E075CB">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12DB7FA8" w14:textId="51B027F1" w:rsidR="001A3A0B" w:rsidRDefault="00E075CB">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09BD1532" w14:textId="07E8BC2E" w:rsidR="001A3A0B" w:rsidRDefault="00E075CB">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BF309F">
              <w:rPr>
                <w:noProof/>
                <w:webHidden/>
              </w:rPr>
              <w:t>17</w:t>
            </w:r>
            <w:r w:rsidR="001A3A0B">
              <w:rPr>
                <w:noProof/>
                <w:webHidden/>
              </w:rPr>
              <w:fldChar w:fldCharType="end"/>
            </w:r>
          </w:hyperlink>
        </w:p>
        <w:p w14:paraId="35E2C561" w14:textId="24D9E7AA" w:rsidR="001A3A0B" w:rsidRDefault="00E075CB">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BF309F">
              <w:rPr>
                <w:noProof/>
                <w:webHidden/>
              </w:rPr>
              <w:t>19</w:t>
            </w:r>
            <w:r w:rsidR="001A3A0B">
              <w:rPr>
                <w:noProof/>
                <w:webHidden/>
              </w:rPr>
              <w:fldChar w:fldCharType="end"/>
            </w:r>
          </w:hyperlink>
        </w:p>
        <w:p w14:paraId="57BAE624" w14:textId="4E821695" w:rsidR="001A3A0B" w:rsidRDefault="00E075CB">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BF309F">
              <w:rPr>
                <w:noProof/>
                <w:webHidden/>
              </w:rPr>
              <w:t>20</w:t>
            </w:r>
            <w:r w:rsidR="001A3A0B">
              <w:rPr>
                <w:noProof/>
                <w:webHidden/>
              </w:rPr>
              <w:fldChar w:fldCharType="end"/>
            </w:r>
          </w:hyperlink>
        </w:p>
        <w:p w14:paraId="381BCCFE" w14:textId="4A3C016B" w:rsidR="001A3A0B" w:rsidRDefault="00E075CB">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BF309F">
              <w:rPr>
                <w:noProof/>
                <w:webHidden/>
              </w:rPr>
              <w:t>21</w:t>
            </w:r>
            <w:r w:rsidR="001A3A0B">
              <w:rPr>
                <w:noProof/>
                <w:webHidden/>
              </w:rPr>
              <w:fldChar w:fldCharType="end"/>
            </w:r>
          </w:hyperlink>
        </w:p>
        <w:p w14:paraId="1D9404EB" w14:textId="12AFFEEE" w:rsidR="001A3A0B" w:rsidRDefault="00E075CB">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BF309F">
              <w:rPr>
                <w:noProof/>
                <w:webHidden/>
              </w:rPr>
              <w:t>22</w:t>
            </w:r>
            <w:r w:rsidR="001A3A0B">
              <w:rPr>
                <w:noProof/>
                <w:webHidden/>
              </w:rPr>
              <w:fldChar w:fldCharType="end"/>
            </w:r>
          </w:hyperlink>
        </w:p>
        <w:p w14:paraId="528D5A47" w14:textId="12A44063" w:rsidR="001A3A0B" w:rsidRDefault="00E075CB">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BF309F">
              <w:rPr>
                <w:noProof/>
                <w:webHidden/>
              </w:rPr>
              <w:t>23</w:t>
            </w:r>
            <w:r w:rsidR="001A3A0B">
              <w:rPr>
                <w:noProof/>
                <w:webHidden/>
              </w:rPr>
              <w:fldChar w:fldCharType="end"/>
            </w:r>
          </w:hyperlink>
        </w:p>
        <w:p w14:paraId="1611391D" w14:textId="22ADA96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74B53A58"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340099">
        <w:rPr>
          <w:rFonts w:hint="eastAsia"/>
          <w:sz w:val="22"/>
        </w:rPr>
        <w:t>の</w:t>
      </w:r>
      <w:r w:rsidR="00BA62D5">
        <w:rPr>
          <w:rFonts w:hint="eastAsia"/>
          <w:sz w:val="22"/>
        </w:rPr>
        <w:t>値</w:t>
      </w:r>
      <w:r w:rsidR="00340099">
        <w:rPr>
          <w:rFonts w:hint="eastAsia"/>
          <w:sz w:val="22"/>
        </w:rPr>
        <w:t>として</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E075CB" w:rsidRDefault="00E075CB"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E075CB" w:rsidRDefault="00E075CB"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E075CB" w:rsidRDefault="00E075CB"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E075CB" w:rsidRDefault="00E075CB"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E075CB" w:rsidRDefault="00E075CB"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E075CB" w:rsidRDefault="00E075CB"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E075CB" w:rsidRDefault="00E075CB"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E075CB" w:rsidRDefault="00E075CB"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E075CB" w:rsidRDefault="00E075CB"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E075CB" w:rsidRDefault="00E075CB"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E075CB" w:rsidRDefault="00E075CB"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E075CB" w:rsidRDefault="00E075CB"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E075CB" w:rsidRDefault="00E075CB"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E075CB" w:rsidRDefault="00E075CB"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E075CB" w:rsidRDefault="00E075CB"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E075CB" w:rsidRDefault="00E075CB"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E075CB" w:rsidRDefault="00E075CB"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E075CB" w:rsidRDefault="00E075CB"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E075CB" w:rsidRDefault="00E075CB"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E075CB" w:rsidRDefault="00E075CB"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E075CB" w:rsidRDefault="00E075CB"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E075CB" w:rsidRDefault="00E075CB"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E075CB" w:rsidRDefault="00E075CB"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E075CB" w:rsidRDefault="00E075CB"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E075CB" w:rsidRDefault="00E075CB"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E075CB" w:rsidRDefault="00E075CB"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E075CB" w:rsidRDefault="00E075CB"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E075CB" w:rsidRDefault="00E075CB"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E075CB" w:rsidRDefault="00E075CB"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E075CB" w:rsidRDefault="00E075CB"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E075CB" w:rsidRDefault="00E075CB"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E075CB" w:rsidRDefault="00E075CB"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E075CB" w:rsidRDefault="00E075CB"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E075CB" w:rsidRDefault="00E075CB"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E075CB" w:rsidRDefault="00E075CB"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E075CB" w:rsidRDefault="00E075CB"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54A91A4B" w:rsidR="0009749F" w:rsidRDefault="0009749F" w:rsidP="0009749F">
      <w:pPr>
        <w:pStyle w:val="af6"/>
        <w:jc w:val="center"/>
      </w:pPr>
      <w:bookmarkStart w:id="8" w:name="_Ref62706719"/>
      <w:bookmarkStart w:id="9" w:name="_Ref62802298"/>
      <w:r>
        <w:t xml:space="preserve">図 </w:t>
      </w:r>
      <w:fldSimple w:instr=" SEQ 図 \* ARABIC ">
        <w:r w:rsidR="00BF309F">
          <w:rPr>
            <w:noProof/>
          </w:rPr>
          <w:t>1</w:t>
        </w:r>
      </w:fldSimple>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65204B75" w:rsidR="00ED616F" w:rsidRDefault="00ED616F" w:rsidP="00BF309F">
      <w:pPr>
        <w:pStyle w:val="a3"/>
        <w:keepNext/>
        <w:jc w:val="center"/>
      </w:pPr>
      <w:r>
        <w:rPr>
          <w:noProof/>
          <w:sz w:val="20"/>
          <w:szCs w:val="20"/>
        </w:rPr>
        <w:lastRenderedPageBreak/>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2BF4437B" w:rsidR="00220296" w:rsidRDefault="0009749F" w:rsidP="00FA2BD4">
      <w:pPr>
        <w:pStyle w:val="af6"/>
        <w:jc w:val="center"/>
        <w:rPr>
          <w:rFonts w:cs="ＭＳ 明朝"/>
          <w:sz w:val="22"/>
          <w:szCs w:val="22"/>
        </w:rPr>
      </w:pPr>
      <w:r>
        <w:t xml:space="preserve">図 </w:t>
      </w:r>
      <w:fldSimple w:instr=" SEQ 図 \* ARABIC ">
        <w:r w:rsidR="00BF309F">
          <w:rPr>
            <w:noProof/>
          </w:rPr>
          <w:t>2</w:t>
        </w:r>
      </w:fldSimple>
      <w:r w:rsidR="00ED616F" w:rsidRPr="005F183B">
        <w:rPr>
          <w:rFonts w:cs="ＭＳ 明朝"/>
          <w:sz w:val="22"/>
          <w:szCs w:val="22"/>
        </w:rPr>
        <w:t>: コンテキストスイッチ発生時における各タスクのメモリ消費状況</w:t>
      </w:r>
    </w:p>
    <w:p w14:paraId="54CD97F4" w14:textId="77777777" w:rsidR="004D27B8" w:rsidRPr="004D27B8" w:rsidRDefault="004D27B8" w:rsidP="004D27B8"/>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E075CB">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E075CB">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E075CB">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E075CB">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E075CB">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E075CB">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E075CB">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E075CB">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E075CB">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E075CB">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E075CB">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E075CB">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E075CB" w:rsidRDefault="00E075CB"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E075CB" w:rsidRDefault="00E075CB"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E075CB" w:rsidRDefault="00E075CB"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E075CB" w:rsidRDefault="00E075CB"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E075CB" w:rsidRDefault="00E075CB"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E075CB" w:rsidRDefault="00E075CB"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E075CB" w:rsidRDefault="00E075CB"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E075CB" w:rsidRDefault="00E075CB"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E075CB" w:rsidRDefault="00E075CB"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E075CB" w:rsidRDefault="00E075CB"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2BBCE415" w:rsidR="00ED616F" w:rsidRDefault="00E20C1A" w:rsidP="00E20C1A">
      <w:pPr>
        <w:pStyle w:val="af6"/>
        <w:framePr w:wrap="around" w:vAnchor="text" w:hAnchor="page" w:x="4861" w:y="311"/>
        <w:suppressOverlap/>
      </w:pPr>
      <w:r>
        <w:t xml:space="preserve">図 </w:t>
      </w:r>
      <w:fldSimple w:instr=" SEQ 図 \* ARABIC ">
        <w:r w:rsidR="00BF309F">
          <w:rPr>
            <w:noProof/>
          </w:rPr>
          <w:t>3</w:t>
        </w:r>
      </w:fldSimple>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E075CB">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E075CB">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E075CB">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E075CB">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E075CB">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E075CB">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E075CB" w:rsidRDefault="00E075CB"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E075CB" w:rsidRDefault="00E075CB"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E075CB" w:rsidRDefault="00E075CB"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E075CB" w:rsidRDefault="00E075CB"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E075CB" w:rsidRDefault="00E075CB"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E075CB" w:rsidRDefault="00E075CB"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E075CB" w:rsidRDefault="00E075CB"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E075CB" w:rsidRDefault="00E075CB"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E075CB" w:rsidRDefault="00E075CB"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E075CB" w:rsidRDefault="00E075CB"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0B9063D3" w:rsidR="005F183B" w:rsidRDefault="005F183B" w:rsidP="005F183B">
      <w:pPr>
        <w:pStyle w:val="af6"/>
        <w:framePr w:wrap="around" w:vAnchor="text" w:hAnchor="page" w:x="4989" w:y="649"/>
        <w:suppressOverlap/>
      </w:pPr>
      <w:r>
        <w:t xml:space="preserve">図 </w:t>
      </w:r>
      <w:fldSimple w:instr=" SEQ 図 \* ARABIC ">
        <w:r w:rsidR="00BF309F">
          <w:rPr>
            <w:noProof/>
          </w:rPr>
          <w:t>4</w:t>
        </w:r>
      </w:fldSimple>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21C44019" w:rsidR="00E46CA4" w:rsidRPr="00E46CA4" w:rsidRDefault="00ED616F" w:rsidP="00EA66B4">
      <w:pPr>
        <w:pStyle w:val="af6"/>
        <w:jc w:val="center"/>
        <w:rPr>
          <w:sz w:val="20"/>
          <w:szCs w:val="20"/>
        </w:rPr>
      </w:pPr>
      <w:r>
        <w:t xml:space="preserve">図 </w:t>
      </w:r>
      <w:fldSimple w:instr=" SEQ 図 \* ARABIC ">
        <w:r w:rsidR="00BF309F">
          <w:rPr>
            <w:noProof/>
          </w:rPr>
          <w:t>5</w:t>
        </w:r>
      </w:fldSimple>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1" w:name="_Toc62735262"/>
      <w:r>
        <w:rPr>
          <w:rFonts w:hint="eastAsia"/>
        </w:rPr>
        <w:lastRenderedPageBreak/>
        <w:t>2</w:t>
      </w:r>
      <w:r>
        <w:t>.3</w:t>
      </w:r>
      <w:r w:rsidR="00E46CA4" w:rsidRPr="00E46CA4">
        <w:t>時間制約について</w:t>
      </w:r>
      <w:bookmarkEnd w:id="11"/>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2" w:name="_Toc62735263"/>
      <w:r>
        <w:lastRenderedPageBreak/>
        <w:t>3.</w:t>
      </w:r>
      <w:r w:rsidR="00E46CA4" w:rsidRPr="00E46CA4">
        <w:rPr>
          <w:rFonts w:hint="eastAsia"/>
        </w:rPr>
        <w:t>マルチプロセッサシステム</w:t>
      </w:r>
      <w:bookmarkEnd w:id="12"/>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3" w:name="_Toc62735264"/>
      <w:r>
        <w:rPr>
          <w:rFonts w:hint="eastAsia"/>
        </w:rPr>
        <w:t>3</w:t>
      </w:r>
      <w:r>
        <w:t>.1</w:t>
      </w:r>
      <w:r w:rsidR="00E46CA4" w:rsidRPr="00E46CA4">
        <w:t>概要</w:t>
      </w:r>
      <w:bookmarkEnd w:id="13"/>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4" w:name="_Toc62735265"/>
      <w:r>
        <w:rPr>
          <w:rFonts w:hint="eastAsia"/>
        </w:rPr>
        <w:t>3</w:t>
      </w:r>
      <w:r>
        <w:t>.2</w:t>
      </w:r>
      <w:r w:rsidR="00E46CA4" w:rsidRPr="00E46CA4">
        <w:t>システムモデル</w:t>
      </w:r>
      <w:bookmarkEnd w:id="14"/>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5"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5"/>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43EDD1BC" w:rsidR="000778A8"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1593FC81" w14:textId="77777777" w:rsidR="004D27B8" w:rsidRPr="005F183B" w:rsidRDefault="004D27B8" w:rsidP="00FA2BD4">
      <w:pPr>
        <w:pStyle w:val="a3"/>
        <w:spacing w:line="300" w:lineRule="exact"/>
        <w:ind w:firstLineChars="100" w:firstLine="220"/>
        <w:rPr>
          <w:sz w:val="22"/>
        </w:rPr>
      </w:pPr>
    </w:p>
    <w:p w14:paraId="2ABB6A4E" w14:textId="77777777" w:rsidR="00676340" w:rsidRPr="005F183B" w:rsidRDefault="00676340" w:rsidP="00FA2BD4">
      <w:pPr>
        <w:pStyle w:val="a3"/>
        <w:spacing w:line="300" w:lineRule="exact"/>
        <w:rPr>
          <w:sz w:val="22"/>
        </w:rPr>
      </w:pPr>
    </w:p>
    <w:p w14:paraId="7FC89FCA" w14:textId="04A7154F" w:rsidR="000778A8" w:rsidRDefault="000778A8" w:rsidP="00FA2BD4">
      <w:pPr>
        <w:tabs>
          <w:tab w:val="center" w:pos="3853"/>
          <w:tab w:val="center" w:pos="6508"/>
          <w:tab w:val="right" w:pos="8832"/>
        </w:tabs>
        <w:spacing w:after="621" w:line="300" w:lineRule="exact"/>
        <w:rPr>
          <w:rFonts w:ascii="ＭＳ 明朝" w:eastAsia="ＭＳ 明朝" w:hAnsi="ＭＳ 明朝" w:cs="ＭＳ 明朝"/>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8E9299B" w14:textId="77777777" w:rsidR="004D27B8" w:rsidRPr="005F183B" w:rsidRDefault="004D27B8" w:rsidP="00FA2BD4">
      <w:pPr>
        <w:tabs>
          <w:tab w:val="center" w:pos="3853"/>
          <w:tab w:val="center" w:pos="6508"/>
          <w:tab w:val="right" w:pos="8832"/>
        </w:tabs>
        <w:spacing w:after="621" w:line="300" w:lineRule="exact"/>
        <w:rPr>
          <w:rFonts w:ascii="Calibri" w:eastAsia="Calibri" w:hAnsi="Calibri" w:cs="Calibri"/>
          <w:color w:val="000000"/>
          <w:sz w:val="22"/>
        </w:rPr>
      </w:pP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085E1D35" w:rsidR="000778A8" w:rsidRPr="000778A8" w:rsidRDefault="00ED616F" w:rsidP="00EA66B4">
      <w:pPr>
        <w:pStyle w:val="af6"/>
        <w:jc w:val="center"/>
        <w:rPr>
          <w:rFonts w:ascii="Calibri" w:eastAsia="Calibri" w:hAnsi="Calibri" w:cs="Calibri"/>
          <w:color w:val="000000"/>
          <w:sz w:val="20"/>
          <w:szCs w:val="20"/>
        </w:rPr>
      </w:pPr>
      <w:r>
        <w:t xml:space="preserve">図 </w:t>
      </w:r>
      <w:fldSimple w:instr=" SEQ 図 \* ARABIC ">
        <w:r w:rsidR="00BF309F">
          <w:rPr>
            <w:noProof/>
          </w:rPr>
          <w:t>6</w:t>
        </w:r>
      </w:fldSimple>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E075CB" w:rsidRDefault="00E075CB"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E075CB" w:rsidRDefault="00E075CB"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E075CB" w:rsidRDefault="00E075CB"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E075CB" w:rsidRDefault="00E075CB"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E075CB" w:rsidRDefault="00E075CB"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E075CB" w:rsidRDefault="00E075CB"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E075CB" w:rsidRDefault="00E075CB"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E075CB" w:rsidRDefault="00E075CB"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E075CB" w:rsidRDefault="00E075CB"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E075CB" w:rsidRDefault="00E075CB"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E075CB" w:rsidRDefault="00E075CB"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E075CB" w:rsidRDefault="00E075CB"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E075CB" w:rsidRDefault="00E075CB"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E075CB" w:rsidRDefault="00E075CB"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E075CB" w:rsidRDefault="00E075CB"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E075CB" w:rsidRDefault="00E075CB"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E075CB" w:rsidRDefault="00E075CB"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E075CB" w:rsidRDefault="00E075CB"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E075CB" w:rsidRDefault="00E075CB"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E075CB" w:rsidRDefault="00E075CB"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E075CB" w:rsidRDefault="00E075CB"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E075CB" w:rsidRDefault="00E075CB"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E075CB" w:rsidRDefault="00E075CB"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E075CB" w:rsidRDefault="00E075CB"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E075CB" w:rsidRDefault="00E075CB"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E075CB" w:rsidRDefault="00E075CB"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E075CB" w:rsidRDefault="00E075CB"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E075CB" w:rsidRDefault="00E075CB"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E075CB" w:rsidRDefault="00E075CB"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E075CB" w:rsidRDefault="00E075CB"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E075CB" w:rsidRDefault="00E075CB"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E075CB" w:rsidRDefault="00E075CB"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E075CB" w:rsidRDefault="00E075CB"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E075CB" w:rsidRDefault="00E075CB"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38816DBF" w:rsidR="00EA66B4" w:rsidRDefault="00EA66B4" w:rsidP="00EA66B4">
      <w:pPr>
        <w:pStyle w:val="af6"/>
        <w:framePr w:hSpace="142" w:wrap="around" w:vAnchor="text" w:hAnchor="page" w:x="4420" w:y="3534"/>
        <w:jc w:val="center"/>
      </w:pPr>
      <w:r>
        <w:t xml:space="preserve">図 </w:t>
      </w:r>
      <w:fldSimple w:instr=" SEQ 図 \* ARABIC ">
        <w:r w:rsidR="00BF309F">
          <w:rPr>
            <w:noProof/>
          </w:rPr>
          <w:t>7</w:t>
        </w:r>
      </w:fldSimple>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6"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6"/>
    </w:p>
    <w:p w14:paraId="465FA115" w14:textId="2FCC754E"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w:t>
      </w:r>
    </w:p>
    <w:p w14:paraId="2AE57F69" w14:textId="5CEC88CF"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r w:rsidR="006E7A2F">
        <w:rPr>
          <w:rFonts w:hint="eastAsia"/>
          <w:sz w:val="22"/>
        </w:rPr>
        <w:t>もし上限がない場合下限の値をαの値とする.</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2D60D12D" w:rsidR="00E075CB" w:rsidRPr="00461A43" w:rsidRDefault="00E075CB"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2D60D12D" w:rsidR="00E075CB" w:rsidRPr="00461A43" w:rsidRDefault="00E075CB"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v:textbox>
              </v:shape>
            </w:pict>
          </mc:Fallback>
        </mc:AlternateContent>
      </w:r>
      <w:r w:rsidR="00263CC3">
        <w:rPr>
          <w:sz w:val="10"/>
          <w:szCs w:val="10"/>
        </w:rPr>
        <w:tab/>
      </w:r>
    </w:p>
    <w:p w14:paraId="52EF82EE" w14:textId="07A3A2C9" w:rsidR="005014A4" w:rsidRPr="007046E9" w:rsidRDefault="0005351E" w:rsidP="007046E9">
      <w:pPr>
        <w:pStyle w:val="a3"/>
        <w:tabs>
          <w:tab w:val="left" w:pos="2940"/>
        </w:tabs>
        <w:jc w:val="left"/>
        <w:rPr>
          <w:sz w:val="10"/>
          <w:szCs w:val="10"/>
        </w:rPr>
      </w:pPr>
      <w:r w:rsidRPr="0005351E">
        <w:rPr>
          <w:noProof/>
        </w:rPr>
        <w:drawing>
          <wp:anchor distT="0" distB="0" distL="114300" distR="114300" simplePos="0" relativeHeight="251661312" behindDoc="1" locked="0" layoutInCell="1" allowOverlap="1" wp14:anchorId="1B9DD0BF" wp14:editId="2BA89DD0">
            <wp:simplePos x="0" y="0"/>
            <wp:positionH relativeFrom="margin">
              <wp:align>right</wp:align>
            </wp:positionH>
            <wp:positionV relativeFrom="paragraph">
              <wp:posOffset>215900</wp:posOffset>
            </wp:positionV>
            <wp:extent cx="5400040" cy="740981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409815"/>
                    </a:xfrm>
                    <a:prstGeom prst="rect">
                      <a:avLst/>
                    </a:prstGeom>
                    <a:noFill/>
                    <a:ln>
                      <a:noFill/>
                    </a:ln>
                  </pic:spPr>
                </pic:pic>
              </a:graphicData>
            </a:graphic>
            <wp14:sizeRelV relativeFrom="margin">
              <wp14:pctHeight>0</wp14:pctHeight>
            </wp14:sizeRelV>
          </wp:anchor>
        </w:drawing>
      </w:r>
      <w:r w:rsidR="00E73DFC">
        <w:rPr>
          <w:sz w:val="10"/>
          <w:szCs w:val="10"/>
        </w:rPr>
        <w:tab/>
      </w:r>
    </w:p>
    <w:p w14:paraId="2222F5EF" w14:textId="63567A6D"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7" w:name="_Toc62735268"/>
      <w:r>
        <w:rPr>
          <w:rFonts w:hint="eastAsia"/>
        </w:rPr>
        <w:t>6</w:t>
      </w:r>
      <w:r>
        <w:t>.</w:t>
      </w:r>
      <w:r>
        <w:rPr>
          <w:rFonts w:hint="eastAsia"/>
        </w:rPr>
        <w:t>評価実験</w:t>
      </w:r>
      <w:bookmarkEnd w:id="17"/>
    </w:p>
    <w:p w14:paraId="228E3A69" w14:textId="011EDB26" w:rsidR="00803B61" w:rsidRDefault="00803B61" w:rsidP="00803B61">
      <w:pPr>
        <w:pStyle w:val="2"/>
      </w:pPr>
      <w:bookmarkStart w:id="18" w:name="_Toc62735269"/>
      <w:r>
        <w:rPr>
          <w:rFonts w:hint="eastAsia"/>
        </w:rPr>
        <w:t>6</w:t>
      </w:r>
      <w:r>
        <w:t>.1</w:t>
      </w:r>
      <w:r>
        <w:rPr>
          <w:rFonts w:hint="eastAsia"/>
        </w:rPr>
        <w:t>実験</w:t>
      </w:r>
      <w:r w:rsidR="001A3A0B">
        <w:rPr>
          <w:rFonts w:hint="eastAsia"/>
        </w:rPr>
        <w:t>目的・</w:t>
      </w:r>
      <w:r>
        <w:rPr>
          <w:rFonts w:hint="eastAsia"/>
        </w:rPr>
        <w:t>方法</w:t>
      </w:r>
      <w:bookmarkEnd w:id="18"/>
    </w:p>
    <w:p w14:paraId="664E9824" w14:textId="77123063" w:rsidR="00803B61" w:rsidRPr="00CB52D1" w:rsidRDefault="004E43C4" w:rsidP="00615DB7">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ABAC6F8" w14:textId="474A2E33" w:rsidR="00803B61" w:rsidRPr="00803B61" w:rsidRDefault="00803B61" w:rsidP="00803B61">
      <w:pPr>
        <w:pStyle w:val="2"/>
      </w:pPr>
      <w:bookmarkStart w:id="19" w:name="_Toc62735270"/>
      <w:r>
        <w:rPr>
          <w:rFonts w:hint="eastAsia"/>
        </w:rPr>
        <w:t>6</w:t>
      </w:r>
      <w:r>
        <w:t>.2</w:t>
      </w:r>
      <w:r>
        <w:rPr>
          <w:rFonts w:hint="eastAsia"/>
        </w:rPr>
        <w:t>タスクセットの生成方法</w:t>
      </w:r>
      <w:bookmarkEnd w:id="19"/>
    </w:p>
    <w:p w14:paraId="553EEDD8" w14:textId="2331D45A"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r w:rsidR="00E075CB">
        <w:rPr>
          <w:rFonts w:hint="eastAsia"/>
          <w:sz w:val="22"/>
        </w:rPr>
        <w:t>また,</w:t>
      </w:r>
      <w:r w:rsidR="00E075CB" w:rsidRPr="00E075CB">
        <w:rPr>
          <w:rFonts w:hint="eastAsia"/>
        </w:rPr>
        <w:t xml:space="preserve"> </w:t>
      </w:r>
      <w:r w:rsidR="00E075CB" w:rsidRPr="00E075CB">
        <w:rPr>
          <w:rFonts w:hint="eastAsia"/>
          <w:sz w:val="22"/>
        </w:rPr>
        <w:t>提案手法がどのようなタスクセットでも対応できることを示すため同様の方法で以下のパラメータを変更</w:t>
      </w:r>
      <w:r w:rsidR="00E075CB">
        <w:rPr>
          <w:rFonts w:hint="eastAsia"/>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56D02EBB" w14:textId="3D304D51" w:rsidR="00803B61" w:rsidRPr="00670232" w:rsidRDefault="00803B61" w:rsidP="00670232">
      <w:pPr>
        <w:pStyle w:val="a3"/>
        <w:numPr>
          <w:ilvl w:val="0"/>
          <w:numId w:val="14"/>
        </w:numPr>
        <w:spacing w:line="300" w:lineRule="exact"/>
        <w:rPr>
          <w:sz w:val="22"/>
        </w:rPr>
      </w:pPr>
      <w:r w:rsidRPr="00CB52D1">
        <w:rPr>
          <w:sz w:val="22"/>
        </w:rPr>
        <w:t>[−10000</w:t>
      </w:r>
      <w:r w:rsidR="00776A0F">
        <w:rPr>
          <w:sz w:val="22"/>
        </w:rPr>
        <w:t>0</w:t>
      </w:r>
      <w:r w:rsidRPr="00CB52D1">
        <w:rPr>
          <w:i/>
          <w:sz w:val="22"/>
        </w:rPr>
        <w:t>,</w:t>
      </w:r>
      <w:r w:rsidRPr="00CB52D1">
        <w:rPr>
          <w:sz w:val="22"/>
        </w:rPr>
        <w:t>1</w:t>
      </w:r>
      <w:r w:rsidR="00670232">
        <w:rPr>
          <w:sz w:val="22"/>
        </w:rPr>
        <w:t>0</w:t>
      </w:r>
      <w:r w:rsidRPr="00CB52D1">
        <w:rPr>
          <w:sz w:val="22"/>
        </w:rPr>
        <w:t>000</w:t>
      </w:r>
      <w:r w:rsidR="00776A0F">
        <w:rPr>
          <w:sz w:val="22"/>
        </w:rPr>
        <w:t>0</w:t>
      </w:r>
      <w:r w:rsidRPr="00CB52D1">
        <w:rPr>
          <w:sz w:val="22"/>
        </w:rPr>
        <w:t>]</w:t>
      </w:r>
      <w:r w:rsidR="003B7221">
        <w:rPr>
          <w:rFonts w:hint="eastAsia"/>
          <w:sz w:val="22"/>
        </w:rPr>
        <w:t>(</w:t>
      </w:r>
      <w:r w:rsidR="00E65232">
        <w:rPr>
          <w:rFonts w:hint="eastAsia"/>
          <w:sz w:val="22"/>
        </w:rPr>
        <w:t>パラメータ変更前</w:t>
      </w:r>
      <w:r w:rsidR="00E075CB">
        <w:rPr>
          <w:rFonts w:hint="eastAsia"/>
          <w:sz w:val="22"/>
        </w:rPr>
        <w:t>)</w:t>
      </w:r>
      <w:r w:rsidR="003B7221">
        <w:rPr>
          <w:rFonts w:hint="eastAsia"/>
          <w:sz w:val="22"/>
        </w:rPr>
        <w:t>と</w:t>
      </w:r>
      <w:r w:rsidR="00670232" w:rsidRPr="00CB52D1">
        <w:rPr>
          <w:sz w:val="22"/>
        </w:rPr>
        <w:t>[−100</w:t>
      </w:r>
      <w:r w:rsidR="00670232">
        <w:rPr>
          <w:sz w:val="22"/>
        </w:rPr>
        <w:t>0</w:t>
      </w:r>
      <w:r w:rsidR="00670232">
        <w:rPr>
          <w:rFonts w:hint="eastAsia"/>
          <w:sz w:val="22"/>
        </w:rPr>
        <w:t>0</w:t>
      </w:r>
      <w:r w:rsidR="00670232" w:rsidRPr="00CB52D1">
        <w:rPr>
          <w:sz w:val="22"/>
        </w:rPr>
        <w:t>00</w:t>
      </w:r>
      <w:r w:rsidR="00670232" w:rsidRPr="00CB52D1">
        <w:rPr>
          <w:i/>
          <w:sz w:val="22"/>
        </w:rPr>
        <w:t>,</w:t>
      </w:r>
      <w:r w:rsidR="00670232" w:rsidRPr="00CB52D1">
        <w:rPr>
          <w:sz w:val="22"/>
        </w:rPr>
        <w:t>10</w:t>
      </w:r>
      <w:r w:rsidR="00670232">
        <w:rPr>
          <w:sz w:val="22"/>
        </w:rPr>
        <w:t>00</w:t>
      </w:r>
      <w:r w:rsidR="00670232" w:rsidRPr="00CB52D1">
        <w:rPr>
          <w:sz w:val="22"/>
        </w:rPr>
        <w:t>000]</w:t>
      </w:r>
      <w:r w:rsidR="003B7221">
        <w:rPr>
          <w:rFonts w:hint="eastAsia"/>
          <w:sz w:val="22"/>
        </w:rPr>
        <w:t>(</w:t>
      </w:r>
      <w:r w:rsidR="00E65232">
        <w:rPr>
          <w:rFonts w:hint="eastAsia"/>
          <w:sz w:val="22"/>
        </w:rPr>
        <w:t>パラメータ変更後</w:t>
      </w:r>
      <w:r w:rsidR="00E075CB">
        <w:rPr>
          <w:rFonts w:hint="eastAsia"/>
          <w:sz w:val="22"/>
        </w:rPr>
        <w:t>)</w:t>
      </w:r>
      <w:r w:rsidRPr="00CB52D1">
        <w:rPr>
          <w:sz w:val="22"/>
        </w:rPr>
        <w:t>の</w:t>
      </w:r>
      <w:r w:rsidR="003B7221">
        <w:rPr>
          <w:rFonts w:hint="eastAsia"/>
          <w:sz w:val="22"/>
        </w:rPr>
        <w:t>それぞれの</w:t>
      </w:r>
      <w:r w:rsidRPr="00CB52D1">
        <w:rPr>
          <w:sz w:val="22"/>
        </w:rPr>
        <w:t>一様分布で決定した各タスクの消費メモリ増分の</w:t>
      </w:r>
      <w:r w:rsidRPr="00670232">
        <w:rPr>
          <w:sz w:val="22"/>
        </w:rPr>
        <w:t>時系列変化</w:t>
      </w:r>
    </w:p>
    <w:p w14:paraId="7480F7AE" w14:textId="4ECC2865"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7</w:t>
      </w:r>
      <w:r w:rsidR="003B7221">
        <w:rPr>
          <w:rFonts w:hint="eastAsia"/>
          <w:sz w:val="22"/>
        </w:rPr>
        <w:t>(</w:t>
      </w:r>
      <w:r w:rsidR="00E65232">
        <w:rPr>
          <w:rFonts w:hint="eastAsia"/>
          <w:sz w:val="22"/>
        </w:rPr>
        <w:t>パラメータ変更前</w:t>
      </w:r>
      <w:r w:rsidR="003B7221">
        <w:rPr>
          <w:rFonts w:hint="eastAsia"/>
          <w:sz w:val="22"/>
        </w:rPr>
        <w:t>)</w:t>
      </w:r>
      <w:r w:rsidR="003B7221">
        <w:rPr>
          <w:rFonts w:hint="eastAsia"/>
          <w:i/>
          <w:sz w:val="22"/>
        </w:rPr>
        <w:t>と</w:t>
      </w:r>
      <w:r w:rsidRPr="00CB52D1">
        <w:rPr>
          <w:sz w:val="22"/>
        </w:rPr>
        <w:t>0</w:t>
      </w:r>
      <w:r w:rsidRPr="00CB52D1">
        <w:rPr>
          <w:i/>
          <w:sz w:val="22"/>
        </w:rPr>
        <w:t>.</w:t>
      </w:r>
      <w:r w:rsidRPr="00CB52D1">
        <w:rPr>
          <w:sz w:val="22"/>
        </w:rPr>
        <w:t>9</w:t>
      </w:r>
      <w:r w:rsidR="003B7221">
        <w:rPr>
          <w:sz w:val="22"/>
        </w:rPr>
        <w:t>(</w:t>
      </w:r>
      <w:r w:rsidR="00E65232">
        <w:rPr>
          <w:rFonts w:hint="eastAsia"/>
          <w:sz w:val="22"/>
        </w:rPr>
        <w:t>パラメータ変更後</w:t>
      </w:r>
      <w:r w:rsidR="003B7221">
        <w:rPr>
          <w:sz w:val="22"/>
        </w:rPr>
        <w:t>)</w:t>
      </w:r>
      <w:r w:rsidRPr="00CB52D1">
        <w:rPr>
          <w:sz w:val="22"/>
        </w:rPr>
        <w:t>の</w:t>
      </w:r>
      <w:r w:rsidR="003B7221">
        <w:rPr>
          <w:rFonts w:hint="eastAsia"/>
          <w:sz w:val="22"/>
        </w:rPr>
        <w:t>それぞれの</w:t>
      </w:r>
      <w:r w:rsidRPr="00CB52D1">
        <w:rPr>
          <w:sz w:val="22"/>
        </w:rPr>
        <w:t>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6808CCA9" w:rsidR="00635457" w:rsidRPr="00CB52D1" w:rsidRDefault="00803B61" w:rsidP="00E075CB">
      <w:pPr>
        <w:pStyle w:val="a3"/>
        <w:spacing w:line="300" w:lineRule="exact"/>
        <w:ind w:firstLineChars="50" w:firstLine="110"/>
        <w:rPr>
          <w:sz w:val="22"/>
        </w:rPr>
      </w:pPr>
      <w:r w:rsidRPr="00CB52D1">
        <w:rPr>
          <w:sz w:val="22"/>
        </w:rPr>
        <w:t>上記の</w:t>
      </w:r>
      <w:r w:rsidR="003B7221">
        <w:rPr>
          <w:rFonts w:hint="eastAsia"/>
          <w:sz w:val="22"/>
        </w:rPr>
        <w:t>２つの</w:t>
      </w:r>
      <w:r w:rsidRPr="00CB52D1">
        <w:rPr>
          <w:sz w:val="22"/>
        </w:rPr>
        <w:t>パラメータに対して，以下のStepに従い，</w:t>
      </w:r>
      <w:r w:rsidR="00E65232">
        <w:rPr>
          <w:rFonts w:hint="eastAsia"/>
          <w:sz w:val="22"/>
        </w:rPr>
        <w:t>100個のタスクからなる</w:t>
      </w:r>
      <w:r w:rsidRPr="00CB52D1">
        <w:rPr>
          <w:sz w:val="22"/>
        </w:rPr>
        <w:t>タスクセット生成する．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0C34436A" w14:textId="77777777" w:rsidR="00E65232" w:rsidRDefault="00803B61" w:rsidP="00E075CB">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w:t>
      </w:r>
    </w:p>
    <w:p w14:paraId="57730C3E" w14:textId="756A5B0F" w:rsidR="00803B61" w:rsidRPr="00CB52D1" w:rsidRDefault="00803B61" w:rsidP="00E65232">
      <w:pPr>
        <w:pStyle w:val="a3"/>
        <w:spacing w:line="300" w:lineRule="exact"/>
        <w:ind w:firstLineChars="300" w:firstLine="660"/>
        <w:rPr>
          <w:sz w:val="22"/>
        </w:rPr>
      </w:pPr>
      <w:r w:rsidRPr="00CB52D1">
        <w:rPr>
          <w:rFonts w:hint="eastAsia"/>
          <w:sz w:val="22"/>
        </w:rPr>
        <w:t>ト</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5D516D44" w14:textId="0936770C" w:rsidR="00E65232" w:rsidRDefault="00803B61" w:rsidP="00FA2BD4">
      <w:pPr>
        <w:pStyle w:val="a3"/>
        <w:spacing w:line="300" w:lineRule="exact"/>
        <w:rPr>
          <w:sz w:val="22"/>
        </w:rPr>
      </w:pPr>
      <w:r w:rsidRPr="00CB52D1">
        <w:rPr>
          <w:sz w:val="22"/>
        </w:rPr>
        <w:t>Step 3 もし満たさなければ，そのタスクセットを破棄し，Step 1 に戻る．</w:t>
      </w:r>
    </w:p>
    <w:p w14:paraId="099CBEEF" w14:textId="0981C9D3" w:rsidR="00E65232" w:rsidRDefault="00803B61" w:rsidP="00E65232">
      <w:pPr>
        <w:pStyle w:val="a3"/>
        <w:spacing w:line="300" w:lineRule="exact"/>
        <w:ind w:firstLineChars="300" w:firstLine="660"/>
        <w:rPr>
          <w:sz w:val="22"/>
        </w:rPr>
      </w:pPr>
      <w:r w:rsidRPr="00CB52D1">
        <w:rPr>
          <w:sz w:val="22"/>
        </w:rPr>
        <w:t>もし満たせば，そのタスクセットを実験するタスクセットに含め，</w:t>
      </w:r>
    </w:p>
    <w:p w14:paraId="73A99736" w14:textId="418AEC6C" w:rsidR="00803B61" w:rsidRPr="00CB52D1" w:rsidRDefault="00803B61" w:rsidP="00E65232">
      <w:pPr>
        <w:pStyle w:val="a3"/>
        <w:spacing w:line="300" w:lineRule="exact"/>
        <w:ind w:firstLineChars="300" w:firstLine="66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20" w:name="_Toc62735271"/>
      <w:r>
        <w:rPr>
          <w:rFonts w:hint="eastAsia"/>
        </w:rPr>
        <w:t>6</w:t>
      </w:r>
      <w:r>
        <w:t>.3</w:t>
      </w:r>
      <w:r>
        <w:rPr>
          <w:rFonts w:hint="eastAsia"/>
        </w:rPr>
        <w:t>実験結果</w:t>
      </w:r>
      <w:bookmarkEnd w:id="20"/>
    </w:p>
    <w:p w14:paraId="3CDDE50A" w14:textId="7C8C813D" w:rsidR="000767C2" w:rsidRDefault="009A56C8" w:rsidP="00241F5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100,1</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E65232">
        <w:rPr>
          <w:rFonts w:hint="eastAsia"/>
          <w:sz w:val="22"/>
        </w:rPr>
        <w:t>パラメータ変更前とパラメータ変更後とで</w:t>
      </w:r>
      <w:ins w:id="21" w:author="新井　諒介" w:date="2021-02-18T15:30:00Z">
        <w:r w:rsidR="00E65232">
          <w:rPr>
            <w:rFonts w:hint="eastAsia"/>
            <w:sz w:val="22"/>
          </w:rPr>
          <w:t>それぞれ</w:t>
        </w:r>
      </w:ins>
      <w:r w:rsidR="00844528" w:rsidRPr="00CB52D1">
        <w:rPr>
          <w:rFonts w:hint="eastAsia"/>
          <w:sz w:val="22"/>
        </w:rPr>
        <w:t>10</w:t>
      </w:r>
      <w:r w:rsidR="00776A0F">
        <w:rPr>
          <w:rFonts w:hint="eastAsia"/>
          <w:sz w:val="22"/>
        </w:rPr>
        <w:t>0</w:t>
      </w:r>
      <w:r w:rsidR="00E65232">
        <w:rPr>
          <w:rFonts w:hint="eastAsia"/>
          <w:sz w:val="22"/>
        </w:rPr>
        <w:t>個のタスクを生成し</w:t>
      </w:r>
      <w:r w:rsidR="00844528" w:rsidRPr="00CB52D1">
        <w:rPr>
          <w:rFonts w:hint="eastAsia"/>
          <w:sz w:val="22"/>
        </w:rPr>
        <w:t>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w:t>
      </w:r>
      <w:r w:rsidR="00A766F5">
        <w:rPr>
          <w:rFonts w:hint="eastAsia"/>
          <w:sz w:val="22"/>
        </w:rPr>
        <w:t>ン</w:t>
      </w:r>
      <w:r w:rsidRPr="00CB52D1">
        <w:rPr>
          <w:rFonts w:hint="eastAsia"/>
          <w:sz w:val="22"/>
        </w:rPr>
        <w:t>ミスの回数をそれぞれ</w:t>
      </w:r>
      <w:r w:rsidR="00241F54">
        <w:rPr>
          <w:rFonts w:hint="eastAsia"/>
          <w:sz w:val="22"/>
        </w:rPr>
        <w:t>従来手法と提案手法について</w:t>
      </w:r>
      <w:r w:rsidR="00EE1164">
        <w:rPr>
          <w:rFonts w:hint="eastAsia"/>
          <w:sz w:val="22"/>
        </w:rPr>
        <w:t>表に</w:t>
      </w:r>
      <w:r w:rsidR="00241F54">
        <w:rPr>
          <w:rFonts w:hint="eastAsia"/>
          <w:sz w:val="22"/>
        </w:rPr>
        <w:t>まとめ</w:t>
      </w:r>
      <w:r w:rsidR="00EE1164">
        <w:rPr>
          <w:rFonts w:hint="eastAsia"/>
          <w:sz w:val="22"/>
        </w:rPr>
        <w:t>,最悪メモリ消費量とデッドラインミス回数についてグラフにした.パラメータ変更前のものをそれぞれ図９</w:t>
      </w:r>
      <w:r w:rsidR="00EE1164">
        <w:rPr>
          <w:sz w:val="22"/>
        </w:rPr>
        <w:t>,</w:t>
      </w:r>
      <w:r w:rsidR="00EE1164">
        <w:rPr>
          <w:rFonts w:hint="eastAsia"/>
          <w:sz w:val="22"/>
        </w:rPr>
        <w:t>図10</w:t>
      </w:r>
      <w:r w:rsidR="00EE1164">
        <w:rPr>
          <w:sz w:val="22"/>
        </w:rPr>
        <w:t>.</w:t>
      </w:r>
      <w:r w:rsidR="00EE1164">
        <w:rPr>
          <w:rFonts w:hint="eastAsia"/>
          <w:sz w:val="22"/>
        </w:rPr>
        <w:t>変更後のものをそれぞれ図11</w:t>
      </w:r>
      <w:r w:rsidR="00EE1164">
        <w:rPr>
          <w:sz w:val="22"/>
        </w:rPr>
        <w:t>,</w:t>
      </w:r>
      <w:r w:rsidR="00EE1164">
        <w:rPr>
          <w:rFonts w:hint="eastAsia"/>
          <w:sz w:val="22"/>
        </w:rPr>
        <w:t>図1</w:t>
      </w:r>
      <w:r w:rsidR="00EE1164">
        <w:rPr>
          <w:sz w:val="22"/>
        </w:rPr>
        <w:t>2</w:t>
      </w:r>
      <w:r w:rsidR="00EE1164">
        <w:rPr>
          <w:rFonts w:hint="eastAsia"/>
          <w:sz w:val="22"/>
        </w:rPr>
        <w:t>に示す.</w:t>
      </w:r>
      <w:r w:rsidR="00195EC3" w:rsidRPr="00CB52D1" w:rsidDel="00195EC3">
        <w:rPr>
          <w:rFonts w:hint="eastAsia"/>
          <w:sz w:val="22"/>
        </w:rPr>
        <w:t xml:space="preserve"> </w:t>
      </w:r>
    </w:p>
    <w:p w14:paraId="047BE50C" w14:textId="77777777" w:rsidR="005D2B5A" w:rsidRDefault="005D2B5A" w:rsidP="00241F54">
      <w:pPr>
        <w:pStyle w:val="a3"/>
        <w:spacing w:line="300" w:lineRule="exact"/>
        <w:ind w:firstLineChars="50" w:firstLine="110"/>
        <w:rPr>
          <w:sz w:val="22"/>
        </w:rPr>
      </w:pPr>
    </w:p>
    <w:p w14:paraId="4451DD83" w14:textId="6827A3FB" w:rsidR="00776A0F" w:rsidRDefault="00776A0F" w:rsidP="00FA2BD4">
      <w:pPr>
        <w:pStyle w:val="a3"/>
        <w:spacing w:line="300" w:lineRule="exact"/>
        <w:ind w:firstLineChars="50" w:firstLine="110"/>
        <w:rPr>
          <w:sz w:val="22"/>
        </w:rPr>
      </w:pPr>
    </w:p>
    <w:tbl>
      <w:tblPr>
        <w:tblStyle w:val="af3"/>
        <w:tblW w:w="8500" w:type="dxa"/>
        <w:tblLook w:val="04A0" w:firstRow="1" w:lastRow="0" w:firstColumn="1" w:lastColumn="0" w:noHBand="0" w:noVBand="1"/>
      </w:tblPr>
      <w:tblGrid>
        <w:gridCol w:w="1271"/>
        <w:gridCol w:w="1161"/>
        <w:gridCol w:w="1249"/>
        <w:gridCol w:w="1134"/>
        <w:gridCol w:w="1559"/>
        <w:gridCol w:w="2126"/>
      </w:tblGrid>
      <w:tr w:rsidR="005D2B5A" w:rsidRPr="005D2B5A" w14:paraId="531CA072" w14:textId="77777777" w:rsidTr="005D2B5A">
        <w:trPr>
          <w:trHeight w:val="353"/>
        </w:trPr>
        <w:tc>
          <w:tcPr>
            <w:tcW w:w="1271" w:type="dxa"/>
            <w:noWrap/>
            <w:hideMark/>
          </w:tcPr>
          <w:p w14:paraId="3D49B444" w14:textId="77777777" w:rsidR="005D2B5A" w:rsidRPr="005D2B5A" w:rsidRDefault="005D2B5A" w:rsidP="005D2B5A">
            <w:pPr>
              <w:pStyle w:val="a3"/>
              <w:spacing w:line="300" w:lineRule="exact"/>
              <w:ind w:firstLineChars="50" w:firstLine="110"/>
              <w:rPr>
                <w:sz w:val="22"/>
              </w:rPr>
            </w:pPr>
            <w:r w:rsidRPr="005D2B5A">
              <w:rPr>
                <w:rFonts w:hint="eastAsia"/>
                <w:sz w:val="22"/>
              </w:rPr>
              <w:t xml:space="preserve">　</w:t>
            </w:r>
          </w:p>
        </w:tc>
        <w:tc>
          <w:tcPr>
            <w:tcW w:w="1161" w:type="dxa"/>
            <w:noWrap/>
            <w:hideMark/>
          </w:tcPr>
          <w:p w14:paraId="4F95591D" w14:textId="77777777" w:rsidR="005D2B5A" w:rsidRPr="005D2B5A" w:rsidRDefault="005D2B5A" w:rsidP="005D2B5A">
            <w:pPr>
              <w:pStyle w:val="a3"/>
              <w:spacing w:line="300" w:lineRule="exact"/>
              <w:ind w:firstLineChars="50" w:firstLine="110"/>
              <w:rPr>
                <w:sz w:val="22"/>
              </w:rPr>
            </w:pPr>
            <w:r w:rsidRPr="005D2B5A">
              <w:rPr>
                <w:rFonts w:hint="eastAsia"/>
                <w:sz w:val="22"/>
              </w:rPr>
              <w:t>平均</w:t>
            </w:r>
          </w:p>
        </w:tc>
        <w:tc>
          <w:tcPr>
            <w:tcW w:w="1249" w:type="dxa"/>
            <w:noWrap/>
            <w:hideMark/>
          </w:tcPr>
          <w:p w14:paraId="2F888128" w14:textId="77777777" w:rsidR="005D2B5A" w:rsidRPr="005D2B5A" w:rsidRDefault="005D2B5A" w:rsidP="005D2B5A">
            <w:pPr>
              <w:pStyle w:val="a3"/>
              <w:spacing w:line="300" w:lineRule="exact"/>
              <w:ind w:firstLineChars="50" w:firstLine="110"/>
              <w:rPr>
                <w:sz w:val="22"/>
              </w:rPr>
            </w:pPr>
            <w:r w:rsidRPr="005D2B5A">
              <w:rPr>
                <w:rFonts w:hint="eastAsia"/>
                <w:sz w:val="22"/>
              </w:rPr>
              <w:t>最大</w:t>
            </w:r>
          </w:p>
        </w:tc>
        <w:tc>
          <w:tcPr>
            <w:tcW w:w="1134" w:type="dxa"/>
            <w:noWrap/>
            <w:hideMark/>
          </w:tcPr>
          <w:p w14:paraId="22CFAA48" w14:textId="77777777" w:rsidR="005D2B5A" w:rsidRPr="005D2B5A" w:rsidRDefault="005D2B5A" w:rsidP="005D2B5A">
            <w:pPr>
              <w:pStyle w:val="a3"/>
              <w:spacing w:line="300" w:lineRule="exact"/>
              <w:ind w:firstLineChars="50" w:firstLine="110"/>
              <w:rPr>
                <w:sz w:val="22"/>
              </w:rPr>
            </w:pPr>
            <w:r w:rsidRPr="005D2B5A">
              <w:rPr>
                <w:rFonts w:hint="eastAsia"/>
                <w:sz w:val="22"/>
              </w:rPr>
              <w:t>最小</w:t>
            </w:r>
          </w:p>
        </w:tc>
        <w:tc>
          <w:tcPr>
            <w:tcW w:w="1559" w:type="dxa"/>
            <w:noWrap/>
            <w:hideMark/>
          </w:tcPr>
          <w:p w14:paraId="13C46254" w14:textId="77777777" w:rsidR="005D2B5A" w:rsidRPr="005D2B5A" w:rsidRDefault="005D2B5A" w:rsidP="005D2B5A">
            <w:pPr>
              <w:pStyle w:val="a3"/>
              <w:spacing w:line="300" w:lineRule="exact"/>
              <w:ind w:firstLineChars="50" w:firstLine="110"/>
              <w:rPr>
                <w:sz w:val="22"/>
              </w:rPr>
            </w:pPr>
            <w:r w:rsidRPr="005D2B5A">
              <w:rPr>
                <w:rFonts w:hint="eastAsia"/>
                <w:sz w:val="22"/>
              </w:rPr>
              <w:t>標準偏差</w:t>
            </w:r>
          </w:p>
        </w:tc>
        <w:tc>
          <w:tcPr>
            <w:tcW w:w="2126" w:type="dxa"/>
            <w:noWrap/>
            <w:hideMark/>
          </w:tcPr>
          <w:p w14:paraId="6FFCDFA5" w14:textId="77777777" w:rsidR="005D2B5A" w:rsidRPr="005D2B5A" w:rsidRDefault="005D2B5A" w:rsidP="005D2B5A">
            <w:pPr>
              <w:pStyle w:val="a3"/>
              <w:spacing w:line="300" w:lineRule="exact"/>
              <w:ind w:firstLineChars="50" w:firstLine="110"/>
              <w:rPr>
                <w:sz w:val="22"/>
              </w:rPr>
            </w:pPr>
            <w:r w:rsidRPr="005D2B5A">
              <w:rPr>
                <w:rFonts w:hint="eastAsia"/>
                <w:sz w:val="22"/>
              </w:rPr>
              <w:t>デッドラインミス</w:t>
            </w:r>
          </w:p>
        </w:tc>
      </w:tr>
      <w:tr w:rsidR="005D2B5A" w:rsidRPr="005D2B5A" w14:paraId="3CB666E5" w14:textId="77777777" w:rsidTr="005D2B5A">
        <w:trPr>
          <w:trHeight w:val="353"/>
        </w:trPr>
        <w:tc>
          <w:tcPr>
            <w:tcW w:w="1271" w:type="dxa"/>
            <w:noWrap/>
            <w:hideMark/>
          </w:tcPr>
          <w:p w14:paraId="0C4417A6" w14:textId="77777777" w:rsidR="005D2B5A" w:rsidRPr="005D2B5A" w:rsidRDefault="005D2B5A" w:rsidP="005D2B5A">
            <w:pPr>
              <w:pStyle w:val="a3"/>
              <w:spacing w:line="300" w:lineRule="exact"/>
              <w:ind w:firstLineChars="50" w:firstLine="110"/>
              <w:rPr>
                <w:sz w:val="22"/>
              </w:rPr>
            </w:pPr>
            <w:r w:rsidRPr="005D2B5A">
              <w:rPr>
                <w:rFonts w:hint="eastAsia"/>
                <w:sz w:val="22"/>
              </w:rPr>
              <w:t>α＝1000</w:t>
            </w:r>
          </w:p>
        </w:tc>
        <w:tc>
          <w:tcPr>
            <w:tcW w:w="1161" w:type="dxa"/>
            <w:noWrap/>
            <w:hideMark/>
          </w:tcPr>
          <w:p w14:paraId="2B4BF3CD" w14:textId="77777777" w:rsidR="005D2B5A" w:rsidRPr="005D2B5A" w:rsidRDefault="005D2B5A" w:rsidP="005D2B5A">
            <w:pPr>
              <w:pStyle w:val="a3"/>
              <w:spacing w:line="300" w:lineRule="exact"/>
              <w:ind w:firstLineChars="50" w:firstLine="110"/>
              <w:rPr>
                <w:sz w:val="22"/>
              </w:rPr>
            </w:pPr>
            <w:r w:rsidRPr="005D2B5A">
              <w:rPr>
                <w:rFonts w:hint="eastAsia"/>
                <w:sz w:val="22"/>
              </w:rPr>
              <w:t>1248683</w:t>
            </w:r>
          </w:p>
        </w:tc>
        <w:tc>
          <w:tcPr>
            <w:tcW w:w="1249" w:type="dxa"/>
            <w:noWrap/>
            <w:hideMark/>
          </w:tcPr>
          <w:p w14:paraId="1BD4D7AA"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4F62669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0D062318" w14:textId="77777777" w:rsidR="005D2B5A" w:rsidRPr="005D2B5A" w:rsidRDefault="005D2B5A" w:rsidP="005D2B5A">
            <w:pPr>
              <w:pStyle w:val="a3"/>
              <w:spacing w:line="300" w:lineRule="exact"/>
              <w:ind w:firstLineChars="50" w:firstLine="110"/>
              <w:rPr>
                <w:sz w:val="22"/>
              </w:rPr>
            </w:pPr>
            <w:r w:rsidRPr="005D2B5A">
              <w:rPr>
                <w:rFonts w:hint="eastAsia"/>
                <w:sz w:val="22"/>
              </w:rPr>
              <w:t>631627.3</w:t>
            </w:r>
          </w:p>
        </w:tc>
        <w:tc>
          <w:tcPr>
            <w:tcW w:w="2126" w:type="dxa"/>
            <w:noWrap/>
            <w:hideMark/>
          </w:tcPr>
          <w:p w14:paraId="3F7D15B4" w14:textId="77777777" w:rsidR="005D2B5A" w:rsidRPr="005D2B5A" w:rsidRDefault="005D2B5A" w:rsidP="005D2B5A">
            <w:pPr>
              <w:pStyle w:val="a3"/>
              <w:spacing w:line="300" w:lineRule="exact"/>
              <w:ind w:firstLineChars="50" w:firstLine="110"/>
              <w:rPr>
                <w:sz w:val="22"/>
              </w:rPr>
            </w:pPr>
            <w:r w:rsidRPr="005D2B5A">
              <w:rPr>
                <w:rFonts w:hint="eastAsia"/>
                <w:sz w:val="22"/>
              </w:rPr>
              <w:t>42</w:t>
            </w:r>
          </w:p>
        </w:tc>
      </w:tr>
      <w:tr w:rsidR="005D2B5A" w:rsidRPr="005D2B5A" w14:paraId="025FAEF0" w14:textId="77777777" w:rsidTr="005D2B5A">
        <w:trPr>
          <w:trHeight w:val="353"/>
        </w:trPr>
        <w:tc>
          <w:tcPr>
            <w:tcW w:w="1271" w:type="dxa"/>
            <w:noWrap/>
            <w:hideMark/>
          </w:tcPr>
          <w:p w14:paraId="3C962420" w14:textId="77777777" w:rsidR="005D2B5A" w:rsidRPr="005D2B5A" w:rsidRDefault="005D2B5A" w:rsidP="005D2B5A">
            <w:pPr>
              <w:pStyle w:val="a3"/>
              <w:spacing w:line="300" w:lineRule="exact"/>
              <w:ind w:firstLineChars="50" w:firstLine="110"/>
              <w:rPr>
                <w:sz w:val="22"/>
              </w:rPr>
            </w:pPr>
            <w:r w:rsidRPr="005D2B5A">
              <w:rPr>
                <w:rFonts w:hint="eastAsia"/>
                <w:sz w:val="22"/>
              </w:rPr>
              <w:t>α＝100</w:t>
            </w:r>
          </w:p>
        </w:tc>
        <w:tc>
          <w:tcPr>
            <w:tcW w:w="1161" w:type="dxa"/>
            <w:noWrap/>
            <w:hideMark/>
          </w:tcPr>
          <w:p w14:paraId="66F4BDA8" w14:textId="77777777" w:rsidR="005D2B5A" w:rsidRPr="005D2B5A" w:rsidRDefault="005D2B5A" w:rsidP="005D2B5A">
            <w:pPr>
              <w:pStyle w:val="a3"/>
              <w:spacing w:line="300" w:lineRule="exact"/>
              <w:ind w:firstLineChars="50" w:firstLine="110"/>
              <w:rPr>
                <w:sz w:val="22"/>
              </w:rPr>
            </w:pPr>
            <w:r w:rsidRPr="005D2B5A">
              <w:rPr>
                <w:rFonts w:hint="eastAsia"/>
                <w:sz w:val="22"/>
              </w:rPr>
              <w:t>1120848</w:t>
            </w:r>
          </w:p>
        </w:tc>
        <w:tc>
          <w:tcPr>
            <w:tcW w:w="1249" w:type="dxa"/>
            <w:noWrap/>
            <w:hideMark/>
          </w:tcPr>
          <w:p w14:paraId="561CD4A9"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B173030"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33A05E48" w14:textId="77777777" w:rsidR="005D2B5A" w:rsidRPr="005D2B5A" w:rsidRDefault="005D2B5A" w:rsidP="005D2B5A">
            <w:pPr>
              <w:pStyle w:val="a3"/>
              <w:spacing w:line="300" w:lineRule="exact"/>
              <w:ind w:firstLineChars="50" w:firstLine="110"/>
              <w:rPr>
                <w:sz w:val="22"/>
              </w:rPr>
            </w:pPr>
            <w:r w:rsidRPr="005D2B5A">
              <w:rPr>
                <w:rFonts w:hint="eastAsia"/>
                <w:sz w:val="22"/>
              </w:rPr>
              <w:t>589024.2</w:t>
            </w:r>
          </w:p>
        </w:tc>
        <w:tc>
          <w:tcPr>
            <w:tcW w:w="2126" w:type="dxa"/>
            <w:noWrap/>
            <w:hideMark/>
          </w:tcPr>
          <w:p w14:paraId="2A4DB684"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7A95D8A3" w14:textId="77777777" w:rsidTr="005D2B5A">
        <w:trPr>
          <w:trHeight w:val="353"/>
        </w:trPr>
        <w:tc>
          <w:tcPr>
            <w:tcW w:w="1271" w:type="dxa"/>
            <w:noWrap/>
            <w:hideMark/>
          </w:tcPr>
          <w:p w14:paraId="2BC6DD85" w14:textId="77777777" w:rsidR="005D2B5A" w:rsidRPr="005D2B5A" w:rsidRDefault="005D2B5A" w:rsidP="005D2B5A">
            <w:pPr>
              <w:pStyle w:val="a3"/>
              <w:spacing w:line="300" w:lineRule="exact"/>
              <w:ind w:firstLineChars="50" w:firstLine="110"/>
              <w:rPr>
                <w:sz w:val="22"/>
              </w:rPr>
            </w:pPr>
            <w:r w:rsidRPr="005D2B5A">
              <w:rPr>
                <w:rFonts w:hint="eastAsia"/>
                <w:sz w:val="22"/>
              </w:rPr>
              <w:t>α＝1</w:t>
            </w:r>
          </w:p>
        </w:tc>
        <w:tc>
          <w:tcPr>
            <w:tcW w:w="1161" w:type="dxa"/>
            <w:noWrap/>
            <w:hideMark/>
          </w:tcPr>
          <w:p w14:paraId="072CF0DE" w14:textId="77777777" w:rsidR="005D2B5A" w:rsidRPr="005D2B5A" w:rsidRDefault="005D2B5A" w:rsidP="005D2B5A">
            <w:pPr>
              <w:pStyle w:val="a3"/>
              <w:spacing w:line="300" w:lineRule="exact"/>
              <w:ind w:firstLineChars="50" w:firstLine="110"/>
              <w:rPr>
                <w:sz w:val="22"/>
              </w:rPr>
            </w:pPr>
            <w:r w:rsidRPr="005D2B5A">
              <w:rPr>
                <w:rFonts w:hint="eastAsia"/>
                <w:sz w:val="22"/>
              </w:rPr>
              <w:t>1112681</w:t>
            </w:r>
          </w:p>
        </w:tc>
        <w:tc>
          <w:tcPr>
            <w:tcW w:w="1249" w:type="dxa"/>
            <w:noWrap/>
            <w:hideMark/>
          </w:tcPr>
          <w:p w14:paraId="62212BF2"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D9FBEB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463C66C" w14:textId="77777777" w:rsidR="005D2B5A" w:rsidRPr="005D2B5A" w:rsidRDefault="005D2B5A" w:rsidP="005D2B5A">
            <w:pPr>
              <w:pStyle w:val="a3"/>
              <w:spacing w:line="300" w:lineRule="exact"/>
              <w:ind w:firstLineChars="50" w:firstLine="110"/>
              <w:rPr>
                <w:sz w:val="22"/>
              </w:rPr>
            </w:pPr>
            <w:r w:rsidRPr="005D2B5A">
              <w:rPr>
                <w:rFonts w:hint="eastAsia"/>
                <w:sz w:val="22"/>
              </w:rPr>
              <w:t>595594.2</w:t>
            </w:r>
          </w:p>
        </w:tc>
        <w:tc>
          <w:tcPr>
            <w:tcW w:w="2126" w:type="dxa"/>
            <w:noWrap/>
            <w:hideMark/>
          </w:tcPr>
          <w:p w14:paraId="62BFFE90"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00883611" w14:textId="77777777" w:rsidTr="005D2B5A">
        <w:trPr>
          <w:trHeight w:val="353"/>
        </w:trPr>
        <w:tc>
          <w:tcPr>
            <w:tcW w:w="1271" w:type="dxa"/>
            <w:noWrap/>
            <w:hideMark/>
          </w:tcPr>
          <w:p w14:paraId="61A4EEDB" w14:textId="77777777" w:rsidR="005D2B5A" w:rsidRPr="005D2B5A" w:rsidRDefault="005D2B5A" w:rsidP="005D2B5A">
            <w:pPr>
              <w:pStyle w:val="a3"/>
              <w:spacing w:line="300" w:lineRule="exact"/>
              <w:ind w:firstLineChars="50" w:firstLine="110"/>
              <w:rPr>
                <w:sz w:val="22"/>
              </w:rPr>
            </w:pPr>
            <w:r w:rsidRPr="005D2B5A">
              <w:rPr>
                <w:rFonts w:hint="eastAsia"/>
                <w:sz w:val="22"/>
              </w:rPr>
              <w:t>提案手法</w:t>
            </w:r>
          </w:p>
        </w:tc>
        <w:tc>
          <w:tcPr>
            <w:tcW w:w="1161" w:type="dxa"/>
            <w:noWrap/>
            <w:hideMark/>
          </w:tcPr>
          <w:p w14:paraId="0F6C3B53" w14:textId="77777777" w:rsidR="005D2B5A" w:rsidRPr="005D2B5A" w:rsidRDefault="005D2B5A" w:rsidP="005D2B5A">
            <w:pPr>
              <w:pStyle w:val="a3"/>
              <w:spacing w:line="300" w:lineRule="exact"/>
              <w:ind w:firstLineChars="50" w:firstLine="110"/>
              <w:rPr>
                <w:sz w:val="22"/>
              </w:rPr>
            </w:pPr>
            <w:r w:rsidRPr="005D2B5A">
              <w:rPr>
                <w:rFonts w:hint="eastAsia"/>
                <w:sz w:val="22"/>
              </w:rPr>
              <w:t>1118658</w:t>
            </w:r>
          </w:p>
        </w:tc>
        <w:tc>
          <w:tcPr>
            <w:tcW w:w="1249" w:type="dxa"/>
            <w:noWrap/>
            <w:hideMark/>
          </w:tcPr>
          <w:p w14:paraId="462CAAFB"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3AA83221"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197F8BF" w14:textId="77777777" w:rsidR="005D2B5A" w:rsidRPr="005D2B5A" w:rsidRDefault="005D2B5A" w:rsidP="005D2B5A">
            <w:pPr>
              <w:pStyle w:val="a3"/>
              <w:spacing w:line="300" w:lineRule="exact"/>
              <w:ind w:firstLineChars="50" w:firstLine="110"/>
              <w:rPr>
                <w:sz w:val="22"/>
              </w:rPr>
            </w:pPr>
            <w:r w:rsidRPr="005D2B5A">
              <w:rPr>
                <w:rFonts w:hint="eastAsia"/>
                <w:sz w:val="22"/>
              </w:rPr>
              <w:t>574690.8</w:t>
            </w:r>
          </w:p>
        </w:tc>
        <w:tc>
          <w:tcPr>
            <w:tcW w:w="2126" w:type="dxa"/>
            <w:noWrap/>
            <w:hideMark/>
          </w:tcPr>
          <w:p w14:paraId="1E2EB2A5"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bl>
    <w:p w14:paraId="6504A875" w14:textId="750EFAE9" w:rsidR="005D2B5A" w:rsidRDefault="005D2B5A" w:rsidP="005D2B5A">
      <w:pPr>
        <w:pStyle w:val="af6"/>
        <w:jc w:val="center"/>
      </w:pPr>
      <w:r>
        <w:t>図</w:t>
      </w:r>
      <w:r>
        <w:rPr>
          <w:rFonts w:hint="eastAsia"/>
        </w:rPr>
        <w:t>9：従来手法と提案手法の比較表(パラメータ変更前)</w:t>
      </w:r>
    </w:p>
    <w:p w14:paraId="53CABE5B" w14:textId="36375581" w:rsidR="005D2B5A" w:rsidRDefault="005D2B5A" w:rsidP="00FA2BD4">
      <w:pPr>
        <w:pStyle w:val="a3"/>
        <w:spacing w:line="300" w:lineRule="exact"/>
        <w:ind w:firstLineChars="50" w:firstLine="110"/>
        <w:rPr>
          <w:sz w:val="22"/>
        </w:rPr>
      </w:pPr>
    </w:p>
    <w:p w14:paraId="5FC7D792" w14:textId="77777777" w:rsidR="005D2B5A" w:rsidRPr="005D2B5A" w:rsidRDefault="005D2B5A" w:rsidP="005D2B5A">
      <w:pPr>
        <w:pStyle w:val="a3"/>
        <w:spacing w:line="300" w:lineRule="exact"/>
        <w:rPr>
          <w:sz w:val="22"/>
        </w:rPr>
      </w:pPr>
    </w:p>
    <w:p w14:paraId="0D20D92D" w14:textId="586E7D7A" w:rsidR="0060615D" w:rsidRDefault="005D2B5A" w:rsidP="00241F54">
      <w:pPr>
        <w:pStyle w:val="a3"/>
      </w:pPr>
      <w:r>
        <w:rPr>
          <w:noProof/>
        </w:rPr>
        <w:drawing>
          <wp:inline distT="0" distB="0" distL="0" distR="0" wp14:anchorId="6E5400CE" wp14:editId="01CB951B">
            <wp:extent cx="5400040" cy="2893695"/>
            <wp:effectExtent l="0" t="0" r="10160" b="1905"/>
            <wp:docPr id="5" name="グラフ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2960BA" w14:textId="1A24B954" w:rsidR="005D2B5A" w:rsidRDefault="005D2B5A" w:rsidP="005D2B5A">
      <w:pPr>
        <w:pStyle w:val="af6"/>
        <w:jc w:val="center"/>
      </w:pPr>
      <w:r>
        <w:t>図 1</w:t>
      </w:r>
      <w:r>
        <w:rPr>
          <w:rFonts w:hint="eastAsia"/>
        </w:rPr>
        <w:t>0：従来手法と提案手法の比較(パラメータ変更後)</w:t>
      </w:r>
    </w:p>
    <w:p w14:paraId="21D09EDE" w14:textId="77777777" w:rsidR="005D2B5A" w:rsidRPr="005D2B5A" w:rsidRDefault="005D2B5A" w:rsidP="00241F54">
      <w:pPr>
        <w:pStyle w:val="a3"/>
      </w:pPr>
    </w:p>
    <w:tbl>
      <w:tblPr>
        <w:tblStyle w:val="af3"/>
        <w:tblW w:w="8494" w:type="dxa"/>
        <w:tblLook w:val="04A0" w:firstRow="1" w:lastRow="0" w:firstColumn="1" w:lastColumn="0" w:noHBand="0" w:noVBand="1"/>
      </w:tblPr>
      <w:tblGrid>
        <w:gridCol w:w="1262"/>
        <w:gridCol w:w="1127"/>
        <w:gridCol w:w="1292"/>
        <w:gridCol w:w="1136"/>
        <w:gridCol w:w="1562"/>
        <w:gridCol w:w="2115"/>
      </w:tblGrid>
      <w:tr w:rsidR="00AD309E" w:rsidRPr="00AD309E" w14:paraId="101016B8" w14:textId="77777777" w:rsidTr="00AD309E">
        <w:trPr>
          <w:trHeight w:val="353"/>
        </w:trPr>
        <w:tc>
          <w:tcPr>
            <w:tcW w:w="1262" w:type="dxa"/>
            <w:noWrap/>
            <w:hideMark/>
          </w:tcPr>
          <w:p w14:paraId="76E11CBD" w14:textId="77777777" w:rsidR="00AD309E" w:rsidRPr="00AD309E" w:rsidRDefault="00AD309E" w:rsidP="00AD309E">
            <w:pPr>
              <w:pStyle w:val="a3"/>
              <w:keepNext/>
            </w:pPr>
            <w:r w:rsidRPr="00AD309E">
              <w:rPr>
                <w:rFonts w:hint="eastAsia"/>
              </w:rPr>
              <w:lastRenderedPageBreak/>
              <w:t xml:space="preserve">　</w:t>
            </w:r>
          </w:p>
        </w:tc>
        <w:tc>
          <w:tcPr>
            <w:tcW w:w="1127" w:type="dxa"/>
            <w:noWrap/>
            <w:hideMark/>
          </w:tcPr>
          <w:p w14:paraId="35187BDE" w14:textId="77777777" w:rsidR="00AD309E" w:rsidRPr="00AD309E" w:rsidRDefault="00AD309E" w:rsidP="00AD309E">
            <w:pPr>
              <w:pStyle w:val="a3"/>
              <w:keepNext/>
            </w:pPr>
            <w:r w:rsidRPr="00AD309E">
              <w:rPr>
                <w:rFonts w:hint="eastAsia"/>
              </w:rPr>
              <w:t>平均</w:t>
            </w:r>
          </w:p>
        </w:tc>
        <w:tc>
          <w:tcPr>
            <w:tcW w:w="1292" w:type="dxa"/>
            <w:noWrap/>
            <w:hideMark/>
          </w:tcPr>
          <w:p w14:paraId="0754BB35" w14:textId="77777777" w:rsidR="00AD309E" w:rsidRPr="00AD309E" w:rsidRDefault="00AD309E" w:rsidP="00AD309E">
            <w:pPr>
              <w:pStyle w:val="a3"/>
              <w:keepNext/>
            </w:pPr>
            <w:r w:rsidRPr="00AD309E">
              <w:rPr>
                <w:rFonts w:hint="eastAsia"/>
              </w:rPr>
              <w:t>最大</w:t>
            </w:r>
          </w:p>
        </w:tc>
        <w:tc>
          <w:tcPr>
            <w:tcW w:w="1136" w:type="dxa"/>
            <w:noWrap/>
            <w:hideMark/>
          </w:tcPr>
          <w:p w14:paraId="589EA5A3" w14:textId="77777777" w:rsidR="00AD309E" w:rsidRPr="00AD309E" w:rsidRDefault="00AD309E" w:rsidP="00AD309E">
            <w:pPr>
              <w:pStyle w:val="a3"/>
              <w:keepNext/>
            </w:pPr>
            <w:r w:rsidRPr="00AD309E">
              <w:rPr>
                <w:rFonts w:hint="eastAsia"/>
              </w:rPr>
              <w:t>最小</w:t>
            </w:r>
          </w:p>
        </w:tc>
        <w:tc>
          <w:tcPr>
            <w:tcW w:w="1562" w:type="dxa"/>
            <w:noWrap/>
            <w:hideMark/>
          </w:tcPr>
          <w:p w14:paraId="59453FB2" w14:textId="77777777" w:rsidR="00AD309E" w:rsidRPr="00AD309E" w:rsidRDefault="00AD309E" w:rsidP="00AD309E">
            <w:pPr>
              <w:pStyle w:val="a3"/>
              <w:keepNext/>
            </w:pPr>
            <w:r w:rsidRPr="00AD309E">
              <w:rPr>
                <w:rFonts w:hint="eastAsia"/>
              </w:rPr>
              <w:t>標準偏差</w:t>
            </w:r>
          </w:p>
        </w:tc>
        <w:tc>
          <w:tcPr>
            <w:tcW w:w="2115" w:type="dxa"/>
            <w:noWrap/>
            <w:hideMark/>
          </w:tcPr>
          <w:p w14:paraId="50A97591" w14:textId="77777777" w:rsidR="00AD309E" w:rsidRPr="00AD309E" w:rsidRDefault="00AD309E" w:rsidP="00AD309E">
            <w:pPr>
              <w:pStyle w:val="a3"/>
              <w:keepNext/>
            </w:pPr>
            <w:r w:rsidRPr="00AD309E">
              <w:rPr>
                <w:rFonts w:hint="eastAsia"/>
              </w:rPr>
              <w:t>デッドラインミス</w:t>
            </w:r>
          </w:p>
        </w:tc>
      </w:tr>
      <w:tr w:rsidR="00AD309E" w:rsidRPr="00AD309E" w14:paraId="38E63BBF" w14:textId="77777777" w:rsidTr="00AD309E">
        <w:trPr>
          <w:trHeight w:val="353"/>
        </w:trPr>
        <w:tc>
          <w:tcPr>
            <w:tcW w:w="1262" w:type="dxa"/>
            <w:noWrap/>
            <w:hideMark/>
          </w:tcPr>
          <w:p w14:paraId="5444388E" w14:textId="77777777" w:rsidR="00AD309E" w:rsidRPr="00AD309E" w:rsidRDefault="00AD309E" w:rsidP="00AD309E">
            <w:pPr>
              <w:pStyle w:val="a3"/>
              <w:keepNext/>
            </w:pPr>
            <w:r w:rsidRPr="00AD309E">
              <w:rPr>
                <w:rFonts w:hint="eastAsia"/>
              </w:rPr>
              <w:t>α＝1000</w:t>
            </w:r>
          </w:p>
        </w:tc>
        <w:tc>
          <w:tcPr>
            <w:tcW w:w="1127" w:type="dxa"/>
            <w:noWrap/>
            <w:hideMark/>
          </w:tcPr>
          <w:p w14:paraId="583A83C4" w14:textId="77777777" w:rsidR="00AD309E" w:rsidRPr="00AD309E" w:rsidRDefault="00AD309E" w:rsidP="00AD309E">
            <w:pPr>
              <w:pStyle w:val="a3"/>
              <w:keepNext/>
            </w:pPr>
            <w:r w:rsidRPr="00AD309E">
              <w:rPr>
                <w:rFonts w:hint="eastAsia"/>
              </w:rPr>
              <w:t>13493600</w:t>
            </w:r>
          </w:p>
        </w:tc>
        <w:tc>
          <w:tcPr>
            <w:tcW w:w="1292" w:type="dxa"/>
            <w:noWrap/>
            <w:hideMark/>
          </w:tcPr>
          <w:p w14:paraId="57DDCA6C" w14:textId="77777777" w:rsidR="00AD309E" w:rsidRPr="00AD309E" w:rsidRDefault="00AD309E" w:rsidP="00AD309E">
            <w:pPr>
              <w:pStyle w:val="a3"/>
              <w:keepNext/>
            </w:pPr>
            <w:r w:rsidRPr="00AD309E">
              <w:rPr>
                <w:rFonts w:hint="eastAsia"/>
              </w:rPr>
              <w:t>38248797</w:t>
            </w:r>
          </w:p>
        </w:tc>
        <w:tc>
          <w:tcPr>
            <w:tcW w:w="1136" w:type="dxa"/>
            <w:noWrap/>
            <w:hideMark/>
          </w:tcPr>
          <w:p w14:paraId="72AB715D" w14:textId="77777777" w:rsidR="00AD309E" w:rsidRPr="00AD309E" w:rsidRDefault="00AD309E" w:rsidP="00AD309E">
            <w:pPr>
              <w:pStyle w:val="a3"/>
              <w:keepNext/>
            </w:pPr>
            <w:r w:rsidRPr="00AD309E">
              <w:rPr>
                <w:rFonts w:hint="eastAsia"/>
              </w:rPr>
              <w:t>3924143</w:t>
            </w:r>
          </w:p>
        </w:tc>
        <w:tc>
          <w:tcPr>
            <w:tcW w:w="1562" w:type="dxa"/>
            <w:noWrap/>
            <w:hideMark/>
          </w:tcPr>
          <w:p w14:paraId="3628FEB6" w14:textId="77777777" w:rsidR="00AD309E" w:rsidRPr="00AD309E" w:rsidRDefault="00AD309E" w:rsidP="00AD309E">
            <w:pPr>
              <w:pStyle w:val="a3"/>
              <w:keepNext/>
            </w:pPr>
            <w:r w:rsidRPr="00AD309E">
              <w:rPr>
                <w:rFonts w:hint="eastAsia"/>
              </w:rPr>
              <w:t>6567006</w:t>
            </w:r>
          </w:p>
        </w:tc>
        <w:tc>
          <w:tcPr>
            <w:tcW w:w="2115" w:type="dxa"/>
            <w:noWrap/>
            <w:hideMark/>
          </w:tcPr>
          <w:p w14:paraId="5DC064C2" w14:textId="77777777" w:rsidR="00AD309E" w:rsidRPr="00AD309E" w:rsidRDefault="00AD309E" w:rsidP="00AD309E">
            <w:pPr>
              <w:pStyle w:val="a3"/>
              <w:keepNext/>
            </w:pPr>
            <w:r w:rsidRPr="00AD309E">
              <w:rPr>
                <w:rFonts w:hint="eastAsia"/>
              </w:rPr>
              <w:t>45</w:t>
            </w:r>
          </w:p>
        </w:tc>
      </w:tr>
      <w:tr w:rsidR="00AD309E" w:rsidRPr="00AD309E" w14:paraId="51731E9C" w14:textId="77777777" w:rsidTr="00AD309E">
        <w:trPr>
          <w:trHeight w:val="353"/>
        </w:trPr>
        <w:tc>
          <w:tcPr>
            <w:tcW w:w="1262" w:type="dxa"/>
            <w:noWrap/>
            <w:hideMark/>
          </w:tcPr>
          <w:p w14:paraId="738EDCFC" w14:textId="77777777" w:rsidR="00AD309E" w:rsidRPr="00AD309E" w:rsidRDefault="00AD309E" w:rsidP="00AD309E">
            <w:pPr>
              <w:pStyle w:val="a3"/>
              <w:keepNext/>
            </w:pPr>
            <w:r w:rsidRPr="00AD309E">
              <w:rPr>
                <w:rFonts w:hint="eastAsia"/>
              </w:rPr>
              <w:t>α＝100</w:t>
            </w:r>
          </w:p>
        </w:tc>
        <w:tc>
          <w:tcPr>
            <w:tcW w:w="1127" w:type="dxa"/>
            <w:noWrap/>
            <w:hideMark/>
          </w:tcPr>
          <w:p w14:paraId="4AC09E24" w14:textId="77777777" w:rsidR="00AD309E" w:rsidRPr="00AD309E" w:rsidRDefault="00AD309E" w:rsidP="00AD309E">
            <w:pPr>
              <w:pStyle w:val="a3"/>
              <w:keepNext/>
            </w:pPr>
            <w:r w:rsidRPr="00AD309E">
              <w:rPr>
                <w:rFonts w:hint="eastAsia"/>
              </w:rPr>
              <w:t>13456945</w:t>
            </w:r>
          </w:p>
        </w:tc>
        <w:tc>
          <w:tcPr>
            <w:tcW w:w="1292" w:type="dxa"/>
            <w:noWrap/>
            <w:hideMark/>
          </w:tcPr>
          <w:p w14:paraId="5A7FA8D0" w14:textId="77777777" w:rsidR="00AD309E" w:rsidRPr="00AD309E" w:rsidRDefault="00AD309E" w:rsidP="00AD309E">
            <w:pPr>
              <w:pStyle w:val="a3"/>
              <w:keepNext/>
            </w:pPr>
            <w:r w:rsidRPr="00AD309E">
              <w:rPr>
                <w:rFonts w:hint="eastAsia"/>
              </w:rPr>
              <w:t>38248797</w:t>
            </w:r>
          </w:p>
        </w:tc>
        <w:tc>
          <w:tcPr>
            <w:tcW w:w="1136" w:type="dxa"/>
            <w:noWrap/>
            <w:hideMark/>
          </w:tcPr>
          <w:p w14:paraId="6E7C1651" w14:textId="77777777" w:rsidR="00AD309E" w:rsidRPr="00AD309E" w:rsidRDefault="00AD309E" w:rsidP="00AD309E">
            <w:pPr>
              <w:pStyle w:val="a3"/>
              <w:keepNext/>
            </w:pPr>
            <w:r w:rsidRPr="00AD309E">
              <w:rPr>
                <w:rFonts w:hint="eastAsia"/>
              </w:rPr>
              <w:t>3924143</w:t>
            </w:r>
          </w:p>
        </w:tc>
        <w:tc>
          <w:tcPr>
            <w:tcW w:w="1562" w:type="dxa"/>
            <w:noWrap/>
            <w:hideMark/>
          </w:tcPr>
          <w:p w14:paraId="29710AB4" w14:textId="77777777" w:rsidR="00AD309E" w:rsidRPr="00AD309E" w:rsidRDefault="00AD309E" w:rsidP="00AD309E">
            <w:pPr>
              <w:pStyle w:val="a3"/>
              <w:keepNext/>
            </w:pPr>
            <w:r w:rsidRPr="00AD309E">
              <w:rPr>
                <w:rFonts w:hint="eastAsia"/>
              </w:rPr>
              <w:t>6555177</w:t>
            </w:r>
          </w:p>
        </w:tc>
        <w:tc>
          <w:tcPr>
            <w:tcW w:w="2115" w:type="dxa"/>
            <w:noWrap/>
            <w:hideMark/>
          </w:tcPr>
          <w:p w14:paraId="70B456CE" w14:textId="77777777" w:rsidR="00AD309E" w:rsidRPr="00AD309E" w:rsidRDefault="00AD309E" w:rsidP="00AD309E">
            <w:pPr>
              <w:pStyle w:val="a3"/>
              <w:keepNext/>
            </w:pPr>
            <w:r w:rsidRPr="00AD309E">
              <w:rPr>
                <w:rFonts w:hint="eastAsia"/>
              </w:rPr>
              <w:t>45</w:t>
            </w:r>
          </w:p>
        </w:tc>
      </w:tr>
      <w:tr w:rsidR="00AD309E" w:rsidRPr="00AD309E" w14:paraId="55A0D49C" w14:textId="77777777" w:rsidTr="00AD309E">
        <w:trPr>
          <w:trHeight w:val="353"/>
        </w:trPr>
        <w:tc>
          <w:tcPr>
            <w:tcW w:w="1262" w:type="dxa"/>
            <w:noWrap/>
            <w:hideMark/>
          </w:tcPr>
          <w:p w14:paraId="486A3797" w14:textId="77777777" w:rsidR="00AD309E" w:rsidRPr="00AD309E" w:rsidRDefault="00AD309E" w:rsidP="00AD309E">
            <w:pPr>
              <w:pStyle w:val="a3"/>
              <w:keepNext/>
            </w:pPr>
            <w:r w:rsidRPr="00AD309E">
              <w:rPr>
                <w:rFonts w:hint="eastAsia"/>
              </w:rPr>
              <w:t>α＝1</w:t>
            </w:r>
          </w:p>
        </w:tc>
        <w:tc>
          <w:tcPr>
            <w:tcW w:w="1127" w:type="dxa"/>
            <w:noWrap/>
            <w:hideMark/>
          </w:tcPr>
          <w:p w14:paraId="2DE36B6E" w14:textId="77777777" w:rsidR="00AD309E" w:rsidRPr="00AD309E" w:rsidRDefault="00AD309E" w:rsidP="00AD309E">
            <w:pPr>
              <w:pStyle w:val="a3"/>
              <w:keepNext/>
            </w:pPr>
            <w:r w:rsidRPr="00AD309E">
              <w:rPr>
                <w:rFonts w:hint="eastAsia"/>
              </w:rPr>
              <w:t>12565536</w:t>
            </w:r>
          </w:p>
        </w:tc>
        <w:tc>
          <w:tcPr>
            <w:tcW w:w="1292" w:type="dxa"/>
            <w:noWrap/>
            <w:hideMark/>
          </w:tcPr>
          <w:p w14:paraId="089D310F" w14:textId="77777777" w:rsidR="00AD309E" w:rsidRPr="00AD309E" w:rsidRDefault="00AD309E" w:rsidP="00AD309E">
            <w:pPr>
              <w:pStyle w:val="a3"/>
              <w:keepNext/>
            </w:pPr>
            <w:r w:rsidRPr="00AD309E">
              <w:rPr>
                <w:rFonts w:hint="eastAsia"/>
              </w:rPr>
              <w:t>38248797</w:t>
            </w:r>
          </w:p>
        </w:tc>
        <w:tc>
          <w:tcPr>
            <w:tcW w:w="1136" w:type="dxa"/>
            <w:noWrap/>
            <w:hideMark/>
          </w:tcPr>
          <w:p w14:paraId="116FB49D" w14:textId="77777777" w:rsidR="00AD309E" w:rsidRPr="00AD309E" w:rsidRDefault="00AD309E" w:rsidP="00AD309E">
            <w:pPr>
              <w:pStyle w:val="a3"/>
              <w:keepNext/>
            </w:pPr>
            <w:r w:rsidRPr="00AD309E">
              <w:rPr>
                <w:rFonts w:hint="eastAsia"/>
              </w:rPr>
              <w:t>3924143</w:t>
            </w:r>
          </w:p>
        </w:tc>
        <w:tc>
          <w:tcPr>
            <w:tcW w:w="1562" w:type="dxa"/>
            <w:noWrap/>
            <w:hideMark/>
          </w:tcPr>
          <w:p w14:paraId="0570AC4D" w14:textId="77777777" w:rsidR="00AD309E" w:rsidRPr="00AD309E" w:rsidRDefault="00AD309E" w:rsidP="00AD309E">
            <w:pPr>
              <w:pStyle w:val="a3"/>
              <w:keepNext/>
            </w:pPr>
            <w:r w:rsidRPr="00AD309E">
              <w:rPr>
                <w:rFonts w:hint="eastAsia"/>
              </w:rPr>
              <w:t>5884108</w:t>
            </w:r>
          </w:p>
        </w:tc>
        <w:tc>
          <w:tcPr>
            <w:tcW w:w="2115" w:type="dxa"/>
            <w:noWrap/>
            <w:hideMark/>
          </w:tcPr>
          <w:p w14:paraId="4E8EC177" w14:textId="77777777" w:rsidR="00AD309E" w:rsidRPr="00AD309E" w:rsidRDefault="00AD309E" w:rsidP="00AD309E">
            <w:pPr>
              <w:pStyle w:val="a3"/>
              <w:keepNext/>
            </w:pPr>
            <w:r w:rsidRPr="00AD309E">
              <w:rPr>
                <w:rFonts w:hint="eastAsia"/>
              </w:rPr>
              <w:t>7</w:t>
            </w:r>
          </w:p>
        </w:tc>
      </w:tr>
      <w:tr w:rsidR="00AD309E" w:rsidRPr="00AD309E" w14:paraId="5DAE1A85" w14:textId="77777777" w:rsidTr="00AD309E">
        <w:trPr>
          <w:trHeight w:val="353"/>
        </w:trPr>
        <w:tc>
          <w:tcPr>
            <w:tcW w:w="1262" w:type="dxa"/>
            <w:noWrap/>
            <w:hideMark/>
          </w:tcPr>
          <w:p w14:paraId="16095178" w14:textId="77777777" w:rsidR="00AD309E" w:rsidRPr="00AD309E" w:rsidRDefault="00AD309E" w:rsidP="00AD309E">
            <w:pPr>
              <w:pStyle w:val="a3"/>
              <w:keepNext/>
            </w:pPr>
            <w:r w:rsidRPr="00AD309E">
              <w:rPr>
                <w:rFonts w:hint="eastAsia"/>
              </w:rPr>
              <w:t>提案手法</w:t>
            </w:r>
          </w:p>
        </w:tc>
        <w:tc>
          <w:tcPr>
            <w:tcW w:w="1127" w:type="dxa"/>
            <w:noWrap/>
            <w:hideMark/>
          </w:tcPr>
          <w:p w14:paraId="7E87388A" w14:textId="77777777" w:rsidR="00AD309E" w:rsidRPr="00AD309E" w:rsidRDefault="00AD309E" w:rsidP="00AD309E">
            <w:pPr>
              <w:pStyle w:val="a3"/>
              <w:keepNext/>
            </w:pPr>
            <w:r w:rsidRPr="00AD309E">
              <w:rPr>
                <w:rFonts w:hint="eastAsia"/>
              </w:rPr>
              <w:t>12259112</w:t>
            </w:r>
          </w:p>
        </w:tc>
        <w:tc>
          <w:tcPr>
            <w:tcW w:w="1292" w:type="dxa"/>
            <w:noWrap/>
            <w:hideMark/>
          </w:tcPr>
          <w:p w14:paraId="2490FF12" w14:textId="77777777" w:rsidR="00AD309E" w:rsidRPr="00AD309E" w:rsidRDefault="00AD309E" w:rsidP="00AD309E">
            <w:pPr>
              <w:pStyle w:val="a3"/>
              <w:keepNext/>
            </w:pPr>
            <w:r w:rsidRPr="00AD309E">
              <w:rPr>
                <w:rFonts w:hint="eastAsia"/>
              </w:rPr>
              <w:t>38248797</w:t>
            </w:r>
          </w:p>
        </w:tc>
        <w:tc>
          <w:tcPr>
            <w:tcW w:w="1136" w:type="dxa"/>
            <w:noWrap/>
            <w:hideMark/>
          </w:tcPr>
          <w:p w14:paraId="69960F9B" w14:textId="77777777" w:rsidR="00AD309E" w:rsidRPr="00AD309E" w:rsidRDefault="00AD309E" w:rsidP="00AD309E">
            <w:pPr>
              <w:pStyle w:val="a3"/>
              <w:keepNext/>
            </w:pPr>
            <w:r w:rsidRPr="00AD309E">
              <w:rPr>
                <w:rFonts w:hint="eastAsia"/>
              </w:rPr>
              <w:t>3924143</w:t>
            </w:r>
          </w:p>
        </w:tc>
        <w:tc>
          <w:tcPr>
            <w:tcW w:w="1562" w:type="dxa"/>
            <w:noWrap/>
            <w:hideMark/>
          </w:tcPr>
          <w:p w14:paraId="3CE1A4BF" w14:textId="77777777" w:rsidR="00AD309E" w:rsidRPr="00AD309E" w:rsidRDefault="00AD309E" w:rsidP="00AD309E">
            <w:pPr>
              <w:pStyle w:val="a3"/>
              <w:keepNext/>
            </w:pPr>
            <w:r w:rsidRPr="00AD309E">
              <w:rPr>
                <w:rFonts w:hint="eastAsia"/>
              </w:rPr>
              <w:t>5891194</w:t>
            </w:r>
          </w:p>
        </w:tc>
        <w:tc>
          <w:tcPr>
            <w:tcW w:w="2115" w:type="dxa"/>
            <w:noWrap/>
            <w:hideMark/>
          </w:tcPr>
          <w:p w14:paraId="3779FB65" w14:textId="77777777" w:rsidR="00AD309E" w:rsidRPr="00AD309E" w:rsidRDefault="00AD309E" w:rsidP="00AD309E">
            <w:pPr>
              <w:pStyle w:val="a3"/>
              <w:keepNext/>
            </w:pPr>
            <w:r w:rsidRPr="00AD309E">
              <w:rPr>
                <w:rFonts w:hint="eastAsia"/>
              </w:rPr>
              <w:t>0</w:t>
            </w:r>
          </w:p>
        </w:tc>
      </w:tr>
    </w:tbl>
    <w:p w14:paraId="170732C0" w14:textId="3D41EF48" w:rsidR="005D2B5A" w:rsidRPr="005D2B5A" w:rsidRDefault="00EA66B4" w:rsidP="005D2B5A">
      <w:pPr>
        <w:pStyle w:val="af6"/>
        <w:jc w:val="center"/>
      </w:pPr>
      <w:r>
        <w:t>図</w:t>
      </w:r>
      <w:r w:rsidR="005D2B5A">
        <w:t>11</w:t>
      </w:r>
      <w:r>
        <w:rPr>
          <w:rFonts w:hint="eastAsia"/>
        </w:rPr>
        <w:t>：従来手法と提案手法の比較表</w:t>
      </w:r>
      <w:r w:rsidR="005D2B5A">
        <w:rPr>
          <w:rFonts w:hint="eastAsia"/>
        </w:rPr>
        <w:t>(パラメータ変更後)</w:t>
      </w:r>
    </w:p>
    <w:p w14:paraId="0CF2CE10" w14:textId="1681B993" w:rsidR="00EA66B4" w:rsidRDefault="00015021" w:rsidP="005F183B">
      <w:pPr>
        <w:pStyle w:val="a3"/>
      </w:pPr>
      <w:r>
        <w:fldChar w:fldCharType="begin"/>
      </w:r>
      <w:r>
        <w:instrText xml:space="preserve"> LINK </w:instrText>
      </w:r>
      <w:r w:rsidR="00E075CB">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6BC5DE38" w:rsidR="009A56C8" w:rsidRPr="00952202" w:rsidRDefault="00015021" w:rsidP="00EA66B4">
      <w:pPr>
        <w:pStyle w:val="a3"/>
        <w:jc w:val="center"/>
      </w:pPr>
      <w:r>
        <w:fldChar w:fldCharType="end"/>
      </w:r>
    </w:p>
    <w:p w14:paraId="281D43C5" w14:textId="5440606F" w:rsidR="00EA66B4" w:rsidRPr="00AD309E" w:rsidRDefault="00AD309E" w:rsidP="00241682">
      <w:pPr>
        <w:pStyle w:val="a3"/>
        <w:keepNext/>
        <w:ind w:leftChars="100" w:left="210"/>
      </w:pPr>
      <w:r>
        <w:rPr>
          <w:noProof/>
        </w:rPr>
        <mc:AlternateContent>
          <mc:Choice Requires="wpi">
            <w:drawing>
              <wp:anchor distT="0" distB="0" distL="114300" distR="114300" simplePos="0" relativeHeight="251676672" behindDoc="0" locked="0" layoutInCell="1" allowOverlap="1" wp14:anchorId="44C0600F" wp14:editId="6BFC09CE">
                <wp:simplePos x="0" y="0"/>
                <wp:positionH relativeFrom="column">
                  <wp:posOffset>1386523</wp:posOffset>
                </wp:positionH>
                <wp:positionV relativeFrom="paragraph">
                  <wp:posOffset>741339</wp:posOffset>
                </wp:positionV>
                <wp:extent cx="172085" cy="132715"/>
                <wp:effectExtent l="57785" t="37465" r="76200" b="57150"/>
                <wp:wrapNone/>
                <wp:docPr id="15" name="インク 15"/>
                <wp:cNvGraphicFramePr/>
                <a:graphic xmlns:a="http://schemas.openxmlformats.org/drawingml/2006/main">
                  <a:graphicData uri="http://schemas.microsoft.com/office/word/2010/wordprocessingInk">
                    <w14:contentPart bwMode="auto" r:id="rId15">
                      <w14:nvContentPartPr>
                        <w14:cNvContentPartPr/>
                      </w14:nvContentPartPr>
                      <w14:xfrm rot="4780409">
                        <a:off x="0" y="0"/>
                        <a:ext cx="172085" cy="132715"/>
                      </w14:xfrm>
                    </w14:contentPart>
                  </a:graphicData>
                </a:graphic>
              </wp:anchor>
            </w:drawing>
          </mc:Choice>
          <mc:Fallback>
            <w:pict>
              <v:shapetype w14:anchorId="065C3E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5" o:spid="_x0000_s1026" type="#_x0000_t75" style="position:absolute;left:0;text-align:left;margin-left:108.5pt;margin-top:57.65pt;width:14.95pt;height:11.85pt;rotation:5221481fd;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">
                <v:imagedata r:id="rId18" o:title=""/>
              </v:shape>
            </w:pict>
          </mc:Fallback>
        </mc:AlternateContent>
      </w:r>
      <w:r>
        <w:rPr>
          <w:noProof/>
        </w:rPr>
        <mc:AlternateContent>
          <mc:Choice Requires="wpi">
            <w:drawing>
              <wp:anchor distT="0" distB="0" distL="114300" distR="114300" simplePos="0" relativeHeight="251674624" behindDoc="0" locked="0" layoutInCell="1" allowOverlap="1" wp14:anchorId="36352BEE" wp14:editId="6A798DC3">
                <wp:simplePos x="0" y="0"/>
                <wp:positionH relativeFrom="column">
                  <wp:posOffset>2393624</wp:posOffset>
                </wp:positionH>
                <wp:positionV relativeFrom="paragraph">
                  <wp:posOffset>763588</wp:posOffset>
                </wp:positionV>
                <wp:extent cx="172085" cy="132715"/>
                <wp:effectExtent l="76835" t="0" r="95250" b="19050"/>
                <wp:wrapNone/>
                <wp:docPr id="14" name="インク 14"/>
                <wp:cNvGraphicFramePr/>
                <a:graphic xmlns:a="http://schemas.openxmlformats.org/drawingml/2006/main">
                  <a:graphicData uri="http://schemas.microsoft.com/office/word/2010/wordprocessingInk">
                    <w14:contentPart bwMode="auto" r:id="rId19">
                      <w14:nvContentPartPr>
                        <w14:cNvContentPartPr/>
                      </w14:nvContentPartPr>
                      <w14:xfrm rot="3762940">
                        <a:off x="0" y="0"/>
                        <a:ext cx="172085" cy="132715"/>
                      </w14:xfrm>
                    </w14:contentPart>
                  </a:graphicData>
                </a:graphic>
              </wp:anchor>
            </w:drawing>
          </mc:Choice>
          <mc:Fallback>
            <w:pict>
              <v:shape w14:anchorId="152EEF89" id="インク 14" o:spid="_x0000_s1026" type="#_x0000_t75" style="position:absolute;left:0;text-align:left;margin-left:187.75pt;margin-top:59.45pt;width:14.95pt;height:11.85pt;rotation:4110134fd;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">
                <v:imagedata r:id="rId18" o:title=""/>
              </v:shape>
            </w:pict>
          </mc:Fallback>
        </mc:AlternateContent>
      </w:r>
      <w:r>
        <w:rPr>
          <w:noProof/>
        </w:rPr>
        <mc:AlternateContent>
          <mc:Choice Requires="wpi">
            <w:drawing>
              <wp:anchor distT="0" distB="0" distL="114300" distR="114300" simplePos="0" relativeHeight="251672576" behindDoc="0" locked="0" layoutInCell="1" allowOverlap="1" wp14:anchorId="4D5517B9" wp14:editId="779C2519">
                <wp:simplePos x="0" y="0"/>
                <wp:positionH relativeFrom="column">
                  <wp:posOffset>3392805</wp:posOffset>
                </wp:positionH>
                <wp:positionV relativeFrom="paragraph">
                  <wp:posOffset>911294</wp:posOffset>
                </wp:positionV>
                <wp:extent cx="172085" cy="132715"/>
                <wp:effectExtent l="76835" t="18415" r="76200" b="38100"/>
                <wp:wrapNone/>
                <wp:docPr id="13" name="インク 13"/>
                <wp:cNvGraphicFramePr/>
                <a:graphic xmlns:a="http://schemas.openxmlformats.org/drawingml/2006/main">
                  <a:graphicData uri="http://schemas.microsoft.com/office/word/2010/wordprocessingInk">
                    <w14:contentPart bwMode="auto" r:id="rId20">
                      <w14:nvContentPartPr>
                        <w14:cNvContentPartPr/>
                      </w14:nvContentPartPr>
                      <w14:xfrm rot="4365180">
                        <a:off x="0" y="0"/>
                        <a:ext cx="172085" cy="132715"/>
                      </w14:xfrm>
                    </w14:contentPart>
                  </a:graphicData>
                </a:graphic>
              </wp:anchor>
            </w:drawing>
          </mc:Choice>
          <mc:Fallback>
            <w:pict>
              <v:shape w14:anchorId="19669233" id="インク 13" o:spid="_x0000_s1026" type="#_x0000_t75" style="position:absolute;left:0;text-align:left;margin-left:266.45pt;margin-top:71.05pt;width:14.95pt;height:11.85pt;rotation:4767941fd;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4FDE24A9" wp14:editId="148461BE">
                <wp:simplePos x="0" y="0"/>
                <wp:positionH relativeFrom="column">
                  <wp:posOffset>4488543</wp:posOffset>
                </wp:positionH>
                <wp:positionV relativeFrom="paragraph">
                  <wp:posOffset>956310</wp:posOffset>
                </wp:positionV>
                <wp:extent cx="172085" cy="132715"/>
                <wp:effectExtent l="76835" t="18415" r="95250" b="38100"/>
                <wp:wrapNone/>
                <wp:docPr id="12" name="インク 12"/>
                <wp:cNvGraphicFramePr/>
                <a:graphic xmlns:a="http://schemas.openxmlformats.org/drawingml/2006/main">
                  <a:graphicData uri="http://schemas.microsoft.com/office/word/2010/wordprocessingInk">
                    <w14:contentPart bwMode="auto" r:id="rId21">
                      <w14:nvContentPartPr>
                        <w14:cNvContentPartPr/>
                      </w14:nvContentPartPr>
                      <w14:xfrm rot="4102838">
                        <a:off x="0" y="0"/>
                        <a:ext cx="172085" cy="132715"/>
                      </w14:xfrm>
                    </w14:contentPart>
                  </a:graphicData>
                </a:graphic>
              </wp:anchor>
            </w:drawing>
          </mc:Choice>
          <mc:Fallback>
            <w:pict>
              <v:shape w14:anchorId="00D15DF6" id="インク 12" o:spid="_x0000_s1026" type="#_x0000_t75" style="position:absolute;left:0;text-align:left;margin-left:352.75pt;margin-top:74.6pt;width:14.95pt;height:11.85pt;rotation:4481393fd;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">
                <v:imagedata r:id="rId18" o:title=""/>
              </v:shape>
            </w:pict>
          </mc:Fallback>
        </mc:AlternateContent>
      </w:r>
      <w:r>
        <w:rPr>
          <w:noProof/>
        </w:rPr>
        <mc:AlternateContent>
          <mc:Choice Requires="wpi">
            <w:drawing>
              <wp:anchor distT="0" distB="0" distL="114300" distR="114300" simplePos="0" relativeHeight="251668480" behindDoc="0" locked="0" layoutInCell="1" allowOverlap="1" wp14:anchorId="29964035" wp14:editId="2C26431A">
                <wp:simplePos x="0" y="0"/>
                <wp:positionH relativeFrom="column">
                  <wp:posOffset>4481513</wp:posOffset>
                </wp:positionH>
                <wp:positionV relativeFrom="paragraph">
                  <wp:posOffset>947103</wp:posOffset>
                </wp:positionV>
                <wp:extent cx="172085" cy="132715"/>
                <wp:effectExtent l="0" t="0" r="0" b="0"/>
                <wp:wrapNone/>
                <wp:docPr id="11" name="インク 11"/>
                <wp:cNvGraphicFramePr/>
                <a:graphic xmlns:a="http://schemas.openxmlformats.org/drawingml/2006/main">
                  <a:graphicData uri="http://schemas.microsoft.com/office/word/2010/wordprocessingInk">
                    <w14:contentPart bwMode="auto" r:id="rId22">
                      <w14:nvContentPartPr>
                        <w14:cNvContentPartPr/>
                      </w14:nvContentPartPr>
                      <w14:xfrm>
                        <a:off x="0" y="0"/>
                        <a:ext cx="172085" cy="132715"/>
                      </w14:xfrm>
                    </w14:contentPart>
                  </a:graphicData>
                </a:graphic>
              </wp:anchor>
            </w:drawing>
          </mc:Choice>
          <mc:Fallback>
            <w:pict>
              <v:shape w14:anchorId="58E6244D" id="インク 11" o:spid="_x0000_s1026" type="#_x0000_t75" style="position:absolute;left:0;text-align:left;margin-left:352.2pt;margin-top:73.9pt;width:14.95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pClGhAQAANAMAAA4AAAAAAAAA&#10;AAAAAAAAPAIAAGRycy9lMm9Eb2MueG1sUEsBAi0AFAAGAAgAAAAhAK1KzR/VAQAAOAQAABAAAAAA&#10;AAAAAAAAAAAACQQAAGRycy9pbmsvaW5rMS54bWxQSwECLQAUAAYACAAAACEAquJvyuIAAAALAQAA&#10;DwAAAAAAAAAAAAAAAAAM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2BD6500" wp14:editId="66101096">
                <wp:simplePos x="0" y="0"/>
                <wp:positionH relativeFrom="column">
                  <wp:posOffset>3409950</wp:posOffset>
                </wp:positionH>
                <wp:positionV relativeFrom="paragraph">
                  <wp:posOffset>904240</wp:posOffset>
                </wp:positionV>
                <wp:extent cx="172085" cy="132715"/>
                <wp:effectExtent l="0" t="0" r="0" b="0"/>
                <wp:wrapNone/>
                <wp:docPr id="10" name="インク 10"/>
                <wp:cNvGraphicFramePr/>
                <a:graphic xmlns:a="http://schemas.openxmlformats.org/drawingml/2006/main">
                  <a:graphicData uri="http://schemas.microsoft.com/office/word/2010/wordprocessingInk">
                    <w14:contentPart bwMode="auto" r:id="rId23">
                      <w14:nvContentPartPr>
                        <w14:cNvContentPartPr/>
                      </w14:nvContentPartPr>
                      <w14:xfrm>
                        <a:off x="0" y="0"/>
                        <a:ext cx="172085" cy="132715"/>
                      </w14:xfrm>
                    </w14:contentPart>
                  </a:graphicData>
                </a:graphic>
              </wp:anchor>
            </w:drawing>
          </mc:Choice>
          <mc:Fallback>
            <w:pict>
              <v:shape w14:anchorId="1C7B9D29" id="インク 10" o:spid="_x0000_s1026" type="#_x0000_t75" style="position:absolute;left:0;text-align:left;margin-left:267.8pt;margin-top:70.5pt;width:14.95pt;height:1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734CE633" wp14:editId="4D0C6AB1">
                <wp:simplePos x="0" y="0"/>
                <wp:positionH relativeFrom="column">
                  <wp:posOffset>2381250</wp:posOffset>
                </wp:positionH>
                <wp:positionV relativeFrom="paragraph">
                  <wp:posOffset>761682</wp:posOffset>
                </wp:positionV>
                <wp:extent cx="172085" cy="132715"/>
                <wp:effectExtent l="0" t="0" r="0" b="0"/>
                <wp:wrapNone/>
                <wp:docPr id="9" name="インク 9"/>
                <wp:cNvGraphicFramePr/>
                <a:graphic xmlns:a="http://schemas.openxmlformats.org/drawingml/2006/main">
                  <a:graphicData uri="http://schemas.microsoft.com/office/word/2010/wordprocessingInk">
                    <w14:contentPart bwMode="auto" r:id="rId24">
                      <w14:nvContentPartPr>
                        <w14:cNvContentPartPr/>
                      </w14:nvContentPartPr>
                      <w14:xfrm>
                        <a:off x="0" y="0"/>
                        <a:ext cx="172085" cy="132715"/>
                      </w14:xfrm>
                    </w14:contentPart>
                  </a:graphicData>
                </a:graphic>
              </wp:anchor>
            </w:drawing>
          </mc:Choice>
          <mc:Fallback>
            <w:pict>
              <v:shape w14:anchorId="5451FC93" id="インク 9" o:spid="_x0000_s1026" type="#_x0000_t75" style="position:absolute;left:0;text-align:left;margin-left:186.8pt;margin-top:59.25pt;width:14.95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28lagAQAAMgMAAA4AAAAAAAAA&#10;AAAAAAAAPAIAAGRycy9lMm9Eb2MueG1sUEsBAi0AFAAGAAgAAAAhAAU4l/fVAQAAOAQAABAAAAAA&#10;AAAAAAAAAAAACAQAAGRycy9pbmsvaW5rMS54bWxQSwECLQAUAAYACAAAACEAv0Q+EuMAAAALAQAA&#10;DwAAAAAAAAAAAAAAAAAL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4CB59C59" wp14:editId="50E076E9">
                <wp:simplePos x="0" y="0"/>
                <wp:positionH relativeFrom="column">
                  <wp:posOffset>1333818</wp:posOffset>
                </wp:positionH>
                <wp:positionV relativeFrom="paragraph">
                  <wp:posOffset>747712</wp:posOffset>
                </wp:positionV>
                <wp:extent cx="172085" cy="133032"/>
                <wp:effectExtent l="38100" t="38100" r="37465" b="57785"/>
                <wp:wrapNone/>
                <wp:docPr id="7" name="インク 7"/>
                <wp:cNvGraphicFramePr/>
                <a:graphic xmlns:a="http://schemas.openxmlformats.org/drawingml/2006/main">
                  <a:graphicData uri="http://schemas.microsoft.com/office/word/2010/wordprocessingInk">
                    <w14:contentPart bwMode="auto" r:id="rId25">
                      <w14:nvContentPartPr>
                        <w14:cNvContentPartPr/>
                      </w14:nvContentPartPr>
                      <w14:xfrm>
                        <a:off x="0" y="0"/>
                        <a:ext cx="172085" cy="133032"/>
                      </w14:xfrm>
                    </w14:contentPart>
                  </a:graphicData>
                </a:graphic>
                <wp14:sizeRelH relativeFrom="margin">
                  <wp14:pctWidth>0</wp14:pctWidth>
                </wp14:sizeRelH>
                <wp14:sizeRelV relativeFrom="margin">
                  <wp14:pctHeight>0</wp14:pctHeight>
                </wp14:sizeRelV>
              </wp:anchor>
            </w:drawing>
          </mc:Choice>
          <mc:Fallback>
            <w:pict>
              <v:shape w14:anchorId="3F652AE9" id="インク 7" o:spid="_x0000_s1026" type="#_x0000_t75" style="position:absolute;left:0;text-align:left;margin-left:104.35pt;margin-top:58.15pt;width:14.9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">
                <v:imagedata r:id="rId18" o:title=""/>
              </v:shape>
            </w:pict>
          </mc:Fallback>
        </mc:AlternateContent>
      </w:r>
      <w:r>
        <w:rPr>
          <w:noProof/>
        </w:rPr>
        <w:drawing>
          <wp:inline distT="0" distB="0" distL="0" distR="0" wp14:anchorId="69BAAF98" wp14:editId="086428F2">
            <wp:extent cx="5400040" cy="2719705"/>
            <wp:effectExtent l="0" t="0" r="10160" b="4445"/>
            <wp:docPr id="6" name="グラフ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BD96F0" w14:textId="25857EA4" w:rsidR="00EA66B4" w:rsidRDefault="00EA66B4" w:rsidP="00EA66B4">
      <w:pPr>
        <w:pStyle w:val="af6"/>
        <w:jc w:val="center"/>
      </w:pPr>
      <w:r>
        <w:t xml:space="preserve">図 </w:t>
      </w:r>
      <w:r w:rsidR="00142F6D">
        <w:t>1</w:t>
      </w:r>
      <w:r w:rsidR="005D2B5A">
        <w:t>2</w:t>
      </w:r>
      <w:r>
        <w:rPr>
          <w:rFonts w:hint="eastAsia"/>
        </w:rPr>
        <w:t>：従来手法と提案手法の比較</w:t>
      </w:r>
      <w:r w:rsidR="005D2B5A">
        <w:rPr>
          <w:rFonts w:hint="eastAsia"/>
        </w:rPr>
        <w:t>(パラメータ変更後)</w:t>
      </w:r>
    </w:p>
    <w:p w14:paraId="2A13F34A" w14:textId="384CCBC0" w:rsidR="009A56C8" w:rsidRDefault="009A56C8" w:rsidP="00913967"/>
    <w:p w14:paraId="75315D76" w14:textId="01DB7A79" w:rsidR="00AD309E" w:rsidRDefault="00AD309E" w:rsidP="00913967"/>
    <w:p w14:paraId="5BF61825" w14:textId="200EC239" w:rsidR="00AD309E" w:rsidRDefault="00AD309E" w:rsidP="00913967"/>
    <w:p w14:paraId="713DB568" w14:textId="67655987" w:rsidR="005D2B5A" w:rsidRDefault="005D2B5A" w:rsidP="00913967"/>
    <w:p w14:paraId="36288EE6" w14:textId="4CFED4E3" w:rsidR="005D2B5A" w:rsidRDefault="005D2B5A" w:rsidP="00913967"/>
    <w:p w14:paraId="6739DF4E" w14:textId="3238A12F" w:rsidR="005D2B5A" w:rsidRDefault="005D2B5A" w:rsidP="00913967"/>
    <w:p w14:paraId="418C467D" w14:textId="3D790F03" w:rsidR="005D2B5A" w:rsidRDefault="005D2B5A" w:rsidP="00913967"/>
    <w:p w14:paraId="6841CB9E" w14:textId="3F2D4AF5" w:rsidR="005D2B5A" w:rsidRDefault="005D2B5A" w:rsidP="00913967"/>
    <w:p w14:paraId="47A17BAF" w14:textId="1912CAE2" w:rsidR="005D2B5A" w:rsidRDefault="005D2B5A" w:rsidP="00913967"/>
    <w:p w14:paraId="00FDFF92" w14:textId="2B4231BF" w:rsidR="005D2B5A" w:rsidRDefault="005D2B5A" w:rsidP="00913967"/>
    <w:p w14:paraId="257B3E96" w14:textId="041CC970" w:rsidR="005D2B5A" w:rsidRDefault="005D2B5A" w:rsidP="00913967"/>
    <w:p w14:paraId="5F688DB6" w14:textId="77777777" w:rsidR="005D2B5A" w:rsidRDefault="005D2B5A" w:rsidP="00913967"/>
    <w:p w14:paraId="41CD868D" w14:textId="77777777" w:rsidR="00AD309E" w:rsidRPr="00913967" w:rsidRDefault="00AD309E" w:rsidP="00913967"/>
    <w:p w14:paraId="0E00D965" w14:textId="6C5A9EB8" w:rsidR="004B4482" w:rsidRDefault="00784E21" w:rsidP="00635457">
      <w:pPr>
        <w:pStyle w:val="1"/>
      </w:pPr>
      <w:bookmarkStart w:id="22" w:name="_Toc62735272"/>
      <w:r>
        <w:lastRenderedPageBreak/>
        <w:t>7</w:t>
      </w:r>
      <w:r w:rsidR="00635457">
        <w:t>.</w:t>
      </w:r>
      <w:r>
        <w:rPr>
          <w:rFonts w:hint="eastAsia"/>
        </w:rPr>
        <w:t>考察</w:t>
      </w:r>
      <w:bookmarkEnd w:id="22"/>
    </w:p>
    <w:p w14:paraId="05545D7E" w14:textId="06851A9C" w:rsidR="005C2DC8" w:rsidRDefault="000767C2" w:rsidP="00FA2BD4">
      <w:pPr>
        <w:spacing w:line="300" w:lineRule="exact"/>
        <w:rPr>
          <w:sz w:val="22"/>
        </w:rPr>
      </w:pPr>
      <w:r>
        <w:rPr>
          <w:rFonts w:hint="eastAsia"/>
        </w:rPr>
        <w:t xml:space="preserve">　</w:t>
      </w:r>
      <w:r w:rsidR="005C2DC8" w:rsidRPr="00CB52D1">
        <w:rPr>
          <w:rFonts w:hint="eastAsia"/>
          <w:sz w:val="22"/>
        </w:rPr>
        <w:t>図</w:t>
      </w:r>
      <w:r w:rsidR="005C2DC8">
        <w:rPr>
          <w:sz w:val="22"/>
        </w:rPr>
        <w:t>9</w:t>
      </w:r>
      <w:r w:rsidR="005C2DC8" w:rsidRPr="00CB52D1">
        <w:rPr>
          <w:sz w:val="22"/>
        </w:rPr>
        <w:t>,</w:t>
      </w:r>
      <w:r w:rsidR="005C2DC8">
        <w:rPr>
          <w:sz w:val="22"/>
        </w:rPr>
        <w:t>10</w:t>
      </w:r>
      <w:r w:rsidR="005C2DC8" w:rsidRPr="00CB52D1">
        <w:rPr>
          <w:rFonts w:hint="eastAsia"/>
          <w:sz w:val="22"/>
        </w:rPr>
        <w:t>から</w:t>
      </w:r>
      <w:r w:rsidR="005C2DC8">
        <w:rPr>
          <w:rFonts w:hint="eastAsia"/>
          <w:sz w:val="22"/>
        </w:rPr>
        <w:t>パラメータ変更前</w:t>
      </w:r>
      <w:r w:rsidR="005C2DC8" w:rsidRPr="00CB52D1">
        <w:rPr>
          <w:rFonts w:hint="eastAsia"/>
          <w:sz w:val="22"/>
        </w:rPr>
        <w:t>10</w:t>
      </w:r>
      <w:r w:rsidR="005C2DC8">
        <w:rPr>
          <w:sz w:val="22"/>
        </w:rPr>
        <w:t>0</w:t>
      </w:r>
      <w:r w:rsidR="005C2DC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1248683</w:t>
      </w:r>
      <w:r w:rsidR="005C2DC8" w:rsidRPr="00CB52D1">
        <w:rPr>
          <w:rFonts w:hint="eastAsia"/>
          <w:sz w:val="22"/>
        </w:rPr>
        <w:t>で一番大きくなり,</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1112681</w:t>
      </w:r>
      <w:r w:rsidR="005C2DC8" w:rsidRPr="00CB52D1">
        <w:rPr>
          <w:rFonts w:hint="eastAsia"/>
          <w:sz w:val="22"/>
        </w:rPr>
        <w:t>で一番小さくなった.</w:t>
      </w:r>
      <w:r w:rsidR="005C2DC8">
        <w:rPr>
          <w:rFonts w:hint="eastAsia"/>
          <w:sz w:val="22"/>
        </w:rPr>
        <w:t>提案手法は1</w:t>
      </w:r>
      <w:r w:rsidR="005C2DC8">
        <w:rPr>
          <w:sz w:val="22"/>
        </w:rPr>
        <w:t>118658</w:t>
      </w:r>
      <w:r w:rsidR="005C2DC8">
        <w:rPr>
          <w:rFonts w:hint="eastAsia"/>
          <w:sz w:val="22"/>
        </w:rPr>
        <w:t>となった.</w:t>
      </w:r>
      <w:r w:rsidR="005C2DC8" w:rsidRPr="00CB52D1">
        <w:rPr>
          <w:rFonts w:hint="eastAsia"/>
          <w:sz w:val="22"/>
        </w:rPr>
        <w:t>最悪メモリ消費量が最大になるときは</w:t>
      </w:r>
      <w:r w:rsidR="005C2DC8">
        <w:rPr>
          <w:rFonts w:hint="eastAsia"/>
          <w:sz w:val="22"/>
        </w:rPr>
        <w:t>どのαの値でも同じで最小となるときも同じとなった.</w:t>
      </w:r>
      <w:r w:rsidR="005C2DC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Pr>
          <w:rFonts w:hint="eastAsia"/>
          <w:sz w:val="22"/>
        </w:rPr>
        <w:t>では42回</w:t>
      </w:r>
      <w:r w:rsidR="005C2DC8">
        <w:rPr>
          <w:sz w:val="22"/>
        </w:rPr>
        <w:t>,</w:t>
      </w:r>
      <m:oMath>
        <m:r>
          <w:rPr>
            <w:rFonts w:ascii="Cambria Math" w:hAnsi="Cambria Math" w:hint="eastAsia"/>
            <w:sz w:val="22"/>
          </w:rPr>
          <m:t xml:space="preserve"> α</m:t>
        </m:r>
        <m:r>
          <w:rPr>
            <w:rFonts w:ascii="Cambria Math" w:hAnsi="Cambria Math" w:hint="eastAsia"/>
            <w:sz w:val="22"/>
          </w:rPr>
          <m:t>＝</m:t>
        </m:r>
      </m:oMath>
      <w:r w:rsidR="005C2DC8">
        <w:rPr>
          <w:sz w:val="22"/>
        </w:rPr>
        <w:t>100(</w:t>
      </w:r>
      <w:r w:rsidR="005C2DC8">
        <w:rPr>
          <w:rFonts w:hint="eastAsia"/>
          <w:sz w:val="22"/>
        </w:rPr>
        <w:t>従来手法)</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Pr>
          <w:sz w:val="22"/>
        </w:rPr>
        <w:t>(</w:t>
      </w:r>
      <w:r w:rsidR="005C2DC8">
        <w:rPr>
          <w:rFonts w:hint="eastAsia"/>
          <w:sz w:val="22"/>
        </w:rPr>
        <w:t>従来手法)</w:t>
      </w:r>
      <w:r w:rsidR="005C2DC8">
        <w:rPr>
          <w:sz w:val="22"/>
        </w:rPr>
        <w:t>,</w:t>
      </w:r>
      <w:r w:rsidR="005C2DC8" w:rsidRPr="00CB52D1">
        <w:rPr>
          <w:rFonts w:hint="eastAsia"/>
          <w:sz w:val="22"/>
        </w:rPr>
        <w:t>提案手法は1度もデッドラインミスをしていない.</w:t>
      </w:r>
      <w:r w:rsidR="005C2DC8">
        <w:rPr>
          <w:rFonts w:hint="eastAsia"/>
          <w:sz w:val="22"/>
        </w:rPr>
        <w:t>以上の結果からパラメータ変更前の実験においては</w:t>
      </w:r>
      <w:r w:rsidR="005C2DC8" w:rsidRPr="005C2DC8">
        <w:rPr>
          <w:rFonts w:hint="eastAsia"/>
          <w:sz w:val="22"/>
        </w:rPr>
        <w:t>最適に近い従来手法の値と同じくらいのメモリ削減量とデッドラインミス回数を達成</w:t>
      </w:r>
      <w:r w:rsidR="004A6235">
        <w:rPr>
          <w:rFonts w:hint="eastAsia"/>
          <w:sz w:val="22"/>
        </w:rPr>
        <w:t>できていることがわかる.</w:t>
      </w:r>
    </w:p>
    <w:p w14:paraId="2A92C57A" w14:textId="71B03C51" w:rsidR="007437D1" w:rsidRPr="00CB52D1" w:rsidRDefault="00DA39D8" w:rsidP="004A6235">
      <w:pPr>
        <w:spacing w:line="300" w:lineRule="exact"/>
        <w:ind w:firstLineChars="100" w:firstLine="220"/>
        <w:rPr>
          <w:sz w:val="22"/>
        </w:rPr>
      </w:pPr>
      <w:r w:rsidRPr="00CB52D1">
        <w:rPr>
          <w:rFonts w:hint="eastAsia"/>
          <w:sz w:val="22"/>
        </w:rPr>
        <w:t>図</w:t>
      </w:r>
      <w:r w:rsidR="005C2DC8">
        <w:rPr>
          <w:sz w:val="22"/>
        </w:rPr>
        <w:t>11</w:t>
      </w:r>
      <w:r w:rsidR="009A56C8" w:rsidRPr="00CB52D1">
        <w:rPr>
          <w:sz w:val="22"/>
        </w:rPr>
        <w:t>,</w:t>
      </w:r>
      <w:r w:rsidR="005C2DC8">
        <w:rPr>
          <w:sz w:val="22"/>
        </w:rPr>
        <w:t>12</w:t>
      </w:r>
      <w:r w:rsidR="009A56C8" w:rsidRPr="00CB52D1">
        <w:rPr>
          <w:rFonts w:hint="eastAsia"/>
          <w:sz w:val="22"/>
        </w:rPr>
        <w:t>から</w:t>
      </w:r>
      <w:r w:rsidR="005C2DC8">
        <w:rPr>
          <w:rFonts w:hint="eastAsia"/>
          <w:sz w:val="22"/>
        </w:rPr>
        <w:t>パラメータ変更後</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w:t>
      </w:r>
      <w:r w:rsidR="00AD309E">
        <w:rPr>
          <w:sz w:val="22"/>
        </w:rPr>
        <w:t>349300</w:t>
      </w:r>
      <w:r w:rsidR="0068095F" w:rsidRPr="00CB52D1">
        <w:rPr>
          <w:rFonts w:hint="eastAsia"/>
          <w:sz w:val="22"/>
        </w:rPr>
        <w:t>で</w:t>
      </w:r>
      <w:r w:rsidR="00844528" w:rsidRPr="00CB52D1">
        <w:rPr>
          <w:rFonts w:hint="eastAsia"/>
          <w:sz w:val="22"/>
        </w:rPr>
        <w:t>一番大きくなり,</w:t>
      </w:r>
      <w:r w:rsidR="00AD309E">
        <w:rPr>
          <w:rFonts w:hint="eastAsia"/>
          <w:sz w:val="22"/>
        </w:rPr>
        <w:t>提案手法</w:t>
      </w:r>
      <w:r w:rsidR="00844528" w:rsidRPr="00CB52D1">
        <w:rPr>
          <w:rFonts w:hint="eastAsia"/>
          <w:sz w:val="22"/>
        </w:rPr>
        <w:t>が</w:t>
      </w:r>
      <w:r w:rsidR="00AD309E">
        <w:rPr>
          <w:sz w:val="22"/>
        </w:rPr>
        <w:t>12259112</w:t>
      </w:r>
      <w:r w:rsidR="0068095F" w:rsidRPr="00CB52D1">
        <w:rPr>
          <w:rFonts w:hint="eastAsia"/>
          <w:sz w:val="22"/>
        </w:rPr>
        <w:t>で</w:t>
      </w:r>
      <w:r w:rsidR="00844528" w:rsidRPr="00CB52D1">
        <w:rPr>
          <w:rFonts w:hint="eastAsia"/>
          <w:sz w:val="22"/>
        </w:rPr>
        <w:t>一番小さくなった.</w:t>
      </w:r>
      <w:r w:rsidR="00D02499" w:rsidRPr="00CB52D1">
        <w:rPr>
          <w:rFonts w:hint="eastAsia"/>
          <w:sz w:val="22"/>
        </w:rPr>
        <w:t>最悪メモリ消費量が最</w:t>
      </w:r>
      <w:r w:rsidR="0068095F" w:rsidRPr="00CB52D1">
        <w:rPr>
          <w:rFonts w:hint="eastAsia"/>
          <w:sz w:val="22"/>
        </w:rPr>
        <w:t>大になるときは</w:t>
      </w:r>
      <w:r w:rsidR="00E73068">
        <w:rPr>
          <w:rFonts w:hint="eastAsia"/>
          <w:sz w:val="22"/>
        </w:rPr>
        <w:t>どのαの値でも同じで最小となるときも同じとなった.</w:t>
      </w:r>
      <w:r w:rsidR="00D02499">
        <w:rPr>
          <w:rFonts w:hint="eastAsia"/>
          <w:sz w:val="22"/>
        </w:rPr>
        <w:t>以上の実験結果から提案手法は従来手法よりも手法として優れていることがわかる.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D06E27">
        <w:rPr>
          <w:sz w:val="22"/>
        </w:rPr>
        <w:t>,100(</w:t>
      </w:r>
      <w:r w:rsidR="00D06E27">
        <w:rPr>
          <w:rFonts w:hint="eastAsia"/>
          <w:sz w:val="22"/>
        </w:rPr>
        <w:t>従来手法)</w:t>
      </w:r>
      <w:r w:rsidR="00A63A48" w:rsidRPr="00CB52D1">
        <w:rPr>
          <w:rFonts w:hint="eastAsia"/>
          <w:sz w:val="22"/>
        </w:rPr>
        <w:t>では</w:t>
      </w:r>
      <w:r w:rsidR="00D02499">
        <w:rPr>
          <w:rFonts w:hint="eastAsia"/>
          <w:sz w:val="22"/>
        </w:rPr>
        <w:t>4</w:t>
      </w:r>
      <w:r w:rsidR="00D06E27">
        <w:rPr>
          <w:sz w:val="22"/>
        </w:rPr>
        <w:t>5</w:t>
      </w:r>
      <w:r w:rsidR="00D02499">
        <w:rPr>
          <w:rFonts w:hint="eastAsia"/>
          <w:sz w:val="22"/>
        </w:rPr>
        <w:t>回</w:t>
      </w:r>
      <w:r w:rsidR="00AF1B05" w:rsidRPr="00CB52D1">
        <w:rPr>
          <w:rFonts w:hint="eastAsia"/>
          <w:sz w:val="22"/>
        </w:rPr>
        <w:t>，</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D06E27">
        <w:rPr>
          <w:rFonts w:hint="eastAsia"/>
          <w:sz w:val="22"/>
        </w:rPr>
        <w:t>では</w:t>
      </w:r>
      <w:r w:rsidR="00D06E27">
        <w:rPr>
          <w:sz w:val="22"/>
        </w:rPr>
        <w:t>7</w:t>
      </w:r>
      <w:r w:rsidR="00D06E27">
        <w:rPr>
          <w:rFonts w:hint="eastAsia"/>
          <w:sz w:val="22"/>
        </w:rPr>
        <w:t>回デッドラインミスしているが,</w:t>
      </w:r>
      <w:r w:rsidR="00A63A48" w:rsidRPr="00CB52D1">
        <w:rPr>
          <w:rFonts w:hint="eastAsia"/>
          <w:sz w:val="22"/>
        </w:rPr>
        <w:t>提案手法は1度もデッドラインミスをしていない.</w:t>
      </w:r>
      <w:r w:rsidR="004A6235" w:rsidRPr="004A6235">
        <w:rPr>
          <w:rFonts w:hint="eastAsia"/>
          <w:sz w:val="22"/>
        </w:rPr>
        <w:t xml:space="preserve"> </w:t>
      </w:r>
      <w:r w:rsidR="004A6235">
        <w:rPr>
          <w:rFonts w:hint="eastAsia"/>
          <w:sz w:val="22"/>
        </w:rPr>
        <w:t>以上のパラメータ変更後の実験結果から提案手法は従来手法よりも手法として優れていることがわかる.よって</w:t>
      </w:r>
      <w:r w:rsidR="00A63A48" w:rsidRPr="00CB52D1">
        <w:rPr>
          <w:rFonts w:hint="eastAsia"/>
          <w:sz w:val="22"/>
        </w:rPr>
        <w:t>,</w:t>
      </w:r>
      <w:r w:rsidR="0068095F" w:rsidRPr="00CB52D1">
        <w:rPr>
          <w:rFonts w:hint="eastAsia"/>
          <w:sz w:val="22"/>
        </w:rPr>
        <w:t>今回の実験において</w:t>
      </w:r>
      <w:r w:rsidR="00A63A48" w:rsidRPr="00CB52D1">
        <w:rPr>
          <w:rFonts w:hint="eastAsia"/>
          <w:sz w:val="22"/>
        </w:rPr>
        <w:t>は</w:t>
      </w:r>
      <w:r w:rsidR="00D02499">
        <w:rPr>
          <w:rFonts w:hint="eastAsia"/>
          <w:sz w:val="22"/>
        </w:rPr>
        <w:t>提案手法</w:t>
      </w:r>
      <w:r w:rsidR="00D02499" w:rsidRPr="00CB52D1" w:rsidDel="00D02499">
        <w:rPr>
          <w:rFonts w:hint="eastAsia"/>
          <w:sz w:val="22"/>
        </w:rPr>
        <w:t xml:space="preserve"> </w:t>
      </w:r>
      <m:oMath>
        <m:r>
          <w:rPr>
            <w:rFonts w:ascii="Cambria Math" w:hAnsi="Cambria Math" w:hint="eastAsia"/>
            <w:sz w:val="22"/>
          </w:rPr>
          <m:t>α</m:t>
        </m:r>
      </m:oMath>
      <w:r w:rsidR="00A63A48" w:rsidRPr="00CB52D1">
        <w:rPr>
          <w:rFonts w:hint="eastAsia"/>
          <w:sz w:val="22"/>
        </w:rPr>
        <w:t>の自動推定は有効であることがわかる.</w:t>
      </w:r>
      <w:bookmarkStart w:id="23" w:name="_Hlk62669039"/>
      <w:r w:rsidR="00C16915" w:rsidRPr="00CB52D1" w:rsidDel="00C16915">
        <w:rPr>
          <w:rFonts w:hint="eastAsia"/>
          <w:sz w:val="22"/>
        </w:rPr>
        <w:t xml:space="preserve"> </w:t>
      </w:r>
      <w:bookmarkEnd w:id="23"/>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3C3B6CFA" w14:textId="77777777" w:rsidR="00FA2BD4" w:rsidRDefault="00FA2BD4" w:rsidP="004B4482"/>
    <w:p w14:paraId="36F805BD" w14:textId="1E1A8497" w:rsidR="00784E21" w:rsidRDefault="00784E21" w:rsidP="00784E21">
      <w:pPr>
        <w:pStyle w:val="1"/>
      </w:pPr>
      <w:bookmarkStart w:id="24" w:name="_Toc62735273"/>
      <w:r>
        <w:lastRenderedPageBreak/>
        <w:t>8.</w:t>
      </w:r>
      <w:r w:rsidR="004E43C4">
        <w:rPr>
          <w:rFonts w:hint="eastAsia"/>
        </w:rPr>
        <w:t>あとがき</w:t>
      </w:r>
      <w:bookmarkEnd w:id="24"/>
    </w:p>
    <w:p w14:paraId="34C383BD" w14:textId="250DA465"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w:t>
      </w:r>
      <w:r w:rsidR="004A6235">
        <w:rPr>
          <w:rFonts w:hint="eastAsia"/>
          <w:sz w:val="22"/>
        </w:rPr>
        <w:t>かそれ以上のメモリ</w:t>
      </w:r>
      <w:r w:rsidR="00EE3B93" w:rsidRPr="00CB52D1">
        <w:rPr>
          <w:rFonts w:hint="eastAsia"/>
          <w:sz w:val="22"/>
        </w:rPr>
        <w:t>削減量</w:t>
      </w:r>
      <w:r w:rsidR="004A6235">
        <w:rPr>
          <w:rFonts w:hint="eastAsia"/>
          <w:sz w:val="22"/>
        </w:rPr>
        <w:t>やデッドラインミス回数を達成でき</w:t>
      </w:r>
      <w:r w:rsidR="00EE3B93" w:rsidRPr="00CB52D1">
        <w:rPr>
          <w:rFonts w:hint="eastAsia"/>
          <w:sz w:val="22"/>
        </w:rPr>
        <w:t>ることがわかった．</w:t>
      </w:r>
      <w:r w:rsidR="00452581" w:rsidRPr="00CB52D1">
        <w:rPr>
          <w:rFonts w:hint="eastAsia"/>
          <w:sz w:val="22"/>
        </w:rPr>
        <w:t>しかし,</w:t>
      </w:r>
      <w:r w:rsidR="007437D1" w:rsidRPr="00CB52D1">
        <w:rPr>
          <w:rFonts w:hint="eastAsia"/>
          <w:sz w:val="22"/>
        </w:rPr>
        <w:t>今回は</w:t>
      </w:r>
      <w:r w:rsidR="00A63A48" w:rsidRPr="00CB52D1">
        <w:rPr>
          <w:rFonts w:hint="eastAsia"/>
          <w:sz w:val="22"/>
        </w:rPr>
        <w:t>実験においてスケジューラが</w:t>
      </w:r>
      <w:r w:rsidR="004A6235">
        <w:rPr>
          <w:sz w:val="22"/>
        </w:rPr>
        <w:t>1</w:t>
      </w:r>
      <w:r w:rsidR="007437D1" w:rsidRPr="00CB52D1">
        <w:rPr>
          <w:rFonts w:hint="eastAsia"/>
          <w:sz w:val="22"/>
        </w:rPr>
        <w:t>プロセッサ環境下</w:t>
      </w:r>
      <w:r w:rsidR="00D06E27">
        <w:rPr>
          <w:rFonts w:hint="eastAsia"/>
          <w:sz w:val="22"/>
        </w:rPr>
        <w:t>しか想定していないため</w:t>
      </w:r>
      <w:r w:rsidR="007437D1" w:rsidRPr="00CB52D1">
        <w:rPr>
          <w:rFonts w:hint="eastAsia"/>
          <w:sz w:val="22"/>
        </w:rPr>
        <w:t>これを</w:t>
      </w:r>
      <w:r w:rsidR="004A6235">
        <w:rPr>
          <w:sz w:val="22"/>
        </w:rPr>
        <w:t>2</w:t>
      </w:r>
      <w:r w:rsidR="007437D1" w:rsidRPr="00CB52D1">
        <w:rPr>
          <w:rFonts w:hint="eastAsia"/>
          <w:sz w:val="22"/>
        </w:rPr>
        <w:t>プロセッサ環境下でも</w:t>
      </w:r>
      <w:r w:rsidR="00630A0C">
        <w:rPr>
          <w:rFonts w:hint="eastAsia"/>
          <w:sz w:val="22"/>
        </w:rPr>
        <w:t>対応できるように</w:t>
      </w:r>
      <w:r w:rsidR="007437D1" w:rsidRPr="00CB52D1">
        <w:rPr>
          <w:rFonts w:hint="eastAsia"/>
          <w:sz w:val="22"/>
        </w:rPr>
        <w:t>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5" w:name="_Toc62735274"/>
      <w:r>
        <w:rPr>
          <w:rFonts w:hint="eastAsia"/>
        </w:rPr>
        <w:lastRenderedPageBreak/>
        <w:t>参考文献</w:t>
      </w:r>
      <w:bookmarkEnd w:id="25"/>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2F88BBB4" w:rsidR="004B4482" w:rsidRPr="00CB52D1" w:rsidRDefault="004B4482" w:rsidP="00FA2BD4">
      <w:pPr>
        <w:snapToGrid w:val="0"/>
        <w:spacing w:line="300" w:lineRule="exact"/>
        <w:rPr>
          <w:sz w:val="22"/>
        </w:rPr>
      </w:pPr>
      <w:r w:rsidRPr="00CB52D1">
        <w:rPr>
          <w:sz w:val="22"/>
        </w:rPr>
        <w:t xml:space="preserve">[2] Y. </w:t>
      </w:r>
      <w:proofErr w:type="spellStart"/>
      <w:r w:rsidRPr="00CB52D1">
        <w:rPr>
          <w:sz w:val="22"/>
        </w:rPr>
        <w:t>Machigashira</w:t>
      </w:r>
      <w:proofErr w:type="spellEnd"/>
      <w:r w:rsidRPr="00CB52D1">
        <w:rPr>
          <w:sz w:val="22"/>
        </w:rPr>
        <w:t xml:space="preserve">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on Theoretical Aspects of Software Engineering, pp.</w:t>
      </w:r>
      <w:r w:rsidR="00A665B2">
        <w:rPr>
          <w:sz w:val="22"/>
        </w:rPr>
        <w:t xml:space="preserve"> </w:t>
      </w:r>
      <w:r w:rsidRPr="00CB52D1">
        <w:rPr>
          <w:sz w:val="22"/>
        </w:rPr>
        <w:t xml:space="preserve">144–149, IEEE Computer Society Press, 2018. </w:t>
      </w:r>
    </w:p>
    <w:p w14:paraId="5A8A80F9" w14:textId="26382D7E"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w:t>
      </w:r>
      <w:r w:rsidR="00A665B2">
        <w:rPr>
          <w:sz w:val="22"/>
        </w:rPr>
        <w:t xml:space="preserve"> </w:t>
      </w:r>
      <w:r w:rsidRPr="00CB52D1">
        <w:rPr>
          <w:sz w:val="22"/>
        </w:rPr>
        <w:t>25–30, 2020.</w:t>
      </w:r>
    </w:p>
    <w:p w14:paraId="0E82C559" w14:textId="3B7BBC55"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w:t>
      </w:r>
      <w:r w:rsidR="00A665B2">
        <w:rPr>
          <w:sz w:val="22"/>
        </w:rPr>
        <w:t xml:space="preserve"> </w:t>
      </w:r>
      <w:r w:rsidRPr="00CB52D1">
        <w:rPr>
          <w:sz w:val="22"/>
        </w:rPr>
        <w:t>1–14, 2005.</w:t>
      </w:r>
    </w:p>
    <w:p w14:paraId="49D9A898" w14:textId="036DCF27"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r w:rsidR="00615DB7" w:rsidRPr="00615DB7">
        <w:t xml:space="preserve"> </w:t>
      </w:r>
      <w:r w:rsidR="00615DB7" w:rsidRPr="00615DB7">
        <w:rPr>
          <w:sz w:val="22"/>
        </w:rPr>
        <w:t>pp.230-243, 2017.</w:t>
      </w:r>
    </w:p>
    <w:p w14:paraId="223F563E" w14:textId="37EA3BF9"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6] J. Lee and I. Shin, “EDZL </w:t>
      </w:r>
      <w:proofErr w:type="spellStart"/>
      <w:r w:rsidRPr="00CB52D1">
        <w:rPr>
          <w:sz w:val="22"/>
        </w:rPr>
        <w:t>Schedulability</w:t>
      </w:r>
      <w:proofErr w:type="spellEnd"/>
      <w:r w:rsidRPr="00CB52D1">
        <w:rPr>
          <w:sz w:val="22"/>
        </w:rPr>
        <w:t xml:space="preserve"> Analysis in Real-Time Tasks”, IEEE Transactions on Software Engineering, Vol. 39, No. 7, pp.</w:t>
      </w:r>
      <w:r w:rsidR="00A665B2">
        <w:rPr>
          <w:sz w:val="22"/>
        </w:rPr>
        <w:t xml:space="preserve"> </w:t>
      </w:r>
      <w:r w:rsidRPr="00CB52D1">
        <w:rPr>
          <w:sz w:val="22"/>
        </w:rPr>
        <w:t>910–916, 2013.</w:t>
      </w:r>
    </w:p>
    <w:p w14:paraId="4A6C21B5" w14:textId="760C5454"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xml:space="preserve">, and I. Shin, “Laxity Dynamics and LLF </w:t>
      </w:r>
      <w:proofErr w:type="spellStart"/>
      <w:r w:rsidRPr="00CB52D1">
        <w:rPr>
          <w:sz w:val="22"/>
        </w:rPr>
        <w:t>Schedulability</w:t>
      </w:r>
      <w:proofErr w:type="spellEnd"/>
      <w:r w:rsidRPr="00CB52D1">
        <w:rPr>
          <w:sz w:val="22"/>
        </w:rPr>
        <w:t xml:space="preserve"> Analysis on Multiprocessor Platforms”, Real-Time Systems, Vol. 48, Issue 6, pp</w:t>
      </w:r>
      <w:r w:rsidR="00A665B2">
        <w:rPr>
          <w:sz w:val="22"/>
        </w:rPr>
        <w:t xml:space="preserve">. </w:t>
      </w:r>
      <w:r w:rsidRPr="00CB52D1">
        <w:rPr>
          <w:sz w:val="22"/>
        </w:rPr>
        <w:t>716–749, 2012.</w:t>
      </w:r>
    </w:p>
    <w:p w14:paraId="0FB7490C" w14:textId="6D75E59B"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and I. Shin, “Maximizing Contention-Free Executions in</w:t>
      </w:r>
      <w:r w:rsidR="00A665B2">
        <w:rPr>
          <w:sz w:val="22"/>
        </w:rPr>
        <w:t xml:space="preserve"> </w:t>
      </w:r>
      <w:r w:rsidRPr="00CB52D1">
        <w:rPr>
          <w:sz w:val="22"/>
        </w:rPr>
        <w:t>Multiprocessor Scheduling”, In Proc. of 17th IEEE Real-Time and Embedded Technology and Applications Symposium, pp.</w:t>
      </w:r>
      <w:r w:rsidR="00A665B2">
        <w:rPr>
          <w:sz w:val="22"/>
        </w:rPr>
        <w:t xml:space="preserve"> </w:t>
      </w:r>
      <w:r w:rsidRPr="00CB52D1">
        <w:rPr>
          <w:sz w:val="22"/>
        </w:rPr>
        <w:t>235–244, 2011.</w:t>
      </w:r>
    </w:p>
    <w:p w14:paraId="27AA77EC" w14:textId="35A03FBF"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w:t>
      </w:r>
      <w:r w:rsidR="00A665B2">
        <w:rPr>
          <w:sz w:val="22"/>
        </w:rPr>
        <w:t xml:space="preserve">. </w:t>
      </w:r>
      <w:r w:rsidRPr="00CB52D1">
        <w:rPr>
          <w:sz w:val="22"/>
        </w:rPr>
        <w:t>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6" w:name="_Toc62735275"/>
      <w:r>
        <w:t>謝辞</w:t>
      </w:r>
      <w:bookmarkEnd w:id="26"/>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7" w:name="_Toc62735276"/>
      <w:r>
        <w:rPr>
          <w:rFonts w:hint="eastAsia"/>
        </w:rPr>
        <w:lastRenderedPageBreak/>
        <w:t>付録</w:t>
      </w:r>
      <w:bookmarkEnd w:id="27"/>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BFF30" w14:textId="77777777" w:rsidR="00355065" w:rsidRDefault="00355065" w:rsidP="00681BD0">
      <w:r>
        <w:separator/>
      </w:r>
    </w:p>
  </w:endnote>
  <w:endnote w:type="continuationSeparator" w:id="0">
    <w:p w14:paraId="428F0FE1" w14:textId="77777777" w:rsidR="00355065" w:rsidRDefault="00355065"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6E31A3D3" w:rsidR="00E075CB" w:rsidRDefault="00E075CB" w:rsidP="00994999">
        <w:pPr>
          <w:pStyle w:val="a6"/>
          <w:jc w:val="center"/>
        </w:pPr>
        <w:r>
          <w:fldChar w:fldCharType="begin"/>
        </w:r>
        <w:r>
          <w:instrText>PAGE   \* MERGEFORMAT</w:instrText>
        </w:r>
        <w:r>
          <w:fldChar w:fldCharType="separate"/>
        </w:r>
        <w:r w:rsidRPr="00AE4A7D">
          <w:rPr>
            <w:noProof/>
            <w:lang w:val="ja-JP"/>
          </w:rPr>
          <w:t>16</w:t>
        </w:r>
        <w:r>
          <w:fldChar w:fldCharType="end"/>
        </w:r>
      </w:p>
    </w:sdtContent>
  </w:sdt>
  <w:p w14:paraId="3B022B7A" w14:textId="77777777" w:rsidR="00E075CB" w:rsidRDefault="00E075C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6184DDC7" w:rsidR="00E075CB" w:rsidRDefault="00E075CB">
        <w:pPr>
          <w:pStyle w:val="a6"/>
          <w:jc w:val="center"/>
        </w:pPr>
        <w:r>
          <w:fldChar w:fldCharType="begin"/>
        </w:r>
        <w:r>
          <w:instrText>PAGE   \* MERGEFORMAT</w:instrText>
        </w:r>
        <w:r>
          <w:fldChar w:fldCharType="separate"/>
        </w:r>
        <w:r w:rsidRPr="00AE4A7D">
          <w:rPr>
            <w:noProof/>
            <w:lang w:val="ja-JP"/>
          </w:rPr>
          <w:t>1</w:t>
        </w:r>
        <w:r>
          <w:fldChar w:fldCharType="end"/>
        </w:r>
      </w:p>
    </w:sdtContent>
  </w:sdt>
  <w:p w14:paraId="704DD006" w14:textId="77777777" w:rsidR="00E075CB" w:rsidRDefault="00E075CB"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CD89B" w14:textId="77777777" w:rsidR="00355065" w:rsidRDefault="00355065" w:rsidP="00681BD0">
      <w:r>
        <w:separator/>
      </w:r>
    </w:p>
  </w:footnote>
  <w:footnote w:type="continuationSeparator" w:id="0">
    <w:p w14:paraId="74C23B35" w14:textId="77777777" w:rsidR="00355065" w:rsidRDefault="00355065"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新井　諒介">
    <w15:presenceInfo w15:providerId="None" w15:userId="新井　諒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02222"/>
    <w:rsid w:val="00015021"/>
    <w:rsid w:val="00050F58"/>
    <w:rsid w:val="0005351E"/>
    <w:rsid w:val="0006415C"/>
    <w:rsid w:val="000658E7"/>
    <w:rsid w:val="000767C2"/>
    <w:rsid w:val="000778A8"/>
    <w:rsid w:val="00091187"/>
    <w:rsid w:val="0009749F"/>
    <w:rsid w:val="000C12CC"/>
    <w:rsid w:val="000D377D"/>
    <w:rsid w:val="000D672A"/>
    <w:rsid w:val="00110D44"/>
    <w:rsid w:val="0012452A"/>
    <w:rsid w:val="00142F6D"/>
    <w:rsid w:val="0014650D"/>
    <w:rsid w:val="0016157D"/>
    <w:rsid w:val="00180D89"/>
    <w:rsid w:val="00195EC3"/>
    <w:rsid w:val="001A3A0B"/>
    <w:rsid w:val="001A59FD"/>
    <w:rsid w:val="001A77D6"/>
    <w:rsid w:val="001D1120"/>
    <w:rsid w:val="001E2A64"/>
    <w:rsid w:val="001E6843"/>
    <w:rsid w:val="00220296"/>
    <w:rsid w:val="002272E7"/>
    <w:rsid w:val="002333A6"/>
    <w:rsid w:val="002368A1"/>
    <w:rsid w:val="0024151E"/>
    <w:rsid w:val="00241682"/>
    <w:rsid w:val="00241F54"/>
    <w:rsid w:val="00246820"/>
    <w:rsid w:val="00263CC3"/>
    <w:rsid w:val="00272B23"/>
    <w:rsid w:val="002948B8"/>
    <w:rsid w:val="002A2FF9"/>
    <w:rsid w:val="002A35DC"/>
    <w:rsid w:val="002B090C"/>
    <w:rsid w:val="002B3554"/>
    <w:rsid w:val="002E0A7C"/>
    <w:rsid w:val="002F2B38"/>
    <w:rsid w:val="003306F4"/>
    <w:rsid w:val="00340099"/>
    <w:rsid w:val="00355065"/>
    <w:rsid w:val="0036406C"/>
    <w:rsid w:val="003704D9"/>
    <w:rsid w:val="00377322"/>
    <w:rsid w:val="003778AA"/>
    <w:rsid w:val="00390151"/>
    <w:rsid w:val="003969DB"/>
    <w:rsid w:val="003B334A"/>
    <w:rsid w:val="003B4458"/>
    <w:rsid w:val="003B7221"/>
    <w:rsid w:val="003D5F2E"/>
    <w:rsid w:val="003F77D3"/>
    <w:rsid w:val="00407929"/>
    <w:rsid w:val="00413DB5"/>
    <w:rsid w:val="004203B6"/>
    <w:rsid w:val="00436F13"/>
    <w:rsid w:val="00452581"/>
    <w:rsid w:val="0048514D"/>
    <w:rsid w:val="004A6235"/>
    <w:rsid w:val="004B4482"/>
    <w:rsid w:val="004D0199"/>
    <w:rsid w:val="004D1616"/>
    <w:rsid w:val="004D27B8"/>
    <w:rsid w:val="004E43C4"/>
    <w:rsid w:val="004E5F39"/>
    <w:rsid w:val="004F4310"/>
    <w:rsid w:val="005014A4"/>
    <w:rsid w:val="0051287A"/>
    <w:rsid w:val="00543378"/>
    <w:rsid w:val="005475AE"/>
    <w:rsid w:val="00552693"/>
    <w:rsid w:val="00554927"/>
    <w:rsid w:val="00590D5D"/>
    <w:rsid w:val="005A20DE"/>
    <w:rsid w:val="005A434B"/>
    <w:rsid w:val="005C2DC8"/>
    <w:rsid w:val="005D2B5A"/>
    <w:rsid w:val="005F183B"/>
    <w:rsid w:val="0060615D"/>
    <w:rsid w:val="00615DB7"/>
    <w:rsid w:val="00616E77"/>
    <w:rsid w:val="006214D4"/>
    <w:rsid w:val="00630A0C"/>
    <w:rsid w:val="00635457"/>
    <w:rsid w:val="0065099E"/>
    <w:rsid w:val="0065346E"/>
    <w:rsid w:val="00654944"/>
    <w:rsid w:val="00665637"/>
    <w:rsid w:val="00670232"/>
    <w:rsid w:val="00671142"/>
    <w:rsid w:val="00676340"/>
    <w:rsid w:val="00676987"/>
    <w:rsid w:val="0068095F"/>
    <w:rsid w:val="00681BD0"/>
    <w:rsid w:val="00683EA3"/>
    <w:rsid w:val="006A3C49"/>
    <w:rsid w:val="006E2669"/>
    <w:rsid w:val="006E6040"/>
    <w:rsid w:val="006E7A2F"/>
    <w:rsid w:val="007046E9"/>
    <w:rsid w:val="00725EF6"/>
    <w:rsid w:val="007437D1"/>
    <w:rsid w:val="00751355"/>
    <w:rsid w:val="007646FB"/>
    <w:rsid w:val="00776A0F"/>
    <w:rsid w:val="00784E21"/>
    <w:rsid w:val="00790736"/>
    <w:rsid w:val="007944F7"/>
    <w:rsid w:val="007C1165"/>
    <w:rsid w:val="007C510C"/>
    <w:rsid w:val="007C678F"/>
    <w:rsid w:val="007E4C24"/>
    <w:rsid w:val="007E6225"/>
    <w:rsid w:val="00803B61"/>
    <w:rsid w:val="00805450"/>
    <w:rsid w:val="00807CA3"/>
    <w:rsid w:val="00844528"/>
    <w:rsid w:val="00874CD8"/>
    <w:rsid w:val="008756E0"/>
    <w:rsid w:val="00877762"/>
    <w:rsid w:val="008A20B6"/>
    <w:rsid w:val="008E3C6A"/>
    <w:rsid w:val="009049DF"/>
    <w:rsid w:val="00913967"/>
    <w:rsid w:val="00931F1A"/>
    <w:rsid w:val="00932296"/>
    <w:rsid w:val="009411CE"/>
    <w:rsid w:val="009465DE"/>
    <w:rsid w:val="00950D6A"/>
    <w:rsid w:val="00952202"/>
    <w:rsid w:val="00955BB4"/>
    <w:rsid w:val="00982217"/>
    <w:rsid w:val="00994999"/>
    <w:rsid w:val="009A56C8"/>
    <w:rsid w:val="009C4A5D"/>
    <w:rsid w:val="009C68F2"/>
    <w:rsid w:val="009D5049"/>
    <w:rsid w:val="009D7DE9"/>
    <w:rsid w:val="00A07488"/>
    <w:rsid w:val="00A63A48"/>
    <w:rsid w:val="00A665B2"/>
    <w:rsid w:val="00A712ED"/>
    <w:rsid w:val="00A75B5C"/>
    <w:rsid w:val="00A766F5"/>
    <w:rsid w:val="00A76A24"/>
    <w:rsid w:val="00A82706"/>
    <w:rsid w:val="00A93648"/>
    <w:rsid w:val="00A944E4"/>
    <w:rsid w:val="00AC5CF1"/>
    <w:rsid w:val="00AD309E"/>
    <w:rsid w:val="00AE4A7D"/>
    <w:rsid w:val="00AF153F"/>
    <w:rsid w:val="00AF1B05"/>
    <w:rsid w:val="00AF6EC8"/>
    <w:rsid w:val="00B00AA1"/>
    <w:rsid w:val="00B16E20"/>
    <w:rsid w:val="00B61618"/>
    <w:rsid w:val="00B62D2B"/>
    <w:rsid w:val="00B84C24"/>
    <w:rsid w:val="00BA62D5"/>
    <w:rsid w:val="00BF309F"/>
    <w:rsid w:val="00C1115F"/>
    <w:rsid w:val="00C12689"/>
    <w:rsid w:val="00C16915"/>
    <w:rsid w:val="00C23C8F"/>
    <w:rsid w:val="00C26B87"/>
    <w:rsid w:val="00C54618"/>
    <w:rsid w:val="00C66850"/>
    <w:rsid w:val="00C8135F"/>
    <w:rsid w:val="00C83CB8"/>
    <w:rsid w:val="00CA2CA8"/>
    <w:rsid w:val="00CA661D"/>
    <w:rsid w:val="00CA7828"/>
    <w:rsid w:val="00CB52D1"/>
    <w:rsid w:val="00CD1CB7"/>
    <w:rsid w:val="00CD4938"/>
    <w:rsid w:val="00CF226B"/>
    <w:rsid w:val="00D02499"/>
    <w:rsid w:val="00D06E27"/>
    <w:rsid w:val="00D30B46"/>
    <w:rsid w:val="00D62871"/>
    <w:rsid w:val="00D701C3"/>
    <w:rsid w:val="00D90259"/>
    <w:rsid w:val="00D97A3C"/>
    <w:rsid w:val="00DA2CFD"/>
    <w:rsid w:val="00DA39D8"/>
    <w:rsid w:val="00DB44FB"/>
    <w:rsid w:val="00DC5AAF"/>
    <w:rsid w:val="00DF4418"/>
    <w:rsid w:val="00E075CB"/>
    <w:rsid w:val="00E07FE6"/>
    <w:rsid w:val="00E20C1A"/>
    <w:rsid w:val="00E21670"/>
    <w:rsid w:val="00E2492F"/>
    <w:rsid w:val="00E46CA4"/>
    <w:rsid w:val="00E65232"/>
    <w:rsid w:val="00E71536"/>
    <w:rsid w:val="00E73068"/>
    <w:rsid w:val="00E73DFC"/>
    <w:rsid w:val="00EA66B4"/>
    <w:rsid w:val="00EB1AA8"/>
    <w:rsid w:val="00EB2BA6"/>
    <w:rsid w:val="00EC18E2"/>
    <w:rsid w:val="00EC3C62"/>
    <w:rsid w:val="00ED4C82"/>
    <w:rsid w:val="00ED616F"/>
    <w:rsid w:val="00EE1164"/>
    <w:rsid w:val="00EE3B93"/>
    <w:rsid w:val="00EF47CC"/>
    <w:rsid w:val="00F32DCF"/>
    <w:rsid w:val="00F40156"/>
    <w:rsid w:val="00F73A8C"/>
    <w:rsid w:val="00FA0E35"/>
    <w:rsid w:val="00FA2BD4"/>
    <w:rsid w:val="00FC6DFC"/>
    <w:rsid w:val="00FD64D2"/>
    <w:rsid w:val="00FE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8518">
      <w:bodyDiv w:val="1"/>
      <w:marLeft w:val="0"/>
      <w:marRight w:val="0"/>
      <w:marTop w:val="0"/>
      <w:marBottom w:val="0"/>
      <w:divBdr>
        <w:top w:val="none" w:sz="0" w:space="0" w:color="auto"/>
        <w:left w:val="none" w:sz="0" w:space="0" w:color="auto"/>
        <w:bottom w:val="none" w:sz="0" w:space="0" w:color="auto"/>
        <w:right w:val="none" w:sz="0" w:space="0" w:color="auto"/>
      </w:divBdr>
    </w:div>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78694743">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240">
      <w:bodyDiv w:val="1"/>
      <w:marLeft w:val="0"/>
      <w:marRight w:val="0"/>
      <w:marTop w:val="0"/>
      <w:marBottom w:val="0"/>
      <w:divBdr>
        <w:top w:val="none" w:sz="0" w:space="0" w:color="auto"/>
        <w:left w:val="none" w:sz="0" w:space="0" w:color="auto"/>
        <w:bottom w:val="none" w:sz="0" w:space="0" w:color="auto"/>
        <w:right w:val="none" w:sz="0" w:space="0" w:color="auto"/>
      </w:divBdr>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17973038">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ustomXml" Target="ink/ink12.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customXml" Target="ink/ink16.xml"/><Relationship Id="rId2" Type="http://schemas.openxmlformats.org/officeDocument/2006/relationships/numbering" Target="numbering.xml"/><Relationship Id="rId20" Type="http://schemas.openxmlformats.org/officeDocument/2006/relationships/customXml" Target="ink/ink11.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ink/ink1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9.xml"/><Relationship Id="rId23" Type="http://schemas.openxmlformats.org/officeDocument/2006/relationships/customXml" Target="ink/ink14.xml"/><Relationship Id="rId28"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customXml" Target="ink/ink10.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ustomXml" Target="ink/ink13.xml"/><Relationship Id="rId27" Type="http://schemas.openxmlformats.org/officeDocument/2006/relationships/image" Target="media/image5.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-543871.80000000005</c:v>
                  </c:pt>
                  <c:pt idx="1">
                    <c:v>-501395</c:v>
                  </c:pt>
                  <c:pt idx="2">
                    <c:v>-494541.30000000005</c:v>
                  </c:pt>
                  <c:pt idx="3">
                    <c:v>-510626.30000000005</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815856.8</c:v>
                </c:pt>
                <c:pt idx="1">
                  <c:v>773380</c:v>
                </c:pt>
                <c:pt idx="2">
                  <c:v>766526.3</c:v>
                </c:pt>
                <c:pt idx="3">
                  <c:v>782611.3</c:v>
                </c:pt>
              </c:numCache>
            </c:numRef>
          </c:val>
          <c:extLst>
            <c:ext xmlns:c16="http://schemas.microsoft.com/office/drawing/2014/chart" uri="{C3380CC4-5D6E-409C-BE32-E72D297353CC}">
              <c16:uniqueId val="{00000000-27F4-4DA9-8835-21BE86685446}"/>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27F4-4DA9-8835-21BE86685446}"/>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27F4-4DA9-8835-21BE86685446}"/>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27F4-4DA9-8835-21BE86685446}"/>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27F4-4DA9-8835-21BE86685446}"/>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27F4-4DA9-8835-21BE86685446}"/>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305594.19999999995</c:v>
                </c:pt>
                <c:pt idx="1">
                  <c:v>253430</c:v>
                </c:pt>
                <c:pt idx="2">
                  <c:v>263486.69999999995</c:v>
                </c:pt>
                <c:pt idx="3">
                  <c:v>233430.69999999995</c:v>
                </c:pt>
              </c:numCache>
            </c:numRef>
          </c:val>
          <c:extLst>
            <c:ext xmlns:c16="http://schemas.microsoft.com/office/drawing/2014/chart" uri="{C3380CC4-5D6E-409C-BE32-E72D297353CC}">
              <c16:uniqueId val="{0000000B-27F4-4DA9-8835-21BE86685446}"/>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27F4-4DA9-8835-21BE86685446}"/>
              </c:ext>
            </c:extLst>
          </c:dPt>
          <c:dPt>
            <c:idx val="1"/>
            <c:invertIfNegative val="0"/>
            <c:bubble3D val="0"/>
            <c:extLst>
              <c:ext xmlns:c16="http://schemas.microsoft.com/office/drawing/2014/chart" uri="{C3380CC4-5D6E-409C-BE32-E72D297353CC}">
                <c16:uniqueId val="{0000000D-27F4-4DA9-8835-21BE86685446}"/>
              </c:ext>
            </c:extLst>
          </c:dPt>
          <c:dPt>
            <c:idx val="2"/>
            <c:invertIfNegative val="0"/>
            <c:bubble3D val="0"/>
            <c:extLst>
              <c:ext xmlns:c16="http://schemas.microsoft.com/office/drawing/2014/chart" uri="{C3380CC4-5D6E-409C-BE32-E72D297353CC}">
                <c16:uniqueId val="{0000000E-27F4-4DA9-8835-21BE86685446}"/>
              </c:ext>
            </c:extLst>
          </c:dPt>
          <c:dPt>
            <c:idx val="3"/>
            <c:invertIfNegative val="0"/>
            <c:bubble3D val="0"/>
            <c:extLst>
              <c:ext xmlns:c16="http://schemas.microsoft.com/office/drawing/2014/chart" uri="{C3380CC4-5D6E-409C-BE32-E72D297353CC}">
                <c16:uniqueId val="{0000000F-27F4-4DA9-8835-21BE86685446}"/>
              </c:ext>
            </c:extLst>
          </c:dPt>
          <c:dPt>
            <c:idx val="4"/>
            <c:invertIfNegative val="0"/>
            <c:bubble3D val="0"/>
            <c:extLst>
              <c:ext xmlns:c16="http://schemas.microsoft.com/office/drawing/2014/chart" uri="{C3380CC4-5D6E-409C-BE32-E72D297353CC}">
                <c16:uniqueId val="{00000010-27F4-4DA9-8835-21BE86685446}"/>
              </c:ext>
            </c:extLst>
          </c:dPt>
          <c:errBars>
            <c:errBarType val="plus"/>
            <c:errValType val="cust"/>
            <c:noEndCap val="0"/>
            <c:plus>
              <c:numRef>
                <c:f>Sheet1!$B$33:$E$33</c:f>
                <c:numCache>
                  <c:formatCode>General</c:formatCode>
                  <c:ptCount val="4"/>
                  <c:pt idx="0">
                    <c:v>3262559</c:v>
                  </c:pt>
                  <c:pt idx="1">
                    <c:v>3438023</c:v>
                  </c:pt>
                  <c:pt idx="2">
                    <c:v>3523867</c:v>
                  </c:pt>
                  <c:pt idx="3">
                    <c:v>3533507</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459002</c:v>
                </c:pt>
                <c:pt idx="1">
                  <c:v>378179</c:v>
                </c:pt>
                <c:pt idx="2">
                  <c:v>289132</c:v>
                </c:pt>
                <c:pt idx="3">
                  <c:v>293463</c:v>
                </c:pt>
              </c:numCache>
            </c:numRef>
          </c:val>
          <c:extLst>
            <c:ext xmlns:c16="http://schemas.microsoft.com/office/drawing/2014/chart" uri="{C3380CC4-5D6E-409C-BE32-E72D297353CC}">
              <c16:uniqueId val="{00000011-27F4-4DA9-8835-21BE86685446}"/>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42</c:v>
                </c:pt>
                <c:pt idx="1">
                  <c:v>0</c:v>
                </c:pt>
                <c:pt idx="2">
                  <c:v>0</c:v>
                </c:pt>
                <c:pt idx="3">
                  <c:v>0</c:v>
                </c:pt>
              </c:numCache>
            </c:numRef>
          </c:val>
          <c:smooth val="0"/>
          <c:extLst>
            <c:ext xmlns:c16="http://schemas.microsoft.com/office/drawing/2014/chart" uri="{C3380CC4-5D6E-409C-BE32-E72D297353CC}">
              <c16:uniqueId val="{00000012-27F4-4DA9-8835-21BE86685446}"/>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6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-4570245</c:v>
                  </c:pt>
                  <c:pt idx="1">
                    <c:v>-4570245</c:v>
                  </c:pt>
                  <c:pt idx="2">
                    <c:v>-4570245</c:v>
                  </c:pt>
                  <c:pt idx="3">
                    <c:v>-4100404</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8494388</c:v>
                </c:pt>
                <c:pt idx="1">
                  <c:v>8494388</c:v>
                </c:pt>
                <c:pt idx="2">
                  <c:v>8494388</c:v>
                </c:pt>
                <c:pt idx="3">
                  <c:v>8024547</c:v>
                </c:pt>
              </c:numCache>
            </c:numRef>
          </c:val>
          <c:extLst>
            <c:ext xmlns:c16="http://schemas.microsoft.com/office/drawing/2014/chart" uri="{C3380CC4-5D6E-409C-BE32-E72D297353CC}">
              <c16:uniqueId val="{00000000-B09F-4D56-B396-1D9934CB2CED}"/>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B09F-4D56-B396-1D9934CB2CED}"/>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B09F-4D56-B396-1D9934CB2CED}"/>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B09F-4D56-B396-1D9934CB2CED}"/>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B09F-4D56-B396-1D9934CB2CED}"/>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B09F-4D56-B396-1D9934CB2CED}"/>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4478703</c:v>
                </c:pt>
                <c:pt idx="1">
                  <c:v>4479513</c:v>
                </c:pt>
                <c:pt idx="2">
                  <c:v>3302802</c:v>
                </c:pt>
                <c:pt idx="3">
                  <c:v>3361765</c:v>
                </c:pt>
              </c:numCache>
            </c:numRef>
          </c:val>
          <c:extLst>
            <c:ext xmlns:c16="http://schemas.microsoft.com/office/drawing/2014/chart" uri="{C3380CC4-5D6E-409C-BE32-E72D297353CC}">
              <c16:uniqueId val="{0000000B-B09F-4D56-B396-1D9934CB2CED}"/>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B09F-4D56-B396-1D9934CB2CED}"/>
              </c:ext>
            </c:extLst>
          </c:dPt>
          <c:dPt>
            <c:idx val="1"/>
            <c:invertIfNegative val="0"/>
            <c:bubble3D val="0"/>
            <c:extLst>
              <c:ext xmlns:c16="http://schemas.microsoft.com/office/drawing/2014/chart" uri="{C3380CC4-5D6E-409C-BE32-E72D297353CC}">
                <c16:uniqueId val="{0000000D-B09F-4D56-B396-1D9934CB2CED}"/>
              </c:ext>
            </c:extLst>
          </c:dPt>
          <c:dPt>
            <c:idx val="2"/>
            <c:invertIfNegative val="0"/>
            <c:bubble3D val="0"/>
            <c:extLst>
              <c:ext xmlns:c16="http://schemas.microsoft.com/office/drawing/2014/chart" uri="{C3380CC4-5D6E-409C-BE32-E72D297353CC}">
                <c16:uniqueId val="{0000000E-B09F-4D56-B396-1D9934CB2CED}"/>
              </c:ext>
            </c:extLst>
          </c:dPt>
          <c:dPt>
            <c:idx val="3"/>
            <c:invertIfNegative val="0"/>
            <c:bubble3D val="0"/>
            <c:extLst>
              <c:ext xmlns:c16="http://schemas.microsoft.com/office/drawing/2014/chart" uri="{C3380CC4-5D6E-409C-BE32-E72D297353CC}">
                <c16:uniqueId val="{0000000F-B09F-4D56-B396-1D9934CB2CED}"/>
              </c:ext>
            </c:extLst>
          </c:dPt>
          <c:dPt>
            <c:idx val="4"/>
            <c:invertIfNegative val="0"/>
            <c:bubble3D val="0"/>
            <c:extLst>
              <c:ext xmlns:c16="http://schemas.microsoft.com/office/drawing/2014/chart" uri="{C3380CC4-5D6E-409C-BE32-E72D297353CC}">
                <c16:uniqueId val="{00000010-B09F-4D56-B396-1D9934CB2CED}"/>
              </c:ext>
            </c:extLst>
          </c:dPt>
          <c:errBars>
            <c:errBarType val="plus"/>
            <c:errValType val="cust"/>
            <c:noEndCap val="0"/>
            <c:plus>
              <c:numRef>
                <c:f>Sheet1!$B$33:$E$33</c:f>
                <c:numCache>
                  <c:formatCode>General</c:formatCode>
                  <c:ptCount val="4"/>
                  <c:pt idx="0">
                    <c:v>21536935</c:v>
                  </c:pt>
                  <c:pt idx="1">
                    <c:v>21749982</c:v>
                  </c:pt>
                  <c:pt idx="2">
                    <c:v>22807498</c:v>
                  </c:pt>
                  <c:pt idx="3">
                    <c:v>22954494</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3738771</c:v>
                </c:pt>
                <c:pt idx="1">
                  <c:v>3524914</c:v>
                </c:pt>
                <c:pt idx="2">
                  <c:v>3644109</c:v>
                </c:pt>
                <c:pt idx="3">
                  <c:v>3907991</c:v>
                </c:pt>
              </c:numCache>
            </c:numRef>
          </c:val>
          <c:extLst>
            <c:ext xmlns:c16="http://schemas.microsoft.com/office/drawing/2014/chart" uri="{C3380CC4-5D6E-409C-BE32-E72D297353CC}">
              <c16:uniqueId val="{00000011-B09F-4D56-B396-1D9934CB2CED}"/>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45</c:v>
                </c:pt>
                <c:pt idx="1">
                  <c:v>45</c:v>
                </c:pt>
                <c:pt idx="2">
                  <c:v>7</c:v>
                </c:pt>
                <c:pt idx="3">
                  <c:v>0</c:v>
                </c:pt>
              </c:numCache>
            </c:numRef>
          </c:val>
          <c:smooth val="0"/>
          <c:extLst>
            <c:ext xmlns:c16="http://schemas.microsoft.com/office/drawing/2014/chart" uri="{C3380CC4-5D6E-409C-BE32-E72D297353CC}">
              <c16:uniqueId val="{00000012-B09F-4D56-B396-1D9934CB2CED}"/>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80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chartSpace>
</file>

<file path=word/drawings/_rels/drawing1.xml.rels><?xml version="1.0" encoding="UTF-8" standalone="yes"?>
<Relationships xmlns="http://schemas.openxmlformats.org/package/2006/relationships"><Relationship Id="rId8" Type="http://schemas.openxmlformats.org/officeDocument/2006/relationships/customXml" Target="../ink/ink7.xml"/><Relationship Id="rId3" Type="http://schemas.openxmlformats.org/officeDocument/2006/relationships/customXml" Target="../ink/ink2.xml"/><Relationship Id="rId7" Type="http://schemas.openxmlformats.org/officeDocument/2006/relationships/customXml" Target="../ink/ink6.xml"/><Relationship Id="rId2" Type="http://schemas.openxmlformats.org/officeDocument/2006/relationships/image" Target="NULL"/><Relationship Id="rId1" Type="http://schemas.openxmlformats.org/officeDocument/2006/relationships/customXml" Target="../ink/ink1.xml"/><Relationship Id="rId6" Type="http://schemas.openxmlformats.org/officeDocument/2006/relationships/customXml" Target="../ink/ink5.xml"/><Relationship Id="rId5" Type="http://schemas.openxmlformats.org/officeDocument/2006/relationships/customXml" Target="../ink/ink4.xml"/><Relationship Id="rId4" Type="http://schemas.openxmlformats.org/officeDocument/2006/relationships/customXml" Target="../ink/ink3.xml"/><Relationship Id="rId9" Type="http://schemas.openxmlformats.org/officeDocument/2006/relationships/customXml" Target="../ink/ink8.xml"/></Relationships>
</file>

<file path=word/drawings/drawing1.xml><?xml version="1.0" encoding="utf-8"?>
<c:userShapes xmlns:c="http://schemas.openxmlformats.org/drawingml/2006/chart">
  <cdr:relSizeAnchor xmlns:cdr="http://schemas.openxmlformats.org/drawingml/2006/chartDrawing">
    <cdr:from>
      <cdr:x>0.22725</cdr:x>
      <cdr:y>0.25752</cdr:y>
    </cdr:from>
    <cdr:to>
      <cdr:x>0.25182</cdr:x>
      <cdr:y>0.31699</cdr:y>
    </cdr:to>
    <mc:AlternateContent xmlns:mc="http://schemas.openxmlformats.org/markup-compatibility/2006" xmlns:cdr14="http://schemas.microsoft.com/office/drawing/2010/chartDrawing">
      <mc:Choice Requires="cdr14">
        <cdr14:contentPart xmlns:r="http://schemas.openxmlformats.org/officeDocument/2006/relationships" r:id="rId1">
          <cdr14:nvContentPartPr>
            <cdr14:cNvPr id="2" name="インク 1"/>
            <cdr14:cNvContentPartPr/>
          </cdr14:nvContentPartPr>
          <cdr14:nvPr macro=""/>
          <cdr14:xfrm rot="4780409">
            <a:off xmlns:a="http://schemas.openxmlformats.org/drawingml/2006/main" x="1207454" y="764858"/>
            <a:ext xmlns:a="http://schemas.openxmlformats.org/drawingml/2006/main" cx="172085" cy="132715"/>
          </cdr14:xfrm>
        </cdr14:contentPart>
      </mc:Choice>
      <mc:Fallback xmlns="">
        <cdr:pic>
          <cdr:nvPicPr>
            <cdr:cNvPr id="2" name="インク 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1207454" y="764858"/>
              <a:ext cx="172085" cy="132715"/>
            </a:xfrm>
            <a:prstGeom xmlns:a="http://schemas.openxmlformats.org/drawingml/2006/main" prst="rect">
              <a:avLst/>
            </a:prstGeom>
          </cdr:spPr>
        </cdr:pic>
      </mc:Fallback>
    </mc:AlternateContent>
  </cdr:relSizeAnchor>
  <cdr:relSizeAnchor xmlns:cdr="http://schemas.openxmlformats.org/drawingml/2006/chartDrawing">
    <cdr:from>
      <cdr:x>0.8058</cdr:x>
      <cdr:y>0.33652</cdr:y>
    </cdr:from>
    <cdr:to>
      <cdr:x>0.83037</cdr:x>
      <cdr:y>0.39598</cdr:y>
    </cdr:to>
    <mc:AlternateContent xmlns:mc="http://schemas.openxmlformats.org/markup-compatibility/2006" xmlns:cdr14="http://schemas.microsoft.com/office/drawing/2010/chartDrawing">
      <mc:Choice Requires="cdr14">
        <cdr14:contentPart xmlns:r="http://schemas.openxmlformats.org/officeDocument/2006/relationships" r:id="rId3">
          <cdr14:nvContentPartPr>
            <cdr14:cNvPr id="3" name="インク 2"/>
            <cdr14:cNvContentPartPr/>
          </cdr14:nvContentPartPr>
          <cdr14:nvPr macro=""/>
          <cdr14:xfrm rot="4780409">
            <a:off xmlns:a="http://schemas.openxmlformats.org/drawingml/2006/main" x="4331652" y="993458"/>
            <a:ext xmlns:a="http://schemas.openxmlformats.org/drawingml/2006/main" cx="172085" cy="132715"/>
          </cdr14:xfrm>
        </cdr14:contentPart>
      </mc:Choice>
      <mc:Fallback xmlns="">
        <cdr:pic>
          <cdr:nvPicPr>
            <cdr:cNvPr id="3" name="インク 2"/>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4331652" y="993458"/>
              <a:ext cx="172085" cy="132715"/>
            </a:xfrm>
            <a:prstGeom xmlns:a="http://schemas.openxmlformats.org/drawingml/2006/main" prst="rect">
              <a:avLst/>
            </a:prstGeom>
          </cdr:spPr>
        </cdr:pic>
      </mc:Fallback>
    </mc:AlternateContent>
  </cdr:relSizeAnchor>
  <cdr:relSizeAnchor xmlns:cdr="http://schemas.openxmlformats.org/drawingml/2006/chartDrawing">
    <cdr:from>
      <cdr:x>0.61001</cdr:x>
      <cdr:y>0.32829</cdr:y>
    </cdr:from>
    <cdr:to>
      <cdr:x>0.63458</cdr:x>
      <cdr:y>0.38776</cdr:y>
    </cdr:to>
    <mc:AlternateContent xmlns:mc="http://schemas.openxmlformats.org/markup-compatibility/2006" xmlns:cdr14="http://schemas.microsoft.com/office/drawing/2010/chartDrawing">
      <mc:Choice Requires="cdr14">
        <cdr14:contentPart xmlns:r="http://schemas.openxmlformats.org/officeDocument/2006/relationships" r:id="rId4">
          <cdr14:nvContentPartPr>
            <cdr14:cNvPr id="4" name="インク 3"/>
            <cdr14:cNvContentPartPr/>
          </cdr14:nvContentPartPr>
          <cdr14:nvPr macro=""/>
          <cdr14:xfrm rot="4780409">
            <a:off xmlns:a="http://schemas.openxmlformats.org/drawingml/2006/main" x="3274378" y="969645"/>
            <a:ext xmlns:a="http://schemas.openxmlformats.org/drawingml/2006/main" cx="172085" cy="132715"/>
          </cdr14:xfrm>
        </cdr14:contentPart>
      </mc:Choice>
      <mc:Fallback xmlns="">
        <cdr:pic>
          <cdr:nvPicPr>
            <cdr:cNvPr id="4" name="インク 3"/>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3274378" y="969645"/>
              <a:ext cx="172085" cy="132715"/>
            </a:xfrm>
            <a:prstGeom xmlns:a="http://schemas.openxmlformats.org/drawingml/2006/main" prst="rect">
              <a:avLst/>
            </a:prstGeom>
          </cdr:spPr>
        </cdr:pic>
      </mc:Fallback>
    </mc:AlternateContent>
  </cdr:relSizeAnchor>
  <cdr:relSizeAnchor xmlns:cdr="http://schemas.openxmlformats.org/drawingml/2006/chartDrawing">
    <cdr:from>
      <cdr:x>0.41863</cdr:x>
      <cdr:y>0.32664</cdr:y>
    </cdr:from>
    <cdr:to>
      <cdr:x>0.4432</cdr:x>
      <cdr:y>0.38611</cdr:y>
    </cdr:to>
    <mc:AlternateContent xmlns:mc="http://schemas.openxmlformats.org/markup-compatibility/2006" xmlns:cdr14="http://schemas.microsoft.com/office/drawing/2010/chartDrawing">
      <mc:Choice Requires="cdr14">
        <cdr14:contentPart xmlns:r="http://schemas.openxmlformats.org/officeDocument/2006/relationships" r:id="rId5">
          <cdr14:nvContentPartPr>
            <cdr14:cNvPr id="5" name="インク 4"/>
            <cdr14:cNvContentPartPr/>
          </cdr14:nvContentPartPr>
          <cdr14:nvPr macro=""/>
          <cdr14:xfrm rot="4780409">
            <a:off xmlns:a="http://schemas.openxmlformats.org/drawingml/2006/main" x="2240915" y="964883"/>
            <a:ext xmlns:a="http://schemas.openxmlformats.org/drawingml/2006/main" cx="172085" cy="132715"/>
          </cdr14:xfrm>
        </cdr14:contentPart>
      </mc:Choice>
      <mc:Fallback xmlns="">
        <cdr:pic>
          <cdr:nvPicPr>
            <cdr:cNvPr id="5" name="インク 4"/>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2240915" y="964883"/>
              <a:ext cx="172085" cy="132715"/>
            </a:xfrm>
            <a:prstGeom xmlns:a="http://schemas.openxmlformats.org/drawingml/2006/main" prst="rect">
              <a:avLst/>
            </a:prstGeom>
          </cdr:spPr>
        </cdr:pic>
      </mc:Fallback>
    </mc:AlternateContent>
  </cdr:relSizeAnchor>
  <cdr:relSizeAnchor xmlns:cdr="http://schemas.openxmlformats.org/drawingml/2006/chartDrawing">
    <cdr:from>
      <cdr:x>0.80033</cdr:x>
      <cdr:y>0.34518</cdr:y>
    </cdr:from>
    <cdr:to>
      <cdr:x>0.8322</cdr:x>
      <cdr:y>0.39105</cdr:y>
    </cdr:to>
    <mc:AlternateContent xmlns:mc="http://schemas.openxmlformats.org/markup-compatibility/2006" xmlns:cdr14="http://schemas.microsoft.com/office/drawing/2010/chartDrawing">
      <mc:Choice Requires="cdr14">
        <cdr14:contentPart xmlns:r="http://schemas.openxmlformats.org/officeDocument/2006/relationships" r:id="rId6">
          <cdr14:nvContentPartPr>
            <cdr14:cNvPr id="6" name="インク 5"/>
            <cdr14:cNvContentPartPr/>
          </cdr14:nvContentPartPr>
          <cdr14:nvPr macro=""/>
          <cdr14:xfrm>
            <a:off xmlns:a="http://schemas.openxmlformats.org/drawingml/2006/main" x="4321810" y="998855"/>
            <a:ext xmlns:a="http://schemas.openxmlformats.org/drawingml/2006/main" cx="172085" cy="132715"/>
          </cdr14:xfrm>
        </cdr14:contentPart>
      </mc:Choice>
      <mc:Fallback xmlns="">
        <cdr:pic>
          <cdr:nvPicPr>
            <cdr:cNvPr id="6" name="インク 5"/>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321810" y="998855"/>
              <a:ext cx="172085" cy="132715"/>
            </a:xfrm>
            <a:prstGeom xmlns:a="http://schemas.openxmlformats.org/drawingml/2006/main" prst="rect">
              <a:avLst/>
            </a:prstGeom>
          </cdr:spPr>
        </cdr:pic>
      </mc:Fallback>
    </mc:AlternateContent>
  </cdr:relSizeAnchor>
  <cdr:relSizeAnchor xmlns:cdr="http://schemas.openxmlformats.org/drawingml/2006/chartDrawing">
    <cdr:from>
      <cdr:x>0.60718</cdr:x>
      <cdr:y>0.33695</cdr:y>
    </cdr:from>
    <cdr:to>
      <cdr:x>0.63905</cdr:x>
      <cdr:y>0.38282</cdr:y>
    </cdr:to>
    <mc:AlternateContent xmlns:mc="http://schemas.openxmlformats.org/markup-compatibility/2006" xmlns:cdr14="http://schemas.microsoft.com/office/drawing/2010/chartDrawing">
      <mc:Choice Requires="cdr14">
        <cdr14:contentPart xmlns:r="http://schemas.openxmlformats.org/officeDocument/2006/relationships" r:id="rId7">
          <cdr14:nvContentPartPr>
            <cdr14:cNvPr id="7" name="インク 6"/>
            <cdr14:cNvContentPartPr/>
          </cdr14:nvContentPartPr>
          <cdr14:nvPr macro=""/>
          <cdr14:xfrm>
            <a:off xmlns:a="http://schemas.openxmlformats.org/drawingml/2006/main" x="3278823" y="975043"/>
            <a:ext xmlns:a="http://schemas.openxmlformats.org/drawingml/2006/main" cx="172085" cy="132715"/>
          </cdr14:xfrm>
        </cdr14:contentPart>
      </mc:Choice>
      <mc:Fallback xmlns="">
        <cdr:pic>
          <cdr:nvPicPr>
            <cdr:cNvPr id="7" name="インク 6"/>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3278823" y="975043"/>
              <a:ext cx="172085" cy="132715"/>
            </a:xfrm>
            <a:prstGeom xmlns:a="http://schemas.openxmlformats.org/drawingml/2006/main" prst="rect">
              <a:avLst/>
            </a:prstGeom>
          </cdr:spPr>
        </cdr:pic>
      </mc:Fallback>
    </mc:AlternateContent>
  </cdr:relSizeAnchor>
  <cdr:relSizeAnchor xmlns:cdr="http://schemas.openxmlformats.org/drawingml/2006/chartDrawing">
    <cdr:from>
      <cdr:x>0.41404</cdr:x>
      <cdr:y>0.3386</cdr:y>
    </cdr:from>
    <cdr:to>
      <cdr:x>0.44591</cdr:x>
      <cdr:y>0.38446</cdr:y>
    </cdr:to>
    <mc:AlternateContent xmlns:mc="http://schemas.openxmlformats.org/markup-compatibility/2006" xmlns:cdr14="http://schemas.microsoft.com/office/drawing/2010/chartDrawing">
      <mc:Choice Requires="cdr14">
        <cdr14:contentPart xmlns:r="http://schemas.openxmlformats.org/officeDocument/2006/relationships" r:id="rId8">
          <cdr14:nvContentPartPr>
            <cdr14:cNvPr id="8" name="インク 7"/>
            <cdr14:cNvContentPartPr/>
          </cdr14:nvContentPartPr>
          <cdr14:nvPr macro=""/>
          <cdr14:xfrm>
            <a:off xmlns:a="http://schemas.openxmlformats.org/drawingml/2006/main" x="2235835" y="979805"/>
            <a:ext xmlns:a="http://schemas.openxmlformats.org/drawingml/2006/main" cx="172085" cy="132715"/>
          </cdr14:xfrm>
        </cdr14:contentPart>
      </mc:Choice>
      <mc:Fallback xmlns="">
        <cdr:pic>
          <cdr:nvPicPr>
            <cdr:cNvPr id="8" name="インク 7"/>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235835" y="979805"/>
              <a:ext cx="172085" cy="132715"/>
            </a:xfrm>
            <a:prstGeom xmlns:a="http://schemas.openxmlformats.org/drawingml/2006/main" prst="rect">
              <a:avLst/>
            </a:prstGeom>
          </cdr:spPr>
        </cdr:pic>
      </mc:Fallback>
    </mc:AlternateContent>
  </cdr:relSizeAnchor>
  <cdr:relSizeAnchor xmlns:cdr="http://schemas.openxmlformats.org/drawingml/2006/chartDrawing">
    <cdr:from>
      <cdr:x>0.2209</cdr:x>
      <cdr:y>0.26783</cdr:y>
    </cdr:from>
    <cdr:to>
      <cdr:x>0.25276</cdr:x>
      <cdr:y>0.31369</cdr:y>
    </cdr:to>
    <mc:AlternateContent xmlns:mc="http://schemas.openxmlformats.org/markup-compatibility/2006" xmlns:cdr14="http://schemas.microsoft.com/office/drawing/2010/chartDrawing">
      <mc:Choice Requires="cdr14">
        <cdr14:contentPart xmlns:r="http://schemas.openxmlformats.org/officeDocument/2006/relationships" r:id="rId9">
          <cdr14:nvContentPartPr>
            <cdr14:cNvPr id="9" name="インク 8"/>
            <cdr14:cNvContentPartPr/>
          </cdr14:nvContentPartPr>
          <cdr14:nvPr macro=""/>
          <cdr14:xfrm>
            <a:off xmlns:a="http://schemas.openxmlformats.org/drawingml/2006/main" x="1192847" y="775018"/>
            <a:ext xmlns:a="http://schemas.openxmlformats.org/drawingml/2006/main" cx="172085" cy="132715"/>
          </cdr14:xfrm>
        </cdr14:contentPart>
      </mc:Choice>
      <mc:Fallback xmlns="">
        <cdr:pic>
          <cdr:nvPicPr>
            <cdr:cNvPr id="9" name="インク 8"/>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1192847" y="775018"/>
              <a:ext cx="172085" cy="132715"/>
            </a:xfrm>
            <a:prstGeom xmlns:a="http://schemas.openxmlformats.org/drawingml/2006/main" prst="rect">
              <a:avLst/>
            </a:prstGeom>
          </cdr:spPr>
        </cdr:pic>
      </mc:Fallback>
    </mc:AlternateContent>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18.00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04.579"/>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53.548"/>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6.446"/>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1.427"/>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32.29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D8B6F-0D96-4E79-9BEE-6103F0CA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2391</Words>
  <Characters>13633</Characters>
  <Application>Microsoft Office Word</Application>
  <DocSecurity>0</DocSecurity>
  <Lines>113</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2</cp:revision>
  <cp:lastPrinted>2021-01-28T23:46:00Z</cp:lastPrinted>
  <dcterms:created xsi:type="dcterms:W3CDTF">2021-02-18T06:31:00Z</dcterms:created>
  <dcterms:modified xsi:type="dcterms:W3CDTF">2021-02-18T06:31:00Z</dcterms:modified>
</cp:coreProperties>
</file>