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5930" w14:textId="4160C4E7" w:rsidR="00E07FE6" w:rsidRPr="002F2B38" w:rsidRDefault="002F2B38" w:rsidP="002F2B38">
      <w:pPr>
        <w:jc w:val="center"/>
        <w:rPr>
          <w:sz w:val="28"/>
          <w:szCs w:val="28"/>
        </w:rPr>
      </w:pPr>
      <w:bookmarkStart w:id="0" w:name="_Hlk62595859"/>
      <w:bookmarkEnd w:id="0"/>
      <w:r w:rsidRPr="002F2B38">
        <w:rPr>
          <w:rFonts w:hint="eastAsia"/>
          <w:sz w:val="28"/>
          <w:szCs w:val="28"/>
        </w:rPr>
        <w:t>令和</w:t>
      </w:r>
      <w:r w:rsidR="003F77D3">
        <w:rPr>
          <w:rFonts w:hint="eastAsia"/>
          <w:sz w:val="28"/>
          <w:szCs w:val="28"/>
        </w:rPr>
        <w:t>２</w:t>
      </w:r>
      <w:r w:rsidRPr="002F2B38">
        <w:rPr>
          <w:rFonts w:hint="eastAsia"/>
          <w:sz w:val="28"/>
          <w:szCs w:val="28"/>
        </w:rPr>
        <w:t>年度卒業論文</w:t>
      </w:r>
    </w:p>
    <w:p w14:paraId="063756B2" w14:textId="140596F3" w:rsidR="002F2B38" w:rsidRDefault="002F2B38" w:rsidP="002F2B38">
      <w:pPr>
        <w:jc w:val="center"/>
      </w:pPr>
    </w:p>
    <w:p w14:paraId="357CA92B" w14:textId="399A4E7C" w:rsidR="002F2B38" w:rsidRDefault="002F2B38" w:rsidP="002F2B38">
      <w:pPr>
        <w:jc w:val="center"/>
      </w:pPr>
    </w:p>
    <w:p w14:paraId="6FC1C542" w14:textId="73D58AF4" w:rsidR="002F2B38" w:rsidRDefault="002F2B38" w:rsidP="002F2B38">
      <w:pPr>
        <w:jc w:val="center"/>
      </w:pPr>
    </w:p>
    <w:p w14:paraId="6240A607" w14:textId="77777777" w:rsidR="009049DF" w:rsidRDefault="009049DF" w:rsidP="002F2B38">
      <w:pPr>
        <w:jc w:val="center"/>
      </w:pPr>
    </w:p>
    <w:p w14:paraId="390ADFA1" w14:textId="77777777" w:rsidR="002F2B38" w:rsidRDefault="002F2B38" w:rsidP="002F2B38">
      <w:pPr>
        <w:jc w:val="center"/>
      </w:pPr>
    </w:p>
    <w:p w14:paraId="68E35ED6" w14:textId="52985268" w:rsidR="002F2B38" w:rsidRPr="002F2B38" w:rsidRDefault="002F2B38" w:rsidP="002F2B38">
      <w:pPr>
        <w:jc w:val="center"/>
        <w:rPr>
          <w:sz w:val="32"/>
          <w:szCs w:val="32"/>
        </w:rPr>
      </w:pPr>
      <w:r w:rsidRPr="002F2B38">
        <w:rPr>
          <w:rFonts w:hint="eastAsia"/>
          <w:sz w:val="32"/>
          <w:szCs w:val="32"/>
        </w:rPr>
        <w:t>デッドラインを考慮したメモリ削減スケジューリングLMCLFの改善</w:t>
      </w:r>
    </w:p>
    <w:p w14:paraId="5636A54A" w14:textId="18DD7354" w:rsidR="002F2B38" w:rsidRDefault="002F2B38" w:rsidP="002F2B38">
      <w:pPr>
        <w:jc w:val="center"/>
      </w:pPr>
    </w:p>
    <w:p w14:paraId="029E290C" w14:textId="0899686F" w:rsidR="002F2B38" w:rsidRDefault="002F2B38" w:rsidP="002F2B38">
      <w:pPr>
        <w:jc w:val="center"/>
      </w:pPr>
    </w:p>
    <w:p w14:paraId="00483137" w14:textId="6C94A8A4" w:rsidR="002F2B38" w:rsidRDefault="002F2B38" w:rsidP="002F2B38">
      <w:pPr>
        <w:jc w:val="center"/>
      </w:pPr>
    </w:p>
    <w:p w14:paraId="1E1689D4" w14:textId="61B25AB6" w:rsidR="002F2B38" w:rsidRDefault="002F2B38" w:rsidP="002F2B38">
      <w:pPr>
        <w:jc w:val="center"/>
      </w:pPr>
    </w:p>
    <w:p w14:paraId="124EEA03" w14:textId="78742C29" w:rsidR="002F2B38" w:rsidRDefault="002F2B38" w:rsidP="002F2B38">
      <w:pPr>
        <w:jc w:val="center"/>
      </w:pPr>
    </w:p>
    <w:p w14:paraId="1BCF0E24" w14:textId="715E4E9F" w:rsidR="002F2B38" w:rsidRDefault="002F2B38" w:rsidP="002F2B38">
      <w:pPr>
        <w:jc w:val="center"/>
      </w:pPr>
    </w:p>
    <w:p w14:paraId="49FB17E8" w14:textId="7131F7C8" w:rsidR="002F2B38" w:rsidRDefault="002F2B38" w:rsidP="002F2B38">
      <w:pPr>
        <w:jc w:val="center"/>
      </w:pPr>
    </w:p>
    <w:p w14:paraId="24FB9AC2" w14:textId="426E0C6E" w:rsidR="002F2B38" w:rsidRDefault="002F2B38" w:rsidP="002F2B38">
      <w:pPr>
        <w:jc w:val="center"/>
      </w:pPr>
    </w:p>
    <w:p w14:paraId="12DFBDB7" w14:textId="77777777" w:rsidR="00805450" w:rsidRDefault="00805450" w:rsidP="002F2B38">
      <w:pPr>
        <w:jc w:val="center"/>
      </w:pPr>
    </w:p>
    <w:p w14:paraId="2C08EAE7" w14:textId="54EFE9C4" w:rsidR="002F2B38" w:rsidRPr="002F2B38" w:rsidRDefault="002F2B38" w:rsidP="002F2B38">
      <w:pPr>
        <w:jc w:val="center"/>
        <w:rPr>
          <w:sz w:val="28"/>
          <w:szCs w:val="28"/>
        </w:rPr>
      </w:pPr>
      <w:r w:rsidRPr="002F2B38">
        <w:rPr>
          <w:rFonts w:hint="eastAsia"/>
          <w:sz w:val="28"/>
          <w:szCs w:val="28"/>
        </w:rPr>
        <w:t>広島市立大学</w:t>
      </w:r>
    </w:p>
    <w:p w14:paraId="12E7D67A" w14:textId="7E9553F7" w:rsidR="002F2B38" w:rsidRPr="002F2B38" w:rsidRDefault="002F2B38" w:rsidP="002F2B38">
      <w:pPr>
        <w:jc w:val="center"/>
        <w:rPr>
          <w:sz w:val="28"/>
          <w:szCs w:val="28"/>
        </w:rPr>
      </w:pPr>
      <w:r w:rsidRPr="002F2B38">
        <w:rPr>
          <w:rFonts w:hint="eastAsia"/>
          <w:sz w:val="28"/>
          <w:szCs w:val="28"/>
        </w:rPr>
        <w:t>情報科学部システム工学科</w:t>
      </w:r>
    </w:p>
    <w:p w14:paraId="41C32CE2" w14:textId="289C7F15" w:rsidR="002F2B38" w:rsidRPr="002F2B38" w:rsidRDefault="002F2B38" w:rsidP="002F2B38">
      <w:pPr>
        <w:jc w:val="center"/>
        <w:rPr>
          <w:sz w:val="28"/>
          <w:szCs w:val="28"/>
        </w:rPr>
      </w:pPr>
      <w:r w:rsidRPr="002F2B38">
        <w:rPr>
          <w:rFonts w:hint="eastAsia"/>
          <w:sz w:val="28"/>
          <w:szCs w:val="28"/>
        </w:rPr>
        <w:t>組込みデザイン研究室</w:t>
      </w:r>
    </w:p>
    <w:p w14:paraId="16C3FF1B" w14:textId="781E644E" w:rsidR="002F2B38" w:rsidRDefault="002F2B38" w:rsidP="002F2B38">
      <w:pPr>
        <w:jc w:val="center"/>
      </w:pPr>
    </w:p>
    <w:p w14:paraId="40FAF8B3" w14:textId="07C55D56" w:rsidR="002F2B38" w:rsidRPr="002F2B38" w:rsidRDefault="002F2B38" w:rsidP="002F2B38">
      <w:pPr>
        <w:ind w:left="1680" w:firstLineChars="200" w:firstLine="560"/>
        <w:rPr>
          <w:sz w:val="28"/>
          <w:szCs w:val="28"/>
        </w:rPr>
      </w:pPr>
      <w:r w:rsidRPr="002F2B38">
        <w:rPr>
          <w:rFonts w:hint="eastAsia"/>
          <w:sz w:val="28"/>
          <w:szCs w:val="28"/>
        </w:rPr>
        <w:t>氏名</w:t>
      </w:r>
      <w:r w:rsidRPr="002F2B38">
        <w:rPr>
          <w:sz w:val="28"/>
          <w:szCs w:val="28"/>
        </w:rPr>
        <w:tab/>
      </w:r>
      <w:r w:rsidRPr="002F2B38">
        <w:rPr>
          <w:rFonts w:hint="eastAsia"/>
          <w:sz w:val="28"/>
          <w:szCs w:val="28"/>
        </w:rPr>
        <w:t xml:space="preserve">　</w:t>
      </w:r>
      <w:r w:rsidRPr="002F2B38">
        <w:rPr>
          <w:sz w:val="28"/>
          <w:szCs w:val="28"/>
        </w:rPr>
        <w:t xml:space="preserve">  </w:t>
      </w:r>
      <w:r w:rsidRPr="002F2B38">
        <w:rPr>
          <w:rFonts w:hint="eastAsia"/>
          <w:sz w:val="28"/>
          <w:szCs w:val="28"/>
        </w:rPr>
        <w:t>新井　諒介</w:t>
      </w:r>
    </w:p>
    <w:p w14:paraId="12128EF4" w14:textId="29287ACA" w:rsidR="002F2B38" w:rsidRPr="002F2B38" w:rsidRDefault="002F2B38" w:rsidP="002F2B38">
      <w:pPr>
        <w:jc w:val="center"/>
        <w:rPr>
          <w:sz w:val="28"/>
          <w:szCs w:val="28"/>
        </w:rPr>
      </w:pPr>
      <w:r w:rsidRPr="002F2B38">
        <w:rPr>
          <w:rFonts w:hint="eastAsia"/>
          <w:sz w:val="28"/>
          <w:szCs w:val="28"/>
        </w:rPr>
        <w:t>指導教員</w:t>
      </w:r>
      <w:r w:rsidRPr="002F2B38">
        <w:rPr>
          <w:sz w:val="28"/>
          <w:szCs w:val="28"/>
        </w:rPr>
        <w:tab/>
      </w:r>
      <w:r w:rsidRPr="002F2B38">
        <w:rPr>
          <w:rFonts w:hint="eastAsia"/>
          <w:sz w:val="28"/>
          <w:szCs w:val="28"/>
        </w:rPr>
        <w:t>中田　明夫　教授</w:t>
      </w:r>
    </w:p>
    <w:p w14:paraId="10FB525B" w14:textId="14931EAA" w:rsidR="002F2B38" w:rsidRPr="002F2B38" w:rsidRDefault="002F2B38" w:rsidP="002F2B38">
      <w:pPr>
        <w:jc w:val="center"/>
        <w:rPr>
          <w:sz w:val="28"/>
          <w:szCs w:val="28"/>
        </w:rPr>
      </w:pPr>
    </w:p>
    <w:p w14:paraId="6B0C1CAC" w14:textId="636CDBEB" w:rsidR="002F2B38" w:rsidRDefault="002F2B38" w:rsidP="002F2B38">
      <w:pPr>
        <w:jc w:val="center"/>
        <w:rPr>
          <w:sz w:val="28"/>
          <w:szCs w:val="28"/>
        </w:rPr>
      </w:pPr>
      <w:r w:rsidRPr="002F2B38">
        <w:rPr>
          <w:rFonts w:hint="eastAsia"/>
          <w:sz w:val="28"/>
          <w:szCs w:val="28"/>
        </w:rPr>
        <w:t>令和３年１月２８日提出</w:t>
      </w:r>
    </w:p>
    <w:p w14:paraId="623D9F3C" w14:textId="7112AAF8" w:rsidR="002F2B38" w:rsidRDefault="002F2B38" w:rsidP="002F2B38">
      <w:pPr>
        <w:jc w:val="center"/>
        <w:rPr>
          <w:sz w:val="28"/>
          <w:szCs w:val="28"/>
        </w:rPr>
      </w:pPr>
    </w:p>
    <w:p w14:paraId="7435D4B1" w14:textId="59A6F2C7" w:rsidR="002F2B38" w:rsidRDefault="002F2B38" w:rsidP="002F2B38">
      <w:pPr>
        <w:jc w:val="left"/>
        <w:rPr>
          <w:szCs w:val="21"/>
        </w:rPr>
      </w:pPr>
    </w:p>
    <w:p w14:paraId="0367F60D" w14:textId="77777777" w:rsidR="00436F13" w:rsidRDefault="00436F13" w:rsidP="00436F13">
      <w:pPr>
        <w:ind w:left="10" w:hanging="10"/>
      </w:pPr>
      <w:r>
        <w:rPr>
          <w:rFonts w:ascii="ＭＳ 明朝" w:eastAsia="ＭＳ 明朝" w:hAnsi="ＭＳ 明朝" w:cs="ＭＳ 明朝"/>
          <w:sz w:val="33"/>
        </w:rPr>
        <w:t>目次</w:t>
      </w:r>
    </w:p>
    <w:sdt>
      <w:sdtPr>
        <w:rPr>
          <w:rFonts w:asciiTheme="minorHAnsi" w:eastAsiaTheme="minorEastAsia" w:hAnsiTheme="minorHAnsi" w:cstheme="minorBidi"/>
          <w:color w:val="auto"/>
          <w:kern w:val="2"/>
          <w:sz w:val="21"/>
          <w:szCs w:val="22"/>
          <w:lang w:val="ja-JP"/>
        </w:rPr>
        <w:id w:val="1840587672"/>
        <w:docPartObj>
          <w:docPartGallery w:val="Table of Contents"/>
          <w:docPartUnique/>
        </w:docPartObj>
      </w:sdtPr>
      <w:sdtEndPr>
        <w:rPr>
          <w:b/>
          <w:bCs/>
        </w:rPr>
      </w:sdtEndPr>
      <w:sdtContent>
        <w:p w14:paraId="200C61D0" w14:textId="12A3F42D" w:rsidR="004E43C4" w:rsidRDefault="004E43C4">
          <w:pPr>
            <w:pStyle w:val="af1"/>
          </w:pPr>
          <w:r>
            <w:rPr>
              <w:lang w:val="ja-JP"/>
            </w:rPr>
            <w:t>内容</w:t>
          </w:r>
        </w:p>
        <w:p w14:paraId="0D6180BA" w14:textId="20797BCF" w:rsidR="001A3A0B" w:rsidRDefault="004E43C4">
          <w:pPr>
            <w:pStyle w:val="11"/>
            <w:tabs>
              <w:tab w:val="right" w:leader="dot" w:pos="8494"/>
            </w:tabs>
            <w:rPr>
              <w:noProof/>
            </w:rPr>
          </w:pPr>
          <w:r>
            <w:fldChar w:fldCharType="begin"/>
          </w:r>
          <w:r>
            <w:instrText xml:space="preserve"> TOC \o "1-3" \h \z \u </w:instrText>
          </w:r>
          <w:r>
            <w:fldChar w:fldCharType="separate"/>
          </w:r>
          <w:hyperlink w:anchor="_Toc62735254" w:history="1">
            <w:r w:rsidR="001A3A0B" w:rsidRPr="00CB3895">
              <w:rPr>
                <w:rStyle w:val="af2"/>
                <w:noProof/>
              </w:rPr>
              <w:t>1.まえがき</w:t>
            </w:r>
            <w:r w:rsidR="001A3A0B">
              <w:rPr>
                <w:noProof/>
                <w:webHidden/>
              </w:rPr>
              <w:tab/>
            </w:r>
            <w:r w:rsidR="001A3A0B">
              <w:rPr>
                <w:noProof/>
                <w:webHidden/>
              </w:rPr>
              <w:fldChar w:fldCharType="begin"/>
            </w:r>
            <w:r w:rsidR="001A3A0B">
              <w:rPr>
                <w:noProof/>
                <w:webHidden/>
              </w:rPr>
              <w:instrText xml:space="preserve"> PAGEREF _Toc62735254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0942806" w14:textId="615DCF53" w:rsidR="001A3A0B" w:rsidRDefault="00A82706">
          <w:pPr>
            <w:pStyle w:val="21"/>
            <w:tabs>
              <w:tab w:val="right" w:leader="dot" w:pos="8494"/>
            </w:tabs>
            <w:rPr>
              <w:noProof/>
            </w:rPr>
          </w:pPr>
          <w:hyperlink w:anchor="_Toc62735255" w:history="1">
            <w:r w:rsidR="001A3A0B" w:rsidRPr="00CB3895">
              <w:rPr>
                <w:rStyle w:val="af2"/>
                <w:noProof/>
              </w:rPr>
              <w:t>1.1研究背景</w:t>
            </w:r>
            <w:r w:rsidR="001A3A0B">
              <w:rPr>
                <w:noProof/>
                <w:webHidden/>
              </w:rPr>
              <w:tab/>
            </w:r>
            <w:r w:rsidR="001A3A0B">
              <w:rPr>
                <w:noProof/>
                <w:webHidden/>
              </w:rPr>
              <w:fldChar w:fldCharType="begin"/>
            </w:r>
            <w:r w:rsidR="001A3A0B">
              <w:rPr>
                <w:noProof/>
                <w:webHidden/>
              </w:rPr>
              <w:instrText xml:space="preserve"> PAGEREF _Toc62735255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ED060D1" w14:textId="5A316841" w:rsidR="001A3A0B" w:rsidRDefault="00A82706">
          <w:pPr>
            <w:pStyle w:val="21"/>
            <w:tabs>
              <w:tab w:val="right" w:leader="dot" w:pos="8494"/>
            </w:tabs>
            <w:rPr>
              <w:noProof/>
            </w:rPr>
          </w:pPr>
          <w:hyperlink w:anchor="_Toc62735256" w:history="1">
            <w:r w:rsidR="001A3A0B" w:rsidRPr="00CB3895">
              <w:rPr>
                <w:rStyle w:val="af2"/>
                <w:noProof/>
              </w:rPr>
              <w:t>1.2研究目的</w:t>
            </w:r>
            <w:r w:rsidR="001A3A0B">
              <w:rPr>
                <w:noProof/>
                <w:webHidden/>
              </w:rPr>
              <w:tab/>
            </w:r>
            <w:r w:rsidR="001A3A0B">
              <w:rPr>
                <w:noProof/>
                <w:webHidden/>
              </w:rPr>
              <w:fldChar w:fldCharType="begin"/>
            </w:r>
            <w:r w:rsidR="001A3A0B">
              <w:rPr>
                <w:noProof/>
                <w:webHidden/>
              </w:rPr>
              <w:instrText xml:space="preserve"> PAGEREF _Toc62735256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B1F2ED5" w14:textId="30D0E57C" w:rsidR="001A3A0B" w:rsidRDefault="00A82706">
          <w:pPr>
            <w:pStyle w:val="21"/>
            <w:tabs>
              <w:tab w:val="right" w:leader="dot" w:pos="8494"/>
            </w:tabs>
            <w:rPr>
              <w:noProof/>
            </w:rPr>
          </w:pPr>
          <w:hyperlink w:anchor="_Toc62735257" w:history="1">
            <w:r w:rsidR="001A3A0B" w:rsidRPr="00CB3895">
              <w:rPr>
                <w:rStyle w:val="af2"/>
                <w:noProof/>
              </w:rPr>
              <w:t>1.3研究概要</w:t>
            </w:r>
            <w:r w:rsidR="001A3A0B">
              <w:rPr>
                <w:noProof/>
                <w:webHidden/>
              </w:rPr>
              <w:tab/>
            </w:r>
            <w:r w:rsidR="001A3A0B">
              <w:rPr>
                <w:noProof/>
                <w:webHidden/>
              </w:rPr>
              <w:fldChar w:fldCharType="begin"/>
            </w:r>
            <w:r w:rsidR="001A3A0B">
              <w:rPr>
                <w:noProof/>
                <w:webHidden/>
              </w:rPr>
              <w:instrText xml:space="preserve"> PAGEREF _Toc62735257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654736E" w14:textId="05ACB40A" w:rsidR="001A3A0B" w:rsidRDefault="00A82706">
          <w:pPr>
            <w:pStyle w:val="21"/>
            <w:tabs>
              <w:tab w:val="right" w:leader="dot" w:pos="8494"/>
            </w:tabs>
            <w:rPr>
              <w:noProof/>
            </w:rPr>
          </w:pPr>
          <w:hyperlink w:anchor="_Toc62735258" w:history="1">
            <w:r w:rsidR="001A3A0B" w:rsidRPr="00CB3895">
              <w:rPr>
                <w:rStyle w:val="af2"/>
                <w:noProof/>
              </w:rPr>
              <w:t>1.4本論文の構成</w:t>
            </w:r>
            <w:r w:rsidR="001A3A0B">
              <w:rPr>
                <w:noProof/>
                <w:webHidden/>
              </w:rPr>
              <w:tab/>
            </w:r>
            <w:r w:rsidR="001A3A0B">
              <w:rPr>
                <w:noProof/>
                <w:webHidden/>
              </w:rPr>
              <w:fldChar w:fldCharType="begin"/>
            </w:r>
            <w:r w:rsidR="001A3A0B">
              <w:rPr>
                <w:noProof/>
                <w:webHidden/>
              </w:rPr>
              <w:instrText xml:space="preserve"> PAGEREF _Toc62735258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40DCF277" w14:textId="4E3188DC" w:rsidR="001A3A0B" w:rsidRDefault="00A82706">
          <w:pPr>
            <w:pStyle w:val="11"/>
            <w:tabs>
              <w:tab w:val="right" w:leader="dot" w:pos="8494"/>
            </w:tabs>
            <w:rPr>
              <w:noProof/>
            </w:rPr>
          </w:pPr>
          <w:hyperlink w:anchor="_Toc62735259" w:history="1">
            <w:r w:rsidR="001A3A0B" w:rsidRPr="00CB3895">
              <w:rPr>
                <w:rStyle w:val="af2"/>
                <w:noProof/>
              </w:rPr>
              <w:t>2.マルチタスクシステム</w:t>
            </w:r>
            <w:r w:rsidR="001A3A0B">
              <w:rPr>
                <w:noProof/>
                <w:webHidden/>
              </w:rPr>
              <w:tab/>
            </w:r>
            <w:r w:rsidR="001A3A0B">
              <w:rPr>
                <w:noProof/>
                <w:webHidden/>
              </w:rPr>
              <w:fldChar w:fldCharType="begin"/>
            </w:r>
            <w:r w:rsidR="001A3A0B">
              <w:rPr>
                <w:noProof/>
                <w:webHidden/>
              </w:rPr>
              <w:instrText xml:space="preserve"> PAGEREF _Toc62735259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774E9F36" w14:textId="348E519E" w:rsidR="001A3A0B" w:rsidRDefault="00A82706">
          <w:pPr>
            <w:pStyle w:val="21"/>
            <w:tabs>
              <w:tab w:val="right" w:leader="dot" w:pos="8494"/>
            </w:tabs>
            <w:rPr>
              <w:noProof/>
            </w:rPr>
          </w:pPr>
          <w:hyperlink w:anchor="_Toc62735260" w:history="1">
            <w:r w:rsidR="001A3A0B" w:rsidRPr="00CB3895">
              <w:rPr>
                <w:rStyle w:val="af2"/>
                <w:noProof/>
              </w:rPr>
              <w:t>2.1概要</w:t>
            </w:r>
            <w:r w:rsidR="001A3A0B">
              <w:rPr>
                <w:noProof/>
                <w:webHidden/>
              </w:rPr>
              <w:tab/>
            </w:r>
            <w:r w:rsidR="001A3A0B">
              <w:rPr>
                <w:noProof/>
                <w:webHidden/>
              </w:rPr>
              <w:fldChar w:fldCharType="begin"/>
            </w:r>
            <w:r w:rsidR="001A3A0B">
              <w:rPr>
                <w:noProof/>
                <w:webHidden/>
              </w:rPr>
              <w:instrText xml:space="preserve"> PAGEREF _Toc62735260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1E3ECE9C" w14:textId="2817D806" w:rsidR="001A3A0B" w:rsidRDefault="00A82706">
          <w:pPr>
            <w:pStyle w:val="21"/>
            <w:tabs>
              <w:tab w:val="right" w:leader="dot" w:pos="8494"/>
            </w:tabs>
            <w:rPr>
              <w:noProof/>
            </w:rPr>
          </w:pPr>
          <w:hyperlink w:anchor="_Toc62735261" w:history="1">
            <w:r w:rsidR="001A3A0B" w:rsidRPr="00CB3895">
              <w:rPr>
                <w:rStyle w:val="af2"/>
                <w:noProof/>
              </w:rPr>
              <w:t>2.2ヒープメモリ管理</w:t>
            </w:r>
            <w:r w:rsidR="001A3A0B">
              <w:rPr>
                <w:noProof/>
                <w:webHidden/>
              </w:rPr>
              <w:tab/>
            </w:r>
            <w:r w:rsidR="001A3A0B">
              <w:rPr>
                <w:noProof/>
                <w:webHidden/>
              </w:rPr>
              <w:fldChar w:fldCharType="begin"/>
            </w:r>
            <w:r w:rsidR="001A3A0B">
              <w:rPr>
                <w:noProof/>
                <w:webHidden/>
              </w:rPr>
              <w:instrText xml:space="preserve"> PAGEREF _Toc62735261 \h </w:instrText>
            </w:r>
            <w:r w:rsidR="001A3A0B">
              <w:rPr>
                <w:noProof/>
                <w:webHidden/>
              </w:rPr>
            </w:r>
            <w:r w:rsidR="001A3A0B">
              <w:rPr>
                <w:noProof/>
                <w:webHidden/>
              </w:rPr>
              <w:fldChar w:fldCharType="separate"/>
            </w:r>
            <w:r w:rsidR="00BF309F">
              <w:rPr>
                <w:noProof/>
                <w:webHidden/>
              </w:rPr>
              <w:t>6</w:t>
            </w:r>
            <w:r w:rsidR="001A3A0B">
              <w:rPr>
                <w:noProof/>
                <w:webHidden/>
              </w:rPr>
              <w:fldChar w:fldCharType="end"/>
            </w:r>
          </w:hyperlink>
        </w:p>
        <w:p w14:paraId="6A88F10A" w14:textId="33C60BA2" w:rsidR="001A3A0B" w:rsidRDefault="00A82706">
          <w:pPr>
            <w:pStyle w:val="21"/>
            <w:tabs>
              <w:tab w:val="right" w:leader="dot" w:pos="8494"/>
            </w:tabs>
            <w:rPr>
              <w:noProof/>
            </w:rPr>
          </w:pPr>
          <w:hyperlink w:anchor="_Toc62735262" w:history="1">
            <w:r w:rsidR="001A3A0B" w:rsidRPr="00CB3895">
              <w:rPr>
                <w:rStyle w:val="af2"/>
                <w:noProof/>
              </w:rPr>
              <w:t>2.3時間制約について</w:t>
            </w:r>
            <w:r w:rsidR="001A3A0B">
              <w:rPr>
                <w:noProof/>
                <w:webHidden/>
              </w:rPr>
              <w:tab/>
            </w:r>
            <w:r w:rsidR="001A3A0B">
              <w:rPr>
                <w:noProof/>
                <w:webHidden/>
              </w:rPr>
              <w:fldChar w:fldCharType="begin"/>
            </w:r>
            <w:r w:rsidR="001A3A0B">
              <w:rPr>
                <w:noProof/>
                <w:webHidden/>
              </w:rPr>
              <w:instrText xml:space="preserve"> PAGEREF _Toc62735262 \h </w:instrText>
            </w:r>
            <w:r w:rsidR="001A3A0B">
              <w:rPr>
                <w:noProof/>
                <w:webHidden/>
              </w:rPr>
            </w:r>
            <w:r w:rsidR="001A3A0B">
              <w:rPr>
                <w:noProof/>
                <w:webHidden/>
              </w:rPr>
              <w:fldChar w:fldCharType="separate"/>
            </w:r>
            <w:r w:rsidR="00BF309F">
              <w:rPr>
                <w:noProof/>
                <w:webHidden/>
              </w:rPr>
              <w:t>9</w:t>
            </w:r>
            <w:r w:rsidR="001A3A0B">
              <w:rPr>
                <w:noProof/>
                <w:webHidden/>
              </w:rPr>
              <w:fldChar w:fldCharType="end"/>
            </w:r>
          </w:hyperlink>
        </w:p>
        <w:p w14:paraId="2293F995" w14:textId="0841862C" w:rsidR="001A3A0B" w:rsidRDefault="00A82706">
          <w:pPr>
            <w:pStyle w:val="11"/>
            <w:tabs>
              <w:tab w:val="right" w:leader="dot" w:pos="8494"/>
            </w:tabs>
            <w:rPr>
              <w:noProof/>
            </w:rPr>
          </w:pPr>
          <w:hyperlink w:anchor="_Toc62735263" w:history="1">
            <w:r w:rsidR="001A3A0B" w:rsidRPr="00CB3895">
              <w:rPr>
                <w:rStyle w:val="af2"/>
                <w:noProof/>
              </w:rPr>
              <w:t>3.マルチプロセッサシステム</w:t>
            </w:r>
            <w:r w:rsidR="001A3A0B">
              <w:rPr>
                <w:noProof/>
                <w:webHidden/>
              </w:rPr>
              <w:tab/>
            </w:r>
            <w:r w:rsidR="001A3A0B">
              <w:rPr>
                <w:noProof/>
                <w:webHidden/>
              </w:rPr>
              <w:fldChar w:fldCharType="begin"/>
            </w:r>
            <w:r w:rsidR="001A3A0B">
              <w:rPr>
                <w:noProof/>
                <w:webHidden/>
              </w:rPr>
              <w:instrText xml:space="preserve"> PAGEREF _Toc62735263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21DA80A7" w14:textId="22DF7E56" w:rsidR="001A3A0B" w:rsidRDefault="00A82706">
          <w:pPr>
            <w:pStyle w:val="21"/>
            <w:tabs>
              <w:tab w:val="right" w:leader="dot" w:pos="8494"/>
            </w:tabs>
            <w:rPr>
              <w:noProof/>
            </w:rPr>
          </w:pPr>
          <w:hyperlink w:anchor="_Toc62735264" w:history="1">
            <w:r w:rsidR="001A3A0B" w:rsidRPr="00CB3895">
              <w:rPr>
                <w:rStyle w:val="af2"/>
                <w:noProof/>
              </w:rPr>
              <w:t>3.1概要</w:t>
            </w:r>
            <w:r w:rsidR="001A3A0B">
              <w:rPr>
                <w:noProof/>
                <w:webHidden/>
              </w:rPr>
              <w:tab/>
            </w:r>
            <w:r w:rsidR="001A3A0B">
              <w:rPr>
                <w:noProof/>
                <w:webHidden/>
              </w:rPr>
              <w:fldChar w:fldCharType="begin"/>
            </w:r>
            <w:r w:rsidR="001A3A0B">
              <w:rPr>
                <w:noProof/>
                <w:webHidden/>
              </w:rPr>
              <w:instrText xml:space="preserve"> PAGEREF _Toc62735264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568650FF" w14:textId="24E6FD1E" w:rsidR="001A3A0B" w:rsidRDefault="00A82706">
          <w:pPr>
            <w:pStyle w:val="21"/>
            <w:tabs>
              <w:tab w:val="right" w:leader="dot" w:pos="8494"/>
            </w:tabs>
            <w:rPr>
              <w:noProof/>
            </w:rPr>
          </w:pPr>
          <w:hyperlink w:anchor="_Toc62735265" w:history="1">
            <w:r w:rsidR="001A3A0B" w:rsidRPr="00CB3895">
              <w:rPr>
                <w:rStyle w:val="af2"/>
                <w:noProof/>
              </w:rPr>
              <w:t>3.2システムモデル</w:t>
            </w:r>
            <w:r w:rsidR="001A3A0B">
              <w:rPr>
                <w:noProof/>
                <w:webHidden/>
              </w:rPr>
              <w:tab/>
            </w:r>
            <w:r w:rsidR="001A3A0B">
              <w:rPr>
                <w:noProof/>
                <w:webHidden/>
              </w:rPr>
              <w:fldChar w:fldCharType="begin"/>
            </w:r>
            <w:r w:rsidR="001A3A0B">
              <w:rPr>
                <w:noProof/>
                <w:webHidden/>
              </w:rPr>
              <w:instrText xml:space="preserve"> PAGEREF _Toc62735265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79DE27AA" w14:textId="47F3C99C" w:rsidR="001A3A0B" w:rsidRDefault="00A82706">
          <w:pPr>
            <w:pStyle w:val="11"/>
            <w:tabs>
              <w:tab w:val="right" w:leader="dot" w:pos="8494"/>
            </w:tabs>
            <w:rPr>
              <w:noProof/>
            </w:rPr>
          </w:pPr>
          <w:hyperlink w:anchor="_Toc62735266" w:history="1">
            <w:r w:rsidR="001A3A0B" w:rsidRPr="00CB3895">
              <w:rPr>
                <w:rStyle w:val="af2"/>
                <w:noProof/>
              </w:rPr>
              <w:t>4.</w:t>
            </w:r>
            <w:r w:rsidR="001A3A0B" w:rsidRPr="00CB3895">
              <w:rPr>
                <w:rStyle w:val="af2"/>
                <w:b/>
                <w:noProof/>
              </w:rPr>
              <w:t xml:space="preserve"> </w:t>
            </w:r>
            <w:r w:rsidR="001A3A0B" w:rsidRPr="00CB3895">
              <w:rPr>
                <w:rStyle w:val="af2"/>
                <w:noProof/>
              </w:rPr>
              <w:t>ヒープメモリと実時間制約を共に考慮したスケジューリング手法LMCLF</w:t>
            </w:r>
            <w:r w:rsidR="001A3A0B">
              <w:rPr>
                <w:noProof/>
                <w:webHidden/>
              </w:rPr>
              <w:tab/>
            </w:r>
            <w:r w:rsidR="001A3A0B">
              <w:rPr>
                <w:noProof/>
                <w:webHidden/>
              </w:rPr>
              <w:fldChar w:fldCharType="begin"/>
            </w:r>
            <w:r w:rsidR="001A3A0B">
              <w:rPr>
                <w:noProof/>
                <w:webHidden/>
              </w:rPr>
              <w:instrText xml:space="preserve"> PAGEREF _Toc62735266 \h </w:instrText>
            </w:r>
            <w:r w:rsidR="001A3A0B">
              <w:rPr>
                <w:noProof/>
                <w:webHidden/>
              </w:rPr>
            </w:r>
            <w:r w:rsidR="001A3A0B">
              <w:rPr>
                <w:noProof/>
                <w:webHidden/>
              </w:rPr>
              <w:fldChar w:fldCharType="separate"/>
            </w:r>
            <w:r w:rsidR="00BF309F">
              <w:rPr>
                <w:noProof/>
                <w:webHidden/>
              </w:rPr>
              <w:t>12</w:t>
            </w:r>
            <w:r w:rsidR="001A3A0B">
              <w:rPr>
                <w:noProof/>
                <w:webHidden/>
              </w:rPr>
              <w:fldChar w:fldCharType="end"/>
            </w:r>
          </w:hyperlink>
        </w:p>
        <w:p w14:paraId="5AA4AD93" w14:textId="47EA1F50" w:rsidR="001A3A0B" w:rsidRDefault="00A82706">
          <w:pPr>
            <w:pStyle w:val="11"/>
            <w:tabs>
              <w:tab w:val="right" w:leader="dot" w:pos="8494"/>
            </w:tabs>
            <w:rPr>
              <w:noProof/>
            </w:rPr>
          </w:pPr>
          <w:hyperlink w:anchor="_Toc62735267" w:history="1">
            <w:r w:rsidR="001A3A0B" w:rsidRPr="00CB3895">
              <w:rPr>
                <w:rStyle w:val="af2"/>
                <w:noProof/>
              </w:rPr>
              <w:t>5. ヒープメモリと実時間制約を共に考慮したスケジューリング手法LMCLFの改善</w:t>
            </w:r>
            <w:r w:rsidR="001A3A0B">
              <w:rPr>
                <w:noProof/>
                <w:webHidden/>
              </w:rPr>
              <w:tab/>
            </w:r>
            <w:r w:rsidR="001A3A0B">
              <w:rPr>
                <w:noProof/>
                <w:webHidden/>
              </w:rPr>
              <w:fldChar w:fldCharType="begin"/>
            </w:r>
            <w:r w:rsidR="001A3A0B">
              <w:rPr>
                <w:noProof/>
                <w:webHidden/>
              </w:rPr>
              <w:instrText xml:space="preserve"> PAGEREF _Toc62735267 \h </w:instrText>
            </w:r>
            <w:r w:rsidR="001A3A0B">
              <w:rPr>
                <w:noProof/>
                <w:webHidden/>
              </w:rPr>
            </w:r>
            <w:r w:rsidR="001A3A0B">
              <w:rPr>
                <w:noProof/>
                <w:webHidden/>
              </w:rPr>
              <w:fldChar w:fldCharType="separate"/>
            </w:r>
            <w:r w:rsidR="00BF309F">
              <w:rPr>
                <w:noProof/>
                <w:webHidden/>
              </w:rPr>
              <w:t>14</w:t>
            </w:r>
            <w:r w:rsidR="001A3A0B">
              <w:rPr>
                <w:noProof/>
                <w:webHidden/>
              </w:rPr>
              <w:fldChar w:fldCharType="end"/>
            </w:r>
          </w:hyperlink>
        </w:p>
        <w:p w14:paraId="7AA3D450" w14:textId="1699E2F8" w:rsidR="001A3A0B" w:rsidRDefault="00A82706">
          <w:pPr>
            <w:pStyle w:val="11"/>
            <w:tabs>
              <w:tab w:val="right" w:leader="dot" w:pos="8494"/>
            </w:tabs>
            <w:rPr>
              <w:noProof/>
            </w:rPr>
          </w:pPr>
          <w:hyperlink w:anchor="_Toc62735268" w:history="1">
            <w:r w:rsidR="001A3A0B" w:rsidRPr="00CB3895">
              <w:rPr>
                <w:rStyle w:val="af2"/>
                <w:noProof/>
              </w:rPr>
              <w:t>6.評価実験</w:t>
            </w:r>
            <w:r w:rsidR="001A3A0B">
              <w:rPr>
                <w:noProof/>
                <w:webHidden/>
              </w:rPr>
              <w:tab/>
            </w:r>
            <w:r w:rsidR="001A3A0B">
              <w:rPr>
                <w:noProof/>
                <w:webHidden/>
              </w:rPr>
              <w:fldChar w:fldCharType="begin"/>
            </w:r>
            <w:r w:rsidR="001A3A0B">
              <w:rPr>
                <w:noProof/>
                <w:webHidden/>
              </w:rPr>
              <w:instrText xml:space="preserve"> PAGEREF _Toc62735268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7A150130" w14:textId="5C166992" w:rsidR="001A3A0B" w:rsidRDefault="00A82706">
          <w:pPr>
            <w:pStyle w:val="21"/>
            <w:tabs>
              <w:tab w:val="right" w:leader="dot" w:pos="8494"/>
            </w:tabs>
            <w:rPr>
              <w:noProof/>
            </w:rPr>
          </w:pPr>
          <w:hyperlink w:anchor="_Toc62735269" w:history="1">
            <w:r w:rsidR="001A3A0B" w:rsidRPr="00CB3895">
              <w:rPr>
                <w:rStyle w:val="af2"/>
                <w:noProof/>
              </w:rPr>
              <w:t>6.1実験目的・方法</w:t>
            </w:r>
            <w:r w:rsidR="001A3A0B">
              <w:rPr>
                <w:noProof/>
                <w:webHidden/>
              </w:rPr>
              <w:tab/>
            </w:r>
            <w:r w:rsidR="001A3A0B">
              <w:rPr>
                <w:noProof/>
                <w:webHidden/>
              </w:rPr>
              <w:fldChar w:fldCharType="begin"/>
            </w:r>
            <w:r w:rsidR="001A3A0B">
              <w:rPr>
                <w:noProof/>
                <w:webHidden/>
              </w:rPr>
              <w:instrText xml:space="preserve"> PAGEREF _Toc62735269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12DB7FA8" w14:textId="51B027F1" w:rsidR="001A3A0B" w:rsidRDefault="00A82706">
          <w:pPr>
            <w:pStyle w:val="21"/>
            <w:tabs>
              <w:tab w:val="right" w:leader="dot" w:pos="8494"/>
            </w:tabs>
            <w:rPr>
              <w:noProof/>
            </w:rPr>
          </w:pPr>
          <w:hyperlink w:anchor="_Toc62735270" w:history="1">
            <w:r w:rsidR="001A3A0B" w:rsidRPr="00CB3895">
              <w:rPr>
                <w:rStyle w:val="af2"/>
                <w:noProof/>
              </w:rPr>
              <w:t>6.2タスクセットの生成方法</w:t>
            </w:r>
            <w:r w:rsidR="001A3A0B">
              <w:rPr>
                <w:noProof/>
                <w:webHidden/>
              </w:rPr>
              <w:tab/>
            </w:r>
            <w:r w:rsidR="001A3A0B">
              <w:rPr>
                <w:noProof/>
                <w:webHidden/>
              </w:rPr>
              <w:fldChar w:fldCharType="begin"/>
            </w:r>
            <w:r w:rsidR="001A3A0B">
              <w:rPr>
                <w:noProof/>
                <w:webHidden/>
              </w:rPr>
              <w:instrText xml:space="preserve"> PAGEREF _Toc62735270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09BD1532" w14:textId="07E8BC2E" w:rsidR="001A3A0B" w:rsidRDefault="00A82706">
          <w:pPr>
            <w:pStyle w:val="21"/>
            <w:tabs>
              <w:tab w:val="right" w:leader="dot" w:pos="8494"/>
            </w:tabs>
            <w:rPr>
              <w:noProof/>
            </w:rPr>
          </w:pPr>
          <w:hyperlink w:anchor="_Toc62735271" w:history="1">
            <w:r w:rsidR="001A3A0B" w:rsidRPr="00CB3895">
              <w:rPr>
                <w:rStyle w:val="af2"/>
                <w:noProof/>
              </w:rPr>
              <w:t>6.3実験結果</w:t>
            </w:r>
            <w:r w:rsidR="001A3A0B">
              <w:rPr>
                <w:noProof/>
                <w:webHidden/>
              </w:rPr>
              <w:tab/>
            </w:r>
            <w:r w:rsidR="001A3A0B">
              <w:rPr>
                <w:noProof/>
                <w:webHidden/>
              </w:rPr>
              <w:fldChar w:fldCharType="begin"/>
            </w:r>
            <w:r w:rsidR="001A3A0B">
              <w:rPr>
                <w:noProof/>
                <w:webHidden/>
              </w:rPr>
              <w:instrText xml:space="preserve"> PAGEREF _Toc62735271 \h </w:instrText>
            </w:r>
            <w:r w:rsidR="001A3A0B">
              <w:rPr>
                <w:noProof/>
                <w:webHidden/>
              </w:rPr>
            </w:r>
            <w:r w:rsidR="001A3A0B">
              <w:rPr>
                <w:noProof/>
                <w:webHidden/>
              </w:rPr>
              <w:fldChar w:fldCharType="separate"/>
            </w:r>
            <w:r w:rsidR="00BF309F">
              <w:rPr>
                <w:noProof/>
                <w:webHidden/>
              </w:rPr>
              <w:t>17</w:t>
            </w:r>
            <w:r w:rsidR="001A3A0B">
              <w:rPr>
                <w:noProof/>
                <w:webHidden/>
              </w:rPr>
              <w:fldChar w:fldCharType="end"/>
            </w:r>
          </w:hyperlink>
        </w:p>
        <w:p w14:paraId="35E2C561" w14:textId="24D9E7AA" w:rsidR="001A3A0B" w:rsidRDefault="00A82706">
          <w:pPr>
            <w:pStyle w:val="11"/>
            <w:tabs>
              <w:tab w:val="right" w:leader="dot" w:pos="8494"/>
            </w:tabs>
            <w:rPr>
              <w:noProof/>
            </w:rPr>
          </w:pPr>
          <w:hyperlink w:anchor="_Toc62735272" w:history="1">
            <w:r w:rsidR="001A3A0B" w:rsidRPr="00CB3895">
              <w:rPr>
                <w:rStyle w:val="af2"/>
                <w:noProof/>
              </w:rPr>
              <w:t>7.考察</w:t>
            </w:r>
            <w:r w:rsidR="001A3A0B">
              <w:rPr>
                <w:noProof/>
                <w:webHidden/>
              </w:rPr>
              <w:tab/>
            </w:r>
            <w:r w:rsidR="001A3A0B">
              <w:rPr>
                <w:noProof/>
                <w:webHidden/>
              </w:rPr>
              <w:fldChar w:fldCharType="begin"/>
            </w:r>
            <w:r w:rsidR="001A3A0B">
              <w:rPr>
                <w:noProof/>
                <w:webHidden/>
              </w:rPr>
              <w:instrText xml:space="preserve"> PAGEREF _Toc62735272 \h </w:instrText>
            </w:r>
            <w:r w:rsidR="001A3A0B">
              <w:rPr>
                <w:noProof/>
                <w:webHidden/>
              </w:rPr>
            </w:r>
            <w:r w:rsidR="001A3A0B">
              <w:rPr>
                <w:noProof/>
                <w:webHidden/>
              </w:rPr>
              <w:fldChar w:fldCharType="separate"/>
            </w:r>
            <w:r w:rsidR="00BF309F">
              <w:rPr>
                <w:noProof/>
                <w:webHidden/>
              </w:rPr>
              <w:t>19</w:t>
            </w:r>
            <w:r w:rsidR="001A3A0B">
              <w:rPr>
                <w:noProof/>
                <w:webHidden/>
              </w:rPr>
              <w:fldChar w:fldCharType="end"/>
            </w:r>
          </w:hyperlink>
        </w:p>
        <w:p w14:paraId="57BAE624" w14:textId="4E821695" w:rsidR="001A3A0B" w:rsidRDefault="00A82706">
          <w:pPr>
            <w:pStyle w:val="11"/>
            <w:tabs>
              <w:tab w:val="right" w:leader="dot" w:pos="8494"/>
            </w:tabs>
            <w:rPr>
              <w:noProof/>
            </w:rPr>
          </w:pPr>
          <w:hyperlink w:anchor="_Toc62735273" w:history="1">
            <w:r w:rsidR="001A3A0B" w:rsidRPr="00CB3895">
              <w:rPr>
                <w:rStyle w:val="af2"/>
                <w:noProof/>
              </w:rPr>
              <w:t>8.あとがき</w:t>
            </w:r>
            <w:r w:rsidR="001A3A0B">
              <w:rPr>
                <w:noProof/>
                <w:webHidden/>
              </w:rPr>
              <w:tab/>
            </w:r>
            <w:r w:rsidR="001A3A0B">
              <w:rPr>
                <w:noProof/>
                <w:webHidden/>
              </w:rPr>
              <w:fldChar w:fldCharType="begin"/>
            </w:r>
            <w:r w:rsidR="001A3A0B">
              <w:rPr>
                <w:noProof/>
                <w:webHidden/>
              </w:rPr>
              <w:instrText xml:space="preserve"> PAGEREF _Toc62735273 \h </w:instrText>
            </w:r>
            <w:r w:rsidR="001A3A0B">
              <w:rPr>
                <w:noProof/>
                <w:webHidden/>
              </w:rPr>
            </w:r>
            <w:r w:rsidR="001A3A0B">
              <w:rPr>
                <w:noProof/>
                <w:webHidden/>
              </w:rPr>
              <w:fldChar w:fldCharType="separate"/>
            </w:r>
            <w:r w:rsidR="00BF309F">
              <w:rPr>
                <w:noProof/>
                <w:webHidden/>
              </w:rPr>
              <w:t>20</w:t>
            </w:r>
            <w:r w:rsidR="001A3A0B">
              <w:rPr>
                <w:noProof/>
                <w:webHidden/>
              </w:rPr>
              <w:fldChar w:fldCharType="end"/>
            </w:r>
          </w:hyperlink>
        </w:p>
        <w:p w14:paraId="381BCCFE" w14:textId="4A3C016B" w:rsidR="001A3A0B" w:rsidRDefault="00A82706">
          <w:pPr>
            <w:pStyle w:val="11"/>
            <w:tabs>
              <w:tab w:val="right" w:leader="dot" w:pos="8494"/>
            </w:tabs>
            <w:rPr>
              <w:noProof/>
            </w:rPr>
          </w:pPr>
          <w:hyperlink w:anchor="_Toc62735274" w:history="1">
            <w:r w:rsidR="001A3A0B" w:rsidRPr="00CB3895">
              <w:rPr>
                <w:rStyle w:val="af2"/>
                <w:noProof/>
              </w:rPr>
              <w:t>参考文献</w:t>
            </w:r>
            <w:r w:rsidR="001A3A0B">
              <w:rPr>
                <w:noProof/>
                <w:webHidden/>
              </w:rPr>
              <w:tab/>
            </w:r>
            <w:r w:rsidR="001A3A0B">
              <w:rPr>
                <w:noProof/>
                <w:webHidden/>
              </w:rPr>
              <w:fldChar w:fldCharType="begin"/>
            </w:r>
            <w:r w:rsidR="001A3A0B">
              <w:rPr>
                <w:noProof/>
                <w:webHidden/>
              </w:rPr>
              <w:instrText xml:space="preserve"> PAGEREF _Toc62735274 \h </w:instrText>
            </w:r>
            <w:r w:rsidR="001A3A0B">
              <w:rPr>
                <w:noProof/>
                <w:webHidden/>
              </w:rPr>
            </w:r>
            <w:r w:rsidR="001A3A0B">
              <w:rPr>
                <w:noProof/>
                <w:webHidden/>
              </w:rPr>
              <w:fldChar w:fldCharType="separate"/>
            </w:r>
            <w:r w:rsidR="00BF309F">
              <w:rPr>
                <w:noProof/>
                <w:webHidden/>
              </w:rPr>
              <w:t>21</w:t>
            </w:r>
            <w:r w:rsidR="001A3A0B">
              <w:rPr>
                <w:noProof/>
                <w:webHidden/>
              </w:rPr>
              <w:fldChar w:fldCharType="end"/>
            </w:r>
          </w:hyperlink>
        </w:p>
        <w:p w14:paraId="1D9404EB" w14:textId="12AFFEEE" w:rsidR="001A3A0B" w:rsidRDefault="00A82706">
          <w:pPr>
            <w:pStyle w:val="11"/>
            <w:tabs>
              <w:tab w:val="right" w:leader="dot" w:pos="8494"/>
            </w:tabs>
            <w:rPr>
              <w:noProof/>
            </w:rPr>
          </w:pPr>
          <w:hyperlink w:anchor="_Toc62735275" w:history="1">
            <w:r w:rsidR="001A3A0B" w:rsidRPr="00CB3895">
              <w:rPr>
                <w:rStyle w:val="af2"/>
                <w:noProof/>
              </w:rPr>
              <w:t>謝辞</w:t>
            </w:r>
            <w:r w:rsidR="001A3A0B">
              <w:rPr>
                <w:noProof/>
                <w:webHidden/>
              </w:rPr>
              <w:tab/>
            </w:r>
            <w:r w:rsidR="001A3A0B">
              <w:rPr>
                <w:noProof/>
                <w:webHidden/>
              </w:rPr>
              <w:fldChar w:fldCharType="begin"/>
            </w:r>
            <w:r w:rsidR="001A3A0B">
              <w:rPr>
                <w:noProof/>
                <w:webHidden/>
              </w:rPr>
              <w:instrText xml:space="preserve"> PAGEREF _Toc62735275 \h </w:instrText>
            </w:r>
            <w:r w:rsidR="001A3A0B">
              <w:rPr>
                <w:noProof/>
                <w:webHidden/>
              </w:rPr>
            </w:r>
            <w:r w:rsidR="001A3A0B">
              <w:rPr>
                <w:noProof/>
                <w:webHidden/>
              </w:rPr>
              <w:fldChar w:fldCharType="separate"/>
            </w:r>
            <w:r w:rsidR="00BF309F">
              <w:rPr>
                <w:noProof/>
                <w:webHidden/>
              </w:rPr>
              <w:t>22</w:t>
            </w:r>
            <w:r w:rsidR="001A3A0B">
              <w:rPr>
                <w:noProof/>
                <w:webHidden/>
              </w:rPr>
              <w:fldChar w:fldCharType="end"/>
            </w:r>
          </w:hyperlink>
        </w:p>
        <w:p w14:paraId="528D5A47" w14:textId="12A44063" w:rsidR="001A3A0B" w:rsidRDefault="00A82706">
          <w:pPr>
            <w:pStyle w:val="11"/>
            <w:tabs>
              <w:tab w:val="right" w:leader="dot" w:pos="8494"/>
            </w:tabs>
            <w:rPr>
              <w:noProof/>
            </w:rPr>
          </w:pPr>
          <w:hyperlink w:anchor="_Toc62735276" w:history="1">
            <w:r w:rsidR="001A3A0B" w:rsidRPr="00CB3895">
              <w:rPr>
                <w:rStyle w:val="af2"/>
                <w:noProof/>
              </w:rPr>
              <w:t>付録</w:t>
            </w:r>
            <w:r w:rsidR="001A3A0B">
              <w:rPr>
                <w:noProof/>
                <w:webHidden/>
              </w:rPr>
              <w:tab/>
            </w:r>
            <w:r w:rsidR="001A3A0B">
              <w:rPr>
                <w:noProof/>
                <w:webHidden/>
              </w:rPr>
              <w:fldChar w:fldCharType="begin"/>
            </w:r>
            <w:r w:rsidR="001A3A0B">
              <w:rPr>
                <w:noProof/>
                <w:webHidden/>
              </w:rPr>
              <w:instrText xml:space="preserve"> PAGEREF _Toc62735276 \h </w:instrText>
            </w:r>
            <w:r w:rsidR="001A3A0B">
              <w:rPr>
                <w:noProof/>
                <w:webHidden/>
              </w:rPr>
            </w:r>
            <w:r w:rsidR="001A3A0B">
              <w:rPr>
                <w:noProof/>
                <w:webHidden/>
              </w:rPr>
              <w:fldChar w:fldCharType="separate"/>
            </w:r>
            <w:r w:rsidR="00BF309F">
              <w:rPr>
                <w:noProof/>
                <w:webHidden/>
              </w:rPr>
              <w:t>23</w:t>
            </w:r>
            <w:r w:rsidR="001A3A0B">
              <w:rPr>
                <w:noProof/>
                <w:webHidden/>
              </w:rPr>
              <w:fldChar w:fldCharType="end"/>
            </w:r>
          </w:hyperlink>
        </w:p>
        <w:p w14:paraId="1611391D" w14:textId="22ADA96F" w:rsidR="004E43C4" w:rsidRDefault="004E43C4">
          <w:r>
            <w:rPr>
              <w:b/>
              <w:bCs/>
              <w:lang w:val="ja-JP"/>
            </w:rPr>
            <w:fldChar w:fldCharType="end"/>
          </w:r>
        </w:p>
      </w:sdtContent>
    </w:sdt>
    <w:p w14:paraId="77F6B6CA" w14:textId="4ECF6B01" w:rsidR="00436F13" w:rsidRDefault="00436F13" w:rsidP="00436F13">
      <w:pPr>
        <w:jc w:val="left"/>
        <w:rPr>
          <w:rFonts w:ascii="ＭＳ 明朝" w:eastAsia="ＭＳ 明朝" w:hAnsi="ＭＳ 明朝" w:cs="ＭＳ 明朝"/>
          <w:sz w:val="23"/>
        </w:rPr>
      </w:pPr>
    </w:p>
    <w:p w14:paraId="73EB7A4D" w14:textId="730D4EB2" w:rsidR="0024151E" w:rsidRDefault="00681BD0" w:rsidP="00681BD0">
      <w:pPr>
        <w:pStyle w:val="1"/>
      </w:pPr>
      <w:bookmarkStart w:id="1" w:name="_Toc62735254"/>
      <w:r>
        <w:rPr>
          <w:rFonts w:hint="eastAsia"/>
        </w:rPr>
        <w:lastRenderedPageBreak/>
        <w:t>1</w:t>
      </w:r>
      <w:r>
        <w:t>.</w:t>
      </w:r>
      <w:r w:rsidR="0024151E">
        <w:rPr>
          <w:rFonts w:hint="eastAsia"/>
        </w:rPr>
        <w:t>まえがき</w:t>
      </w:r>
      <w:bookmarkEnd w:id="1"/>
    </w:p>
    <w:p w14:paraId="3EC940F8" w14:textId="3E3D1549" w:rsidR="00436F13" w:rsidRDefault="00681BD0" w:rsidP="000778A8">
      <w:pPr>
        <w:pStyle w:val="2"/>
      </w:pPr>
      <w:bookmarkStart w:id="2" w:name="_Toc62735255"/>
      <w:r>
        <w:rPr>
          <w:rFonts w:hint="eastAsia"/>
        </w:rPr>
        <w:t>1</w:t>
      </w:r>
      <w:r>
        <w:t>.1</w:t>
      </w:r>
      <w:r w:rsidR="00436F13" w:rsidRPr="0024151E">
        <w:t>研究背景</w:t>
      </w:r>
      <w:bookmarkEnd w:id="2"/>
    </w:p>
    <w:p w14:paraId="49CE45A8" w14:textId="77777777" w:rsidR="00436F13" w:rsidRPr="007E4C24" w:rsidRDefault="00436F13" w:rsidP="007E4C24">
      <w:pPr>
        <w:pStyle w:val="a3"/>
        <w:spacing w:line="300" w:lineRule="exact"/>
        <w:ind w:firstLineChars="100" w:firstLine="220"/>
        <w:rPr>
          <w:sz w:val="22"/>
        </w:rPr>
      </w:pPr>
      <w:r w:rsidRPr="007E4C24">
        <w:rPr>
          <w:sz w:val="22"/>
        </w:rPr>
        <w:t>スマートフォン，家電製品，医療機器など代表される組込みシステムは大量生産されることが多いため，製造コストの削減は重要な課題である．そのため，組込みシステムの開発目標の一つとして，メモリ消費量を削減することが挙げられる [1]．なぜなら，メモリ消費量を削減することができれば，組込みシステムのメモリ搭載量を削減でき，製造コストの削減に結びつくと考えられるからである．</w:t>
      </w:r>
    </w:p>
    <w:p w14:paraId="09531686" w14:textId="77777777" w:rsidR="00436F13" w:rsidRPr="007E4C24" w:rsidRDefault="00436F13" w:rsidP="007E4C24">
      <w:pPr>
        <w:pStyle w:val="a3"/>
        <w:spacing w:line="300" w:lineRule="exact"/>
        <w:ind w:firstLineChars="100" w:firstLine="220"/>
        <w:rPr>
          <w:sz w:val="22"/>
        </w:rPr>
      </w:pPr>
      <w:r w:rsidRPr="007E4C24">
        <w:rPr>
          <w:sz w:val="22"/>
        </w:rPr>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消費量が増加してしまう．従って，一般に，マルチタスクシステムのヒープメモリ消費量は，同じ機能を実現するシングルタスクシステムのヒープメモリ消費量よりも増加する傾向にある．</w:t>
      </w:r>
    </w:p>
    <w:p w14:paraId="5393DA03" w14:textId="77777777" w:rsidR="00436F13" w:rsidRPr="007E4C24" w:rsidRDefault="00436F13" w:rsidP="009D5049">
      <w:pPr>
        <w:pStyle w:val="a3"/>
        <w:spacing w:line="300" w:lineRule="exact"/>
        <w:ind w:firstLineChars="100" w:firstLine="220"/>
        <w:rPr>
          <w:rFonts w:eastAsiaTheme="minorHAnsi"/>
          <w:sz w:val="22"/>
        </w:rPr>
      </w:pPr>
      <w:r w:rsidRPr="007E4C24">
        <w:rPr>
          <w:sz w:val="22"/>
        </w:rPr>
        <w:t>マルチタスクシステムのメモリ消費量を静的解析によって削減する手法が提案されている[2][3]．しかしながら，実際に市場に流通しているマルチタスクシステムで動作する製品には，数千個のタスクを扱う製品も存在する．それらの製品において，他のタスクへの切り替えが多くなるとメモリ消費量は増加する．また，タスク単体が持つ状態（ヒープメモリの割り当て箇所）数が少なくても，複数のタスクの並行処理時には各タスクの状態で全ての組み合わ</w:t>
      </w:r>
      <w:r w:rsidRPr="007E4C24">
        <w:rPr>
          <w:rFonts w:eastAsiaTheme="minorHAnsi"/>
          <w:sz w:val="22"/>
        </w:rPr>
        <w:t>せを取り得るため，状態数が爆発的に増加する．よって，既存の静的解析に基づくメモリ削減手法ではそのような解析は困難である．</w:t>
      </w:r>
    </w:p>
    <w:p w14:paraId="07D6601E" w14:textId="5E063E6D" w:rsidR="00436F13" w:rsidRPr="007E4C24" w:rsidRDefault="00436F13" w:rsidP="007E4C24">
      <w:pPr>
        <w:pStyle w:val="a3"/>
        <w:spacing w:line="300" w:lineRule="exact"/>
        <w:ind w:firstLineChars="50" w:firstLine="110"/>
        <w:rPr>
          <w:rFonts w:eastAsiaTheme="minorHAnsi"/>
          <w:sz w:val="22"/>
        </w:rPr>
      </w:pPr>
      <w:r w:rsidRPr="007E4C24">
        <w:rPr>
          <w:rFonts w:eastAsiaTheme="minorHAnsi"/>
          <w:sz w:val="22"/>
        </w:rPr>
        <w:t>リアルタイムスケジューリングの研究は多く存在する[4][5][6][7][8][9]．</w:t>
      </w:r>
      <w:r w:rsidR="0024151E" w:rsidRPr="007E4C24">
        <w:rPr>
          <w:rFonts w:eastAsiaTheme="minorHAnsi" w:hint="eastAsia"/>
          <w:sz w:val="22"/>
        </w:rPr>
        <w:t>先行研究で</w:t>
      </w:r>
      <w:r w:rsidR="00874CD8" w:rsidRPr="007E4C24">
        <w:rPr>
          <w:rFonts w:eastAsiaTheme="minorHAnsi" w:hint="eastAsia"/>
          <w:sz w:val="22"/>
        </w:rPr>
        <w:t>は,</w:t>
      </w:r>
      <w:r w:rsidRPr="007E4C24">
        <w:rPr>
          <w:rFonts w:eastAsiaTheme="minorHAnsi"/>
          <w:sz w:val="22"/>
        </w:rPr>
        <w:t>マルチタスクシステムのヒープメモリ消費量を動的解析によって削減するスケジューリングアルゴリズムである</w:t>
      </w:r>
      <w:r w:rsidR="00554927" w:rsidRPr="007E4C24">
        <w:rPr>
          <w:rFonts w:eastAsiaTheme="minorHAnsi" w:hint="eastAsia"/>
          <w:sz w:val="22"/>
        </w:rPr>
        <w:t>，</w:t>
      </w:r>
      <w:r w:rsidRPr="007E4C24">
        <w:rPr>
          <w:rFonts w:eastAsiaTheme="minorHAnsi"/>
          <w:sz w:val="22"/>
        </w:rPr>
        <w:t>Least Memory Consumption First</w:t>
      </w:r>
      <w:r w:rsidRPr="007E4C24">
        <w:rPr>
          <w:rFonts w:eastAsiaTheme="minorHAnsi" w:cs="ＭＳ 明朝"/>
          <w:sz w:val="22"/>
        </w:rPr>
        <w:t>(LMCF) スケジューリング</w:t>
      </w:r>
      <w:r w:rsidR="00874CD8" w:rsidRPr="007E4C24">
        <w:rPr>
          <w:rFonts w:eastAsiaTheme="minorHAnsi" w:cs="ＭＳ 明朝" w:hint="eastAsia"/>
          <w:sz w:val="22"/>
        </w:rPr>
        <w:t>が</w:t>
      </w:r>
      <w:r w:rsidRPr="007E4C24">
        <w:rPr>
          <w:rFonts w:eastAsiaTheme="minorHAnsi" w:cs="ＭＳ 明朝"/>
          <w:sz w:val="22"/>
        </w:rPr>
        <w:t>提案</w:t>
      </w:r>
      <w:r w:rsidR="0024151E" w:rsidRPr="007E4C24">
        <w:rPr>
          <w:rFonts w:eastAsiaTheme="minorHAnsi" w:cs="ＭＳ 明朝" w:hint="eastAsia"/>
          <w:sz w:val="22"/>
        </w:rPr>
        <w:t>されている</w:t>
      </w:r>
      <w:r w:rsidRPr="007E4C24">
        <w:rPr>
          <w:rFonts w:eastAsiaTheme="minorHAnsi" w:cs="ＭＳ 明朝"/>
          <w:sz w:val="22"/>
        </w:rPr>
        <w:t xml:space="preserve"> [10][11][12]．LMCF スケジューリングでは，各タスクの次のステップのヒープメモリの割り当て（以下，消費メモリ増分）は予測可能[13]であると仮定する．プロセッサ数を</w:t>
      </w:r>
      <m:oMath>
        <m:r>
          <w:rPr>
            <w:rFonts w:ascii="Cambria Math" w:eastAsiaTheme="minorHAnsi" w:hAnsi="Cambria Math" w:cs="ＭＳ 明朝" w:hint="eastAsia"/>
            <w:sz w:val="22"/>
          </w:rPr>
          <m:t>ｐ</m:t>
        </m:r>
      </m:oMath>
      <w:r w:rsidRPr="007E4C24">
        <w:rPr>
          <w:rFonts w:eastAsiaTheme="minorHAnsi" w:cs="ＭＳ 明朝"/>
          <w:sz w:val="22"/>
        </w:rPr>
        <w:t>とすると，次のステップの消費メモリ増分が小さいタスクから</w:t>
      </w:r>
      <w:r w:rsidRPr="007E4C24">
        <w:rPr>
          <w:rFonts w:eastAsiaTheme="minorHAnsi" w:cs="ＭＳ 明朝"/>
          <w:i/>
          <w:sz w:val="22"/>
        </w:rPr>
        <w:t xml:space="preserve">p </w:t>
      </w:r>
      <w:r w:rsidRPr="007E4C24">
        <w:rPr>
          <w:rFonts w:eastAsiaTheme="minorHAnsi" w:cs="ＭＳ 明朝"/>
          <w:sz w:val="22"/>
        </w:rPr>
        <w:t>個選択し，選択したタスクに優先度を付与する．これにより，ヒープメモリ消費量が最大となる状態（以下，最大メモリ消費状態</w:t>
      </w:r>
      <w:r w:rsidR="0024151E" w:rsidRPr="007E4C24">
        <w:rPr>
          <w:rFonts w:eastAsiaTheme="minorHAnsi" w:cs="ＭＳ 明朝" w:hint="eastAsia"/>
          <w:sz w:val="22"/>
        </w:rPr>
        <w:t>）</w:t>
      </w:r>
      <w:r w:rsidRPr="007E4C24">
        <w:rPr>
          <w:rFonts w:eastAsiaTheme="minorHAnsi" w:cs="ＭＳ 明朝"/>
          <w:sz w:val="22"/>
        </w:rPr>
        <w:t>を回避可能なタスクセットに対しては，LMCFスケジューリングによって必ず最大メモリ消費状態を回避可能である[11]．</w:t>
      </w:r>
    </w:p>
    <w:p w14:paraId="29C77787" w14:textId="55904139" w:rsidR="000778A8" w:rsidRPr="007E4C24" w:rsidRDefault="00436F13" w:rsidP="007E4C24">
      <w:pPr>
        <w:pStyle w:val="a3"/>
        <w:spacing w:line="300" w:lineRule="exact"/>
        <w:ind w:firstLineChars="100" w:firstLine="220"/>
        <w:rPr>
          <w:rFonts w:eastAsiaTheme="minorHAnsi"/>
          <w:sz w:val="22"/>
        </w:rPr>
      </w:pPr>
      <w:r w:rsidRPr="007E4C24">
        <w:rPr>
          <w:rFonts w:eastAsiaTheme="minorHAnsi" w:cs="ＭＳ 明朝"/>
          <w:sz w:val="22"/>
        </w:rPr>
        <w:t>一方，LMCFスケジューリングでメモリ消費量の削減はできるが，マルチタスクシステムによる効果（応答性の向上など）が得られない可能性がある．そこで，</w:t>
      </w:r>
      <w:r w:rsidR="0024151E" w:rsidRPr="007E4C24">
        <w:rPr>
          <w:rFonts w:eastAsiaTheme="minorHAnsi" w:cs="ＭＳ 明朝" w:hint="eastAsia"/>
          <w:sz w:val="22"/>
        </w:rPr>
        <w:t>先行研究では</w:t>
      </w:r>
      <w:r w:rsidR="0024151E" w:rsidRPr="007E4C24">
        <w:rPr>
          <w:rFonts w:eastAsiaTheme="minorHAnsi" w:cs="ＭＳ 明朝"/>
          <w:sz w:val="22"/>
        </w:rPr>
        <w:t>消費メモリ増分だけでなく，残余実行時間と余裕時間を考慮した Least Memory, remaining Computation-time, and Laxity First（LMCLF）スケジューリングを提案</w:t>
      </w:r>
      <w:r w:rsidR="0024151E" w:rsidRPr="007E4C24">
        <w:rPr>
          <w:rFonts w:eastAsiaTheme="minorHAnsi" w:cs="ＭＳ 明朝" w:hint="eastAsia"/>
          <w:sz w:val="22"/>
        </w:rPr>
        <w:t>されている</w:t>
      </w:r>
      <w:r w:rsidR="0024151E" w:rsidRPr="007E4C24">
        <w:rPr>
          <w:rFonts w:eastAsiaTheme="minorHAnsi" w:cs="ＭＳ 明朝"/>
          <w:sz w:val="22"/>
        </w:rPr>
        <w:t>．LMCLF スケジューリングでは，(</w:t>
      </w:r>
      <m:oMath>
        <m:r>
          <w:rPr>
            <w:rFonts w:ascii="Cambria Math" w:hAnsi="Cambria Math" w:hint="eastAsia"/>
            <w:sz w:val="22"/>
          </w:rPr>
          <m:t>α</m:t>
        </m:r>
      </m:oMath>
      <w:r w:rsidR="0024151E" w:rsidRPr="007E4C24">
        <w:rPr>
          <w:rFonts w:eastAsiaTheme="minorHAnsi" w:cs="ＭＳ 明朝"/>
          <w:sz w:val="22"/>
        </w:rPr>
        <w:t>×</w:t>
      </w:r>
      <w:r w:rsidR="002A35DC" w:rsidRPr="007E4C24">
        <w:rPr>
          <w:rFonts w:eastAsiaTheme="minorHAnsi" w:cs="ＭＳ 明朝"/>
          <w:sz w:val="22"/>
        </w:rPr>
        <w:t xml:space="preserve"> </w:t>
      </w:r>
      <w:r w:rsidR="0024151E" w:rsidRPr="007E4C24">
        <w:rPr>
          <w:rFonts w:eastAsiaTheme="minorHAnsi" w:cs="ＭＳ 明朝"/>
          <w:sz w:val="22"/>
        </w:rPr>
        <w:t>消費メモリ増分</w:t>
      </w:r>
      <w:r w:rsidR="002A35DC" w:rsidRPr="007E4C24">
        <w:rPr>
          <w:rFonts w:eastAsiaTheme="minorHAnsi" w:cs="ＭＳ 明朝" w:hint="eastAsia"/>
          <w:sz w:val="22"/>
        </w:rPr>
        <w:t xml:space="preserve"> </w:t>
      </w:r>
      <w:r w:rsidR="0024151E" w:rsidRPr="007E4C24">
        <w:rPr>
          <w:rFonts w:eastAsiaTheme="minorHAnsi" w:cs="ＭＳ 明朝"/>
          <w:sz w:val="22"/>
        </w:rPr>
        <w:t>+ 残余実行時間 × 余裕時間 )の値が小さいタスクから順に優先度を付与する．（ただし</w:t>
      </w:r>
      <w:r w:rsidR="002A35DC" w:rsidRPr="007E4C24">
        <w:rPr>
          <w:rFonts w:eastAsiaTheme="minorHAnsi" w:cs="ＭＳ 明朝" w:hint="eastAsia"/>
          <w:sz w:val="22"/>
        </w:rPr>
        <w:t>,α</w:t>
      </w:r>
      <w:r w:rsidR="0024151E" w:rsidRPr="007E4C24">
        <w:rPr>
          <w:rFonts w:eastAsiaTheme="minorHAnsi" w:cs="ＭＳ 明朝"/>
          <w:sz w:val="22"/>
        </w:rPr>
        <w:t>は時間とメモリの換算レートであり</w:t>
      </w:r>
      <w:r w:rsidR="002A35DC" w:rsidRPr="007E4C24">
        <w:rPr>
          <w:rFonts w:eastAsiaTheme="minorHAnsi" w:cs="ＭＳ 明朝" w:hint="eastAsia"/>
          <w:sz w:val="22"/>
        </w:rPr>
        <w:t>,</w:t>
      </w:r>
      <w:r w:rsidR="0024151E" w:rsidRPr="007E4C24">
        <w:rPr>
          <w:rFonts w:eastAsiaTheme="minorHAnsi" w:cs="ＭＳ 明朝"/>
          <w:sz w:val="22"/>
        </w:rPr>
        <w:t>設計者が任意に定める．）</w:t>
      </w:r>
      <w:r w:rsidR="00671142" w:rsidRPr="007E4C24">
        <w:rPr>
          <w:rFonts w:eastAsiaTheme="minorHAnsi" w:hint="eastAsia"/>
          <w:sz w:val="22"/>
        </w:rPr>
        <w:t>しかし,メモリ消費量とデッドラインに大きなばらつきがある場合は，事前に適切なαの値を設定するのは困難である.もしαの値が最適でない場合,最適である場合よりもメモリ削減量が減ってしまう可能性がある.本</w:t>
      </w:r>
      <w:r w:rsidR="00671142" w:rsidRPr="007E4C24">
        <w:rPr>
          <w:rFonts w:eastAsiaTheme="minorHAnsi" w:hint="eastAsia"/>
          <w:sz w:val="22"/>
        </w:rPr>
        <w:lastRenderedPageBreak/>
        <w:t>研究では,その</w:t>
      </w:r>
      <m:oMath>
        <m:r>
          <w:rPr>
            <w:rFonts w:ascii="Cambria Math" w:hAnsi="Cambria Math" w:hint="eastAsia"/>
            <w:sz w:val="22"/>
          </w:rPr>
          <m:t>α</m:t>
        </m:r>
      </m:oMath>
      <w:r w:rsidR="00671142" w:rsidRPr="007E4C24">
        <w:rPr>
          <w:rFonts w:eastAsiaTheme="minorHAnsi" w:hint="eastAsia"/>
          <w:sz w:val="22"/>
        </w:rPr>
        <w:t>のより適切な値をスケジューラ動作中に自動推定する手法を提案する.提案手法により,</w:t>
      </w:r>
      <m:oMath>
        <m:r>
          <w:rPr>
            <w:rFonts w:ascii="Cambria Math" w:hAnsi="Cambria Math" w:hint="eastAsia"/>
            <w:sz w:val="22"/>
          </w:rPr>
          <m:t xml:space="preserve"> α</m:t>
        </m:r>
      </m:oMath>
      <w:r w:rsidR="00671142" w:rsidRPr="007E4C24">
        <w:rPr>
          <w:rFonts w:eastAsiaTheme="minorHAnsi" w:hint="eastAsia"/>
          <w:sz w:val="22"/>
        </w:rPr>
        <w:t>を事前に定める必要が無</w:t>
      </w:r>
      <w:r w:rsidR="002A35DC" w:rsidRPr="007E4C24">
        <w:rPr>
          <w:rFonts w:eastAsiaTheme="minorHAnsi" w:hint="eastAsia"/>
          <w:sz w:val="22"/>
        </w:rPr>
        <w:t>い</w:t>
      </w:r>
      <w:r w:rsidR="00671142" w:rsidRPr="007E4C24">
        <w:rPr>
          <w:rFonts w:eastAsiaTheme="minorHAnsi" w:hint="eastAsia"/>
          <w:sz w:val="22"/>
        </w:rPr>
        <w:t>かつ,</w:t>
      </w:r>
      <m:oMath>
        <m:r>
          <w:rPr>
            <w:rFonts w:ascii="Cambria Math" w:hAnsi="Cambria Math" w:hint="eastAsia"/>
            <w:sz w:val="22"/>
          </w:rPr>
          <m:t xml:space="preserve"> α</m:t>
        </m:r>
      </m:oMath>
      <w:r w:rsidR="00671142" w:rsidRPr="007E4C24">
        <w:rPr>
          <w:rFonts w:eastAsiaTheme="minorHAnsi" w:hint="eastAsia"/>
          <w:sz w:val="22"/>
        </w:rPr>
        <w:t>の値が最適でない場合の従来手法よりもメモリ消費量を削減することが</w:t>
      </w:r>
      <w:r w:rsidR="002A35DC" w:rsidRPr="007E4C24">
        <w:rPr>
          <w:rFonts w:eastAsiaTheme="minorHAnsi" w:hint="eastAsia"/>
          <w:sz w:val="22"/>
        </w:rPr>
        <w:t>期待</w:t>
      </w:r>
      <w:r w:rsidR="00671142" w:rsidRPr="007E4C24">
        <w:rPr>
          <w:rFonts w:eastAsiaTheme="minorHAnsi" w:hint="eastAsia"/>
          <w:sz w:val="22"/>
        </w:rPr>
        <w:t xml:space="preserve">できる. </w:t>
      </w:r>
    </w:p>
    <w:p w14:paraId="1C36DD2D" w14:textId="3E3F43ED" w:rsidR="0024151E" w:rsidRPr="009049DF" w:rsidRDefault="00681BD0" w:rsidP="000778A8">
      <w:pPr>
        <w:pStyle w:val="2"/>
        <w:rPr>
          <w:rFonts w:eastAsiaTheme="minorHAnsi"/>
          <w:sz w:val="20"/>
          <w:szCs w:val="20"/>
        </w:rPr>
      </w:pPr>
      <w:bookmarkStart w:id="3" w:name="_Toc62735256"/>
      <w:r>
        <w:rPr>
          <w:rFonts w:hint="eastAsia"/>
        </w:rPr>
        <w:t>1</w:t>
      </w:r>
      <w:r>
        <w:t>.2</w:t>
      </w:r>
      <w:r w:rsidR="0024151E" w:rsidRPr="0024151E">
        <w:t>研究目的</w:t>
      </w:r>
      <w:bookmarkEnd w:id="3"/>
    </w:p>
    <w:p w14:paraId="361770EC" w14:textId="7BD20E60" w:rsidR="009049DF" w:rsidRPr="005F183B" w:rsidRDefault="009049DF" w:rsidP="007E4C24">
      <w:pPr>
        <w:pStyle w:val="a3"/>
        <w:spacing w:line="300" w:lineRule="exact"/>
        <w:ind w:firstLineChars="100" w:firstLine="220"/>
        <w:rPr>
          <w:rFonts w:eastAsiaTheme="minorHAnsi"/>
          <w:sz w:val="22"/>
        </w:rPr>
      </w:pPr>
      <w:r w:rsidRPr="005F183B">
        <w:rPr>
          <w:rFonts w:eastAsiaTheme="minorHAnsi" w:cs="ＭＳ 明朝"/>
          <w:sz w:val="22"/>
        </w:rPr>
        <w:t>LMCLF スケジューリングでは，</w:t>
      </w:r>
      <w:r w:rsidRPr="005F183B">
        <w:rPr>
          <w:rFonts w:eastAsiaTheme="minorHAnsi" w:hint="eastAsia"/>
          <w:sz w:val="22"/>
        </w:rPr>
        <w:t>メモリ増分と余裕時間,残余実行時間に大きなばらつきがある場合</w:t>
      </w:r>
      <m:oMath>
        <m:r>
          <w:rPr>
            <w:rFonts w:ascii="Cambria Math" w:hAnsi="Cambria Math" w:hint="eastAsia"/>
            <w:sz w:val="22"/>
          </w:rPr>
          <m:t>α</m:t>
        </m:r>
      </m:oMath>
      <w:r w:rsidRPr="005F183B">
        <w:rPr>
          <w:rFonts w:eastAsiaTheme="minorHAnsi" w:hint="eastAsia"/>
          <w:sz w:val="22"/>
        </w:rPr>
        <w:t>の値を設定するのは困難である.それに加えて</w:t>
      </w:r>
      <m:oMath>
        <m:r>
          <w:rPr>
            <w:rFonts w:ascii="Cambria Math" w:hAnsi="Cambria Math" w:hint="eastAsia"/>
            <w:sz w:val="22"/>
          </w:rPr>
          <m:t>α</m:t>
        </m:r>
      </m:oMath>
      <w:r w:rsidR="00955BB4">
        <w:rPr>
          <w:rFonts w:hint="eastAsia"/>
          <w:sz w:val="22"/>
        </w:rPr>
        <w:t>の</w:t>
      </w:r>
      <w:r w:rsidRPr="005F183B">
        <w:rPr>
          <w:rFonts w:eastAsiaTheme="minorHAnsi" w:hint="eastAsia"/>
          <w:sz w:val="22"/>
        </w:rPr>
        <w:t>値が最適でない場合,最適である場合よりもメモリ削減量が減ってしまう.本研究では,</w:t>
      </w:r>
      <w:r w:rsidR="00671142" w:rsidRPr="005F183B">
        <w:rPr>
          <w:rFonts w:eastAsiaTheme="minorHAnsi" w:hint="eastAsia"/>
          <w:sz w:val="22"/>
        </w:rPr>
        <w:t xml:space="preserve"> その</w:t>
      </w:r>
      <m:oMath>
        <m:r>
          <w:rPr>
            <w:rFonts w:ascii="Cambria Math" w:hAnsi="Cambria Math" w:hint="eastAsia"/>
            <w:sz w:val="22"/>
          </w:rPr>
          <m:t>α</m:t>
        </m:r>
      </m:oMath>
      <w:r w:rsidR="00671142" w:rsidRPr="005F183B">
        <w:rPr>
          <w:rFonts w:eastAsiaTheme="minorHAnsi" w:hint="eastAsia"/>
          <w:sz w:val="22"/>
        </w:rPr>
        <w:t>のより適切な値をスケジューラ動作中に自動推定する</w:t>
      </w:r>
      <w:r w:rsidRPr="005F183B">
        <w:rPr>
          <w:rFonts w:eastAsiaTheme="minorHAnsi" w:hint="eastAsia"/>
          <w:sz w:val="22"/>
        </w:rPr>
        <w:t>ことによりLMCLF</w:t>
      </w:r>
      <w:r w:rsidR="00BA62D5">
        <w:rPr>
          <w:rFonts w:eastAsiaTheme="minorHAnsi" w:hint="eastAsia"/>
          <w:sz w:val="22"/>
        </w:rPr>
        <w:t>を</w:t>
      </w:r>
      <w:r w:rsidR="003778AA" w:rsidRPr="005F183B">
        <w:rPr>
          <w:rFonts w:eastAsiaTheme="minorHAnsi" w:hint="eastAsia"/>
          <w:sz w:val="22"/>
        </w:rPr>
        <w:t>改善</w:t>
      </w:r>
      <w:r w:rsidR="00BA62D5">
        <w:rPr>
          <w:rFonts w:eastAsiaTheme="minorHAnsi" w:hint="eastAsia"/>
          <w:sz w:val="22"/>
        </w:rPr>
        <w:t>することを目的</w:t>
      </w:r>
      <w:r w:rsidRPr="005F183B">
        <w:rPr>
          <w:rFonts w:eastAsiaTheme="minorHAnsi" w:hint="eastAsia"/>
          <w:sz w:val="22"/>
        </w:rPr>
        <w:t>とする.</w:t>
      </w:r>
      <w:r w:rsidR="00671142" w:rsidRPr="005F183B">
        <w:rPr>
          <w:rFonts w:eastAsiaTheme="minorHAnsi" w:hint="eastAsia"/>
          <w:sz w:val="22"/>
        </w:rPr>
        <w:t>提案手法により</w:t>
      </w:r>
      <w:r w:rsidRPr="005F183B">
        <w:rPr>
          <w:rFonts w:eastAsiaTheme="minorHAnsi" w:hint="eastAsia"/>
          <w:sz w:val="22"/>
        </w:rPr>
        <w:t>,</w:t>
      </w:r>
      <m:oMath>
        <m:r>
          <w:rPr>
            <w:rFonts w:ascii="Cambria Math" w:hAnsi="Cambria Math" w:hint="eastAsia"/>
            <w:sz w:val="22"/>
          </w:rPr>
          <m:t xml:space="preserve"> α</m:t>
        </m:r>
      </m:oMath>
      <w:r w:rsidRPr="005F183B">
        <w:rPr>
          <w:rFonts w:eastAsiaTheme="minorHAnsi" w:hint="eastAsia"/>
          <w:sz w:val="22"/>
        </w:rPr>
        <w:t>を事前に定める必要が無くかつ,</w:t>
      </w:r>
      <m:oMath>
        <m:r>
          <w:rPr>
            <w:rFonts w:ascii="Cambria Math" w:hAnsi="Cambria Math" w:hint="eastAsia"/>
            <w:sz w:val="22"/>
          </w:rPr>
          <m:t xml:space="preserve"> α</m:t>
        </m:r>
      </m:oMath>
      <w:r w:rsidRPr="005F183B">
        <w:rPr>
          <w:rFonts w:eastAsiaTheme="minorHAnsi" w:hint="eastAsia"/>
          <w:sz w:val="22"/>
        </w:rPr>
        <w:t>の値が最適でない場合の従来手法よりもメモリがより削減</w:t>
      </w:r>
      <w:r w:rsidR="00BA62D5">
        <w:rPr>
          <w:rFonts w:eastAsiaTheme="minorHAnsi" w:hint="eastAsia"/>
          <w:sz w:val="22"/>
        </w:rPr>
        <w:t>できることが期待できる</w:t>
      </w:r>
      <w:r w:rsidR="00590D5D">
        <w:rPr>
          <w:rFonts w:eastAsiaTheme="minorHAnsi" w:hint="eastAsia"/>
          <w:sz w:val="22"/>
        </w:rPr>
        <w:t>．</w:t>
      </w:r>
    </w:p>
    <w:p w14:paraId="4199CC72" w14:textId="77777777" w:rsidR="000778A8" w:rsidRPr="000778A8" w:rsidRDefault="000778A8" w:rsidP="000778A8"/>
    <w:p w14:paraId="4CF268BB" w14:textId="5170CE80" w:rsidR="003778AA" w:rsidRDefault="00681BD0" w:rsidP="000778A8">
      <w:pPr>
        <w:pStyle w:val="2"/>
      </w:pPr>
      <w:bookmarkStart w:id="4" w:name="_Toc62735257"/>
      <w:r>
        <w:rPr>
          <w:rFonts w:hint="eastAsia"/>
        </w:rPr>
        <w:t>1</w:t>
      </w:r>
      <w:r>
        <w:t>.3</w:t>
      </w:r>
      <w:r w:rsidR="003778AA" w:rsidRPr="003778AA">
        <w:rPr>
          <w:rFonts w:hint="eastAsia"/>
        </w:rPr>
        <w:t>研究概要</w:t>
      </w:r>
      <w:bookmarkEnd w:id="4"/>
    </w:p>
    <w:p w14:paraId="7F28026F" w14:textId="74B53A58" w:rsidR="00377322" w:rsidRPr="005F183B" w:rsidRDefault="003778AA" w:rsidP="007E4C24">
      <w:pPr>
        <w:pStyle w:val="a3"/>
        <w:spacing w:line="300" w:lineRule="exact"/>
        <w:ind w:firstLineChars="100" w:firstLine="220"/>
        <w:rPr>
          <w:sz w:val="24"/>
          <w:szCs w:val="24"/>
        </w:rPr>
      </w:pPr>
      <w:r w:rsidRPr="005F183B">
        <w:rPr>
          <w:rFonts w:hint="eastAsia"/>
          <w:sz w:val="22"/>
        </w:rPr>
        <w:t>本研究では</w:t>
      </w:r>
      <w:r w:rsidR="009D5049">
        <w:rPr>
          <w:rFonts w:hint="eastAsia"/>
          <w:sz w:val="22"/>
        </w:rPr>
        <w:t>,</w:t>
      </w:r>
      <w:r w:rsidR="00982217" w:rsidRPr="005F183B">
        <w:rPr>
          <w:rFonts w:hint="eastAsia"/>
          <w:sz w:val="22"/>
        </w:rPr>
        <w:t>従来の</w:t>
      </w:r>
      <w:r w:rsidRPr="005F183B">
        <w:rPr>
          <w:rFonts w:hint="eastAsia"/>
          <w:sz w:val="22"/>
        </w:rPr>
        <w:t>LMCLF</w:t>
      </w:r>
      <w:r w:rsidR="00982217" w:rsidRPr="005F183B">
        <w:rPr>
          <w:rFonts w:hint="eastAsia"/>
          <w:sz w:val="22"/>
        </w:rPr>
        <w:t>よりも</w:t>
      </w:r>
      <w:r w:rsidRPr="005F183B">
        <w:rPr>
          <w:rFonts w:hint="eastAsia"/>
          <w:sz w:val="22"/>
        </w:rPr>
        <w:t>最良</w:t>
      </w:r>
      <w:r w:rsidR="00377322" w:rsidRPr="005F183B">
        <w:rPr>
          <w:rFonts w:hint="eastAsia"/>
          <w:sz w:val="22"/>
        </w:rPr>
        <w:t>な</w:t>
      </w:r>
      <m:oMath>
        <m:r>
          <w:rPr>
            <w:rFonts w:ascii="Cambria Math" w:hAnsi="Cambria Math" w:hint="eastAsia"/>
            <w:sz w:val="22"/>
          </w:rPr>
          <m:t>α</m:t>
        </m:r>
      </m:oMath>
      <w:r w:rsidR="00982217" w:rsidRPr="005F183B">
        <w:rPr>
          <w:rFonts w:hint="eastAsia"/>
          <w:sz w:val="22"/>
        </w:rPr>
        <w:t>の</w:t>
      </w:r>
      <w:r w:rsidRPr="005F183B">
        <w:rPr>
          <w:rFonts w:hint="eastAsia"/>
          <w:sz w:val="22"/>
        </w:rPr>
        <w:t>値の導出法を提案する</w:t>
      </w:r>
      <w:r w:rsidR="00590D5D">
        <w:rPr>
          <w:rFonts w:hint="eastAsia"/>
          <w:sz w:val="22"/>
        </w:rPr>
        <w:t>．</w:t>
      </w:r>
      <w:r w:rsidR="00BA62D5">
        <w:rPr>
          <w:rFonts w:hint="eastAsia"/>
          <w:sz w:val="22"/>
        </w:rPr>
        <w:t>提案手法では</w:t>
      </w:r>
      <w:r w:rsidR="009D5049">
        <w:rPr>
          <w:rFonts w:hint="eastAsia"/>
          <w:sz w:val="22"/>
        </w:rPr>
        <w:t>,</w:t>
      </w:r>
      <w:r w:rsidR="00590D5D">
        <w:rPr>
          <w:rFonts w:hint="eastAsia"/>
          <w:sz w:val="22"/>
        </w:rPr>
        <w:t>スケジューラの各周期毎に次のことを行う．</w:t>
      </w:r>
      <w:r w:rsidR="00377322" w:rsidRPr="005F183B">
        <w:rPr>
          <w:rFonts w:hint="eastAsia"/>
          <w:sz w:val="22"/>
        </w:rPr>
        <w:t>まず</w:t>
      </w:r>
      <w:r w:rsidR="00590D5D">
        <w:rPr>
          <w:rFonts w:hint="eastAsia"/>
          <w:sz w:val="22"/>
        </w:rPr>
        <w:t>，</w:t>
      </w:r>
      <w:r w:rsidR="00D701C3" w:rsidRPr="005F183B">
        <w:rPr>
          <w:rFonts w:hint="eastAsia"/>
          <w:sz w:val="22"/>
        </w:rPr>
        <w:t>タスクの２ステップ後までのメモリ消費量</w:t>
      </w:r>
      <w:r w:rsidR="00377322" w:rsidRPr="005F183B">
        <w:rPr>
          <w:rFonts w:hint="eastAsia"/>
          <w:sz w:val="22"/>
        </w:rPr>
        <w:t>が最小となるような</w:t>
      </w:r>
      <m:oMath>
        <m:r>
          <w:rPr>
            <w:rFonts w:ascii="Cambria Math" w:hAnsi="Cambria Math" w:hint="eastAsia"/>
            <w:sz w:val="22"/>
          </w:rPr>
          <m:t>α</m:t>
        </m:r>
      </m:oMath>
      <w:r w:rsidR="00377322" w:rsidRPr="005F183B">
        <w:rPr>
          <w:rFonts w:hint="eastAsia"/>
          <w:sz w:val="22"/>
        </w:rPr>
        <w:t>の範囲を求め</w:t>
      </w:r>
      <w:r w:rsidR="00590D5D">
        <w:rPr>
          <w:rFonts w:hint="eastAsia"/>
          <w:sz w:val="22"/>
        </w:rPr>
        <w:t>，</w:t>
      </w:r>
      <w:r w:rsidR="00377322" w:rsidRPr="005F183B">
        <w:rPr>
          <w:rFonts w:hint="eastAsia"/>
          <w:sz w:val="22"/>
        </w:rPr>
        <w:t>そこから範囲の上限下限がそれぞれ範囲の条件を満たしているか（上限が</w:t>
      </w:r>
      <w:r w:rsidR="00982217" w:rsidRPr="005F183B">
        <w:rPr>
          <w:rFonts w:hint="eastAsia"/>
          <w:sz w:val="22"/>
        </w:rPr>
        <w:t>負</w:t>
      </w:r>
      <w:r w:rsidR="00377322" w:rsidRPr="005F183B">
        <w:rPr>
          <w:rFonts w:hint="eastAsia"/>
          <w:sz w:val="22"/>
        </w:rPr>
        <w:t>でないかつ下限の値が上限の値を上回っていないか）を調べる</w:t>
      </w:r>
      <w:r w:rsidR="00590D5D">
        <w:rPr>
          <w:rFonts w:hint="eastAsia"/>
          <w:sz w:val="22"/>
        </w:rPr>
        <w:t>．</w:t>
      </w:r>
      <w:r w:rsidR="00377322" w:rsidRPr="005F183B">
        <w:rPr>
          <w:rFonts w:hint="eastAsia"/>
          <w:sz w:val="22"/>
        </w:rPr>
        <w:t>もし満たしている場合</w:t>
      </w:r>
      <w:r w:rsidR="00590D5D">
        <w:rPr>
          <w:rFonts w:hint="eastAsia"/>
          <w:sz w:val="22"/>
        </w:rPr>
        <w:t>，</w:t>
      </w:r>
      <w:r w:rsidR="00377322" w:rsidRPr="005F183B">
        <w:rPr>
          <w:rFonts w:hint="eastAsia"/>
          <w:sz w:val="22"/>
        </w:rPr>
        <w:t>その範囲の下限から上限の間の値を</w:t>
      </w:r>
      <m:oMath>
        <m:r>
          <w:rPr>
            <w:rFonts w:ascii="Cambria Math" w:hAnsi="Cambria Math" w:hint="eastAsia"/>
            <w:sz w:val="22"/>
          </w:rPr>
          <m:t>α</m:t>
        </m:r>
      </m:oMath>
      <w:r w:rsidR="00340099">
        <w:rPr>
          <w:rFonts w:hint="eastAsia"/>
          <w:sz w:val="22"/>
        </w:rPr>
        <w:t>の</w:t>
      </w:r>
      <w:r w:rsidR="00BA62D5">
        <w:rPr>
          <w:rFonts w:hint="eastAsia"/>
          <w:sz w:val="22"/>
        </w:rPr>
        <w:t>値</w:t>
      </w:r>
      <w:r w:rsidR="00340099">
        <w:rPr>
          <w:rFonts w:hint="eastAsia"/>
          <w:sz w:val="22"/>
        </w:rPr>
        <w:t>として</w:t>
      </w:r>
      <w:r w:rsidR="00BA62D5">
        <w:rPr>
          <w:rFonts w:hint="eastAsia"/>
          <w:sz w:val="22"/>
        </w:rPr>
        <w:t>LMCLFスケジューラを動作させる</w:t>
      </w:r>
      <w:r w:rsidR="00590D5D">
        <w:rPr>
          <w:rFonts w:hint="eastAsia"/>
          <w:sz w:val="22"/>
        </w:rPr>
        <w:t>．</w:t>
      </w:r>
      <w:r w:rsidR="00BA62D5">
        <w:rPr>
          <w:rFonts w:hint="eastAsia"/>
          <w:sz w:val="22"/>
        </w:rPr>
        <w:t>提案手法の有効性の評価のため</w:t>
      </w:r>
      <w:r w:rsidR="00590D5D">
        <w:rPr>
          <w:rFonts w:hint="eastAsia"/>
          <w:sz w:val="22"/>
        </w:rPr>
        <w:t>，</w:t>
      </w:r>
      <w:r w:rsidR="00377322" w:rsidRPr="005F183B">
        <w:rPr>
          <w:rFonts w:hint="eastAsia"/>
          <w:sz w:val="22"/>
        </w:rPr>
        <w:t>ランダム生成されたタスクセットに対してシミュレーション実験を行い</w:t>
      </w:r>
      <w:r w:rsidR="00590D5D">
        <w:rPr>
          <w:rFonts w:hint="eastAsia"/>
          <w:sz w:val="22"/>
        </w:rPr>
        <w:t>，</w:t>
      </w:r>
      <w:r w:rsidR="00BA62D5">
        <w:rPr>
          <w:rFonts w:hint="eastAsia"/>
          <w:sz w:val="22"/>
        </w:rPr>
        <w:t>提案手法で</w:t>
      </w:r>
      <w:r w:rsidR="00377322" w:rsidRPr="005F183B">
        <w:rPr>
          <w:rFonts w:hint="eastAsia"/>
          <w:sz w:val="22"/>
        </w:rPr>
        <w:t>改善したLMCLFスケジューリングと従来手法の比較評価を行う</w:t>
      </w:r>
      <w:r w:rsidR="00590D5D">
        <w:rPr>
          <w:rFonts w:hint="eastAsia"/>
          <w:sz w:val="24"/>
          <w:szCs w:val="24"/>
        </w:rPr>
        <w:t>．</w:t>
      </w:r>
    </w:p>
    <w:p w14:paraId="4D4FE3DE" w14:textId="6934FEBD" w:rsidR="00377322" w:rsidRDefault="00681BD0" w:rsidP="000778A8">
      <w:pPr>
        <w:pStyle w:val="2"/>
      </w:pPr>
      <w:bookmarkStart w:id="5" w:name="_Toc62735258"/>
      <w:r>
        <w:rPr>
          <w:rFonts w:hint="eastAsia"/>
        </w:rPr>
        <w:t>1</w:t>
      </w:r>
      <w:r>
        <w:t>.4</w:t>
      </w:r>
      <w:r w:rsidR="00377322" w:rsidRPr="00377322">
        <w:rPr>
          <w:rFonts w:hint="eastAsia"/>
        </w:rPr>
        <w:t>本論文の構成</w:t>
      </w:r>
      <w:bookmarkEnd w:id="5"/>
    </w:p>
    <w:p w14:paraId="3C90754B" w14:textId="2A0B5751" w:rsidR="00015021" w:rsidRDefault="00377322" w:rsidP="007E4C24">
      <w:pPr>
        <w:pStyle w:val="a3"/>
        <w:spacing w:line="300" w:lineRule="exact"/>
        <w:ind w:firstLineChars="100" w:firstLine="220"/>
        <w:rPr>
          <w:sz w:val="22"/>
        </w:rPr>
      </w:pPr>
      <w:r w:rsidRPr="005F183B">
        <w:rPr>
          <w:sz w:val="22"/>
        </w:rPr>
        <w:t>本論文の構成について説明する．まず，2 章でマルチタスクシステムの概要や特徴について説明し，</w:t>
      </w:r>
      <w:r w:rsidRPr="005F183B">
        <w:rPr>
          <w:rFonts w:hint="eastAsia"/>
          <w:sz w:val="22"/>
        </w:rPr>
        <w:t>３</w:t>
      </w:r>
      <w:r w:rsidRPr="005F183B">
        <w:rPr>
          <w:sz w:val="22"/>
        </w:rPr>
        <w:t>章でマルチプロセッサシステムの概要の説明と，システムモデルの定義を行う．次に，4章で</w:t>
      </w:r>
      <w:r w:rsidR="00784E21" w:rsidRPr="005F183B">
        <w:rPr>
          <w:rFonts w:hint="eastAsia"/>
          <w:sz w:val="22"/>
        </w:rPr>
        <w:t>先行研究で提案されている</w:t>
      </w:r>
      <w:r w:rsidRPr="005F183B">
        <w:rPr>
          <w:sz w:val="22"/>
        </w:rPr>
        <w:t>消費メモリ増分だけでなく残余実行時間と余裕時間を考慮してヒープメモリ消費量</w:t>
      </w:r>
      <w:r w:rsidR="0065346E" w:rsidRPr="005F183B">
        <w:rPr>
          <w:rFonts w:hint="eastAsia"/>
          <w:sz w:val="22"/>
        </w:rPr>
        <w:t>の</w:t>
      </w:r>
      <w:r w:rsidRPr="005F183B">
        <w:rPr>
          <w:sz w:val="22"/>
        </w:rPr>
        <w:t>削減を図るLMCLFスケジューリングについて説明する．その後，</w:t>
      </w:r>
      <w:r w:rsidR="00784E21" w:rsidRPr="005F183B">
        <w:rPr>
          <w:rFonts w:hint="eastAsia"/>
          <w:sz w:val="22"/>
        </w:rPr>
        <w:t>5</w:t>
      </w:r>
      <w:r w:rsidRPr="005F183B">
        <w:rPr>
          <w:sz w:val="22"/>
        </w:rPr>
        <w:t>章では，</w:t>
      </w:r>
      <w:r w:rsidR="00BA62D5">
        <w:rPr>
          <w:rFonts w:hint="eastAsia"/>
          <w:sz w:val="22"/>
        </w:rPr>
        <w:t>提案する</w:t>
      </w:r>
      <m:oMath>
        <m:r>
          <w:rPr>
            <w:rFonts w:ascii="Cambria Math" w:hAnsi="Cambria Math" w:hint="eastAsia"/>
            <w:sz w:val="22"/>
          </w:rPr>
          <m:t>α</m:t>
        </m:r>
      </m:oMath>
      <w:r w:rsidR="0065346E" w:rsidRPr="005F183B">
        <w:rPr>
          <w:rFonts w:hint="eastAsia"/>
          <w:sz w:val="22"/>
        </w:rPr>
        <w:t>の値導出によるLMCLFの改善について説明し</w:t>
      </w:r>
      <w:r w:rsidRPr="005F183B">
        <w:rPr>
          <w:sz w:val="22"/>
        </w:rPr>
        <w:t>，</w:t>
      </w:r>
      <w:r w:rsidR="00784E21" w:rsidRPr="005F183B">
        <w:rPr>
          <w:sz w:val="22"/>
        </w:rPr>
        <w:t>6</w:t>
      </w:r>
      <w:r w:rsidRPr="005F183B">
        <w:rPr>
          <w:sz w:val="22"/>
        </w:rPr>
        <w:t>章では，</w:t>
      </w:r>
      <w:r w:rsidR="00784E21" w:rsidRPr="005F183B">
        <w:rPr>
          <w:rFonts w:hint="eastAsia"/>
          <w:sz w:val="22"/>
        </w:rPr>
        <w:t>評価実験</w:t>
      </w:r>
      <w:r w:rsidR="00BA62D5">
        <w:rPr>
          <w:rFonts w:hint="eastAsia"/>
          <w:sz w:val="22"/>
        </w:rPr>
        <w:t>について説明する</w:t>
      </w:r>
      <w:r w:rsidRPr="005F183B">
        <w:rPr>
          <w:sz w:val="22"/>
        </w:rPr>
        <w:t>．最後に，</w:t>
      </w:r>
      <w:r w:rsidR="00784E21" w:rsidRPr="005F183B">
        <w:rPr>
          <w:sz w:val="22"/>
        </w:rPr>
        <w:t>7</w:t>
      </w:r>
      <w:r w:rsidRPr="005F183B">
        <w:rPr>
          <w:sz w:val="22"/>
        </w:rPr>
        <w:t>章で</w:t>
      </w:r>
      <w:r w:rsidR="00784E21" w:rsidRPr="005F183B">
        <w:rPr>
          <w:rFonts w:hint="eastAsia"/>
          <w:sz w:val="22"/>
        </w:rPr>
        <w:t>考察</w:t>
      </w:r>
      <w:r w:rsidRPr="005F183B">
        <w:rPr>
          <w:sz w:val="22"/>
        </w:rPr>
        <w:t>を行い，</w:t>
      </w:r>
      <w:r w:rsidR="00784E21" w:rsidRPr="005F183B">
        <w:rPr>
          <w:sz w:val="22"/>
        </w:rPr>
        <w:t>8</w:t>
      </w:r>
      <w:r w:rsidRPr="005F183B">
        <w:rPr>
          <w:sz w:val="22"/>
        </w:rPr>
        <w:t>章で</w:t>
      </w:r>
      <w:r w:rsidR="00BA62D5">
        <w:rPr>
          <w:rFonts w:hint="eastAsia"/>
          <w:sz w:val="22"/>
        </w:rPr>
        <w:t>結論について述べる</w:t>
      </w:r>
      <w:r w:rsidR="00590D5D">
        <w:rPr>
          <w:rFonts w:hint="eastAsia"/>
          <w:sz w:val="22"/>
        </w:rPr>
        <w:t>．</w:t>
      </w:r>
    </w:p>
    <w:p w14:paraId="1D8FBFF5" w14:textId="3C24FBE4" w:rsidR="005F183B" w:rsidRDefault="005F183B" w:rsidP="00220296">
      <w:pPr>
        <w:pStyle w:val="a3"/>
        <w:ind w:firstLineChars="100" w:firstLine="220"/>
        <w:rPr>
          <w:sz w:val="22"/>
        </w:rPr>
      </w:pPr>
    </w:p>
    <w:p w14:paraId="71E03025" w14:textId="77777777" w:rsidR="005F183B" w:rsidRPr="005F183B" w:rsidRDefault="005F183B" w:rsidP="00220296">
      <w:pPr>
        <w:pStyle w:val="a3"/>
        <w:ind w:firstLineChars="100" w:firstLine="220"/>
        <w:rPr>
          <w:sz w:val="22"/>
        </w:rPr>
      </w:pPr>
    </w:p>
    <w:p w14:paraId="790F0D5D" w14:textId="48653115" w:rsidR="00E46CA4" w:rsidRPr="00E46CA4" w:rsidRDefault="00681BD0" w:rsidP="00015021">
      <w:pPr>
        <w:pStyle w:val="1"/>
      </w:pPr>
      <w:bookmarkStart w:id="6" w:name="_Toc62735259"/>
      <w:r>
        <w:rPr>
          <w:rFonts w:hint="eastAsia"/>
        </w:rPr>
        <w:lastRenderedPageBreak/>
        <w:t>2</w:t>
      </w:r>
      <w:r>
        <w:t>.</w:t>
      </w:r>
      <w:r w:rsidR="00E46CA4" w:rsidRPr="00E46CA4">
        <w:t>マルチタスクシステム</w:t>
      </w:r>
      <w:bookmarkEnd w:id="6"/>
    </w:p>
    <w:p w14:paraId="5180AA30" w14:textId="64412CAA"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本章では，マルチタスクシステムの概要，マルチタスクシステムにおけるヒープメモリ管理，時間制約の特徴について説明する．最初に，2.1節で一般的なマルチタスクシステムの動作について説明する．次に，2.2節でマルチタスクシステムのヒープメモリ管理における特徴について，2.3節ではマルチタスクシステムの時間制約における特徴について説明する．</w:t>
      </w:r>
    </w:p>
    <w:p w14:paraId="335B5F8F" w14:textId="77777777" w:rsidR="000778A8" w:rsidRPr="00E46CA4" w:rsidRDefault="000778A8" w:rsidP="00E46CA4">
      <w:pPr>
        <w:pStyle w:val="a3"/>
        <w:rPr>
          <w:sz w:val="20"/>
          <w:szCs w:val="20"/>
        </w:rPr>
      </w:pPr>
    </w:p>
    <w:p w14:paraId="500DC196" w14:textId="1A5FE464" w:rsidR="00E46CA4" w:rsidRPr="00E46CA4" w:rsidRDefault="00681BD0" w:rsidP="000778A8">
      <w:pPr>
        <w:pStyle w:val="2"/>
      </w:pPr>
      <w:bookmarkStart w:id="7" w:name="_Toc62735260"/>
      <w:r>
        <w:t>2.1</w:t>
      </w:r>
      <w:r w:rsidR="00E46CA4" w:rsidRPr="00E46CA4">
        <w:t>概要</w:t>
      </w:r>
      <w:bookmarkEnd w:id="7"/>
    </w:p>
    <w:p w14:paraId="3AC882A4" w14:textId="013E7F84"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マルチタスクシステムとは，リアルタイム OS（一定時間内に与えられた処理を完了させる制約を持つ OS）が提供する機能の1つであり，中でも，OS が複数タスクを切り替えながら処理するシステムのことを指す．</w:t>
      </w:r>
    </w:p>
    <w:p w14:paraId="39489DAD"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マルチタスクシステムの実行環境では，並行プログラムの手法が利用可能となり，機能をタスクとして分割することで，ソフトウェアの再利用性が向上する．通常の CPUが1つのみのコンピュータでは，ある瞬間には1つの処理しかできない．しかし，タスクの CPU 処理時間を数 10 ミリ秒程度の短い区間で区切ることで，タスク間で 1 つの CPU をタイムシェアリングすることができる．これによりユーザからは，複数のアプリケーションが同時に処理されているように見える．</w:t>
      </w:r>
    </w:p>
    <w:p w14:paraId="31D5D65B"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は，タスク切り替え時に余分な処理を行う必要があり，キャッシュのミスヒット率の上昇などのコストがかかる．しかし，入出力待ちなどによって，あるタスクの処理が止まっても他のタスクが処理されるため，全体としてのスループットの改善が期待できる．なお，マルチタスクシステムには，CPUの実行権限を全て OS が管理し，強制的に処理の切り替えを行うプリエンプティブマルチタスクと，処理の切り替えが個々のアプリケーションに任せられているノンプリエンプティブマルチタスクが存在する．</w:t>
      </w:r>
    </w:p>
    <w:p w14:paraId="0BD45E55" w14:textId="104382A4"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マルチタスクシステムの一例を図 1 に示す．図中の四角形はタスクの処理を示し，その中に各タスクが起動した回数を記入する．タスクの優先度は Task 1</w:t>
      </w:r>
      <w:r w:rsidRPr="005F183B">
        <w:rPr>
          <w:rFonts w:cs="ＭＳ 明朝"/>
          <w:i/>
          <w:sz w:val="22"/>
        </w:rPr>
        <w:t>&gt;</w:t>
      </w:r>
      <w:r w:rsidRPr="005F183B">
        <w:rPr>
          <w:rFonts w:cs="ＭＳ 明朝"/>
          <w:sz w:val="22"/>
        </w:rPr>
        <w:t>Task2</w:t>
      </w:r>
      <w:r w:rsidRPr="005F183B">
        <w:rPr>
          <w:rFonts w:cs="ＭＳ 明朝"/>
          <w:i/>
          <w:sz w:val="22"/>
        </w:rPr>
        <w:t>&gt;</w:t>
      </w:r>
      <w:r w:rsidRPr="005F183B">
        <w:rPr>
          <w:rFonts w:cs="ＭＳ 明朝"/>
          <w:sz w:val="22"/>
        </w:rPr>
        <w:t>Task 3とする．上向きの矢印はリリース時刻，下向きの矢印は絶対デッドラインを示し，横軸は時間を示す．</w:t>
      </w:r>
    </w:p>
    <w:p w14:paraId="08F78C5F" w14:textId="77777777" w:rsidR="00220296" w:rsidRPr="00E46CA4" w:rsidRDefault="00220296" w:rsidP="00220296">
      <w:pPr>
        <w:pStyle w:val="a3"/>
        <w:ind w:firstLineChars="100" w:firstLine="200"/>
        <w:rPr>
          <w:sz w:val="20"/>
          <w:szCs w:val="20"/>
        </w:rPr>
      </w:pPr>
    </w:p>
    <w:p w14:paraId="73F2EEA2" w14:textId="77777777" w:rsidR="0009749F" w:rsidRDefault="00E46CA4" w:rsidP="00C26B87">
      <w:pPr>
        <w:pStyle w:val="a3"/>
        <w:keepNext/>
        <w:jc w:val="center"/>
      </w:pPr>
      <w:r w:rsidRPr="00E46CA4">
        <w:rPr>
          <w:noProof/>
          <w:sz w:val="20"/>
          <w:szCs w:val="20"/>
        </w:rPr>
        <w:lastRenderedPageBreak/>
        <mc:AlternateContent>
          <mc:Choice Requires="wpg">
            <w:drawing>
              <wp:inline distT="0" distB="0" distL="0" distR="0" wp14:anchorId="7D647DDC" wp14:editId="39595CCA">
                <wp:extent cx="4766131" cy="2489511"/>
                <wp:effectExtent l="0" t="0" r="0" b="0"/>
                <wp:docPr id="50393" name="Group 50393"/>
                <wp:cNvGraphicFramePr/>
                <a:graphic xmlns:a="http://schemas.openxmlformats.org/drawingml/2006/main">
                  <a:graphicData uri="http://schemas.microsoft.com/office/word/2010/wordprocessingGroup">
                    <wpg:wgp>
                      <wpg:cNvGrpSpPr/>
                      <wpg:grpSpPr>
                        <a:xfrm>
                          <a:off x="0" y="0"/>
                          <a:ext cx="4766131" cy="2489511"/>
                          <a:chOff x="0" y="0"/>
                          <a:chExt cx="4766131" cy="2489511"/>
                        </a:xfrm>
                      </wpg:grpSpPr>
                      <wps:wsp>
                        <wps:cNvPr id="685" name="Shape 685"/>
                        <wps:cNvSpPr/>
                        <wps:spPr>
                          <a:xfrm>
                            <a:off x="866651" y="430223"/>
                            <a:ext cx="3487867" cy="108553"/>
                          </a:xfrm>
                          <a:custGeom>
                            <a:avLst/>
                            <a:gdLst/>
                            <a:ahLst/>
                            <a:cxnLst/>
                            <a:rect l="0" t="0" r="0" b="0"/>
                            <a:pathLst>
                              <a:path w="3487867" h="108553">
                                <a:moveTo>
                                  <a:pt x="3389948" y="665"/>
                                </a:moveTo>
                                <a:cubicBezTo>
                                  <a:pt x="3393050" y="0"/>
                                  <a:pt x="3396594" y="443"/>
                                  <a:pt x="3399253" y="2215"/>
                                </a:cubicBezTo>
                                <a:lnTo>
                                  <a:pt x="3487867" y="53612"/>
                                </a:lnTo>
                                <a:lnTo>
                                  <a:pt x="3399253" y="105008"/>
                                </a:lnTo>
                                <a:cubicBezTo>
                                  <a:pt x="3393936" y="108553"/>
                                  <a:pt x="3385074" y="106781"/>
                                  <a:pt x="3383302" y="101464"/>
                                </a:cubicBezTo>
                                <a:cubicBezTo>
                                  <a:pt x="3379757" y="96147"/>
                                  <a:pt x="3381530" y="89058"/>
                                  <a:pt x="3386846" y="85513"/>
                                </a:cubicBezTo>
                                <a:lnTo>
                                  <a:pt x="3419336" y="66019"/>
                                </a:lnTo>
                                <a:lnTo>
                                  <a:pt x="0" y="66019"/>
                                </a:lnTo>
                                <a:lnTo>
                                  <a:pt x="0" y="41206"/>
                                </a:lnTo>
                                <a:lnTo>
                                  <a:pt x="3419338" y="41206"/>
                                </a:lnTo>
                                <a:lnTo>
                                  <a:pt x="3386846" y="21711"/>
                                </a:lnTo>
                                <a:cubicBezTo>
                                  <a:pt x="3381530" y="18166"/>
                                  <a:pt x="3379757" y="11077"/>
                                  <a:pt x="3383302" y="5760"/>
                                </a:cubicBezTo>
                                <a:cubicBezTo>
                                  <a:pt x="3384188" y="3102"/>
                                  <a:pt x="3386846" y="1329"/>
                                  <a:pt x="3389948" y="66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866651" y="471429"/>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246408" y="428894"/>
                            <a:ext cx="108110" cy="109882"/>
                          </a:xfrm>
                          <a:custGeom>
                            <a:avLst/>
                            <a:gdLst/>
                            <a:ahLst/>
                            <a:cxnLst/>
                            <a:rect l="0" t="0" r="0" b="0"/>
                            <a:pathLst>
                              <a:path w="108110" h="109882">
                                <a:moveTo>
                                  <a:pt x="19496" y="3545"/>
                                </a:moveTo>
                                <a:lnTo>
                                  <a:pt x="108110" y="54941"/>
                                </a:lnTo>
                                <a:lnTo>
                                  <a:pt x="19496" y="106337"/>
                                </a:lnTo>
                                <a:cubicBezTo>
                                  <a:pt x="14179" y="109882"/>
                                  <a:pt x="5317" y="108110"/>
                                  <a:pt x="3545" y="102793"/>
                                </a:cubicBezTo>
                                <a:cubicBezTo>
                                  <a:pt x="0" y="97476"/>
                                  <a:pt x="1773" y="90387"/>
                                  <a:pt x="7089" y="86842"/>
                                </a:cubicBezTo>
                                <a:lnTo>
                                  <a:pt x="77981" y="44307"/>
                                </a:lnTo>
                                <a:lnTo>
                                  <a:pt x="77981" y="65575"/>
                                </a:lnTo>
                                <a:lnTo>
                                  <a:pt x="7089" y="23040"/>
                                </a:lnTo>
                                <a:cubicBezTo>
                                  <a:pt x="1773" y="19495"/>
                                  <a:pt x="0" y="12406"/>
                                  <a:pt x="3545" y="7089"/>
                                </a:cubicBezTo>
                                <a:cubicBezTo>
                                  <a:pt x="5317" y="1772"/>
                                  <a:pt x="14179" y="0"/>
                                  <a:pt x="19496" y="354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866651" y="1298642"/>
                            <a:ext cx="3487867" cy="108555"/>
                          </a:xfrm>
                          <a:custGeom>
                            <a:avLst/>
                            <a:gdLst/>
                            <a:ahLst/>
                            <a:cxnLst/>
                            <a:rect l="0" t="0" r="0" b="0"/>
                            <a:pathLst>
                              <a:path w="3487867" h="108555">
                                <a:moveTo>
                                  <a:pt x="3389948" y="664"/>
                                </a:moveTo>
                                <a:cubicBezTo>
                                  <a:pt x="3393050" y="0"/>
                                  <a:pt x="3396594" y="444"/>
                                  <a:pt x="3399253" y="2218"/>
                                </a:cubicBezTo>
                                <a:lnTo>
                                  <a:pt x="3487867" y="53610"/>
                                </a:lnTo>
                                <a:lnTo>
                                  <a:pt x="3399253" y="106779"/>
                                </a:lnTo>
                                <a:cubicBezTo>
                                  <a:pt x="3393936" y="108555"/>
                                  <a:pt x="3385074" y="106779"/>
                                  <a:pt x="3383302" y="101466"/>
                                </a:cubicBezTo>
                                <a:cubicBezTo>
                                  <a:pt x="3379757" y="96146"/>
                                  <a:pt x="3381530" y="89056"/>
                                  <a:pt x="3386846" y="85514"/>
                                </a:cubicBezTo>
                                <a:lnTo>
                                  <a:pt x="3419336" y="66020"/>
                                </a:lnTo>
                                <a:lnTo>
                                  <a:pt x="0" y="66020"/>
                                </a:lnTo>
                                <a:lnTo>
                                  <a:pt x="0" y="41207"/>
                                </a:lnTo>
                                <a:lnTo>
                                  <a:pt x="3417668" y="41207"/>
                                </a:lnTo>
                                <a:lnTo>
                                  <a:pt x="3386846" y="23484"/>
                                </a:lnTo>
                                <a:cubicBezTo>
                                  <a:pt x="3381530" y="19941"/>
                                  <a:pt x="3379757" y="12852"/>
                                  <a:pt x="3383302" y="5761"/>
                                </a:cubicBezTo>
                                <a:cubicBezTo>
                                  <a:pt x="3384188" y="3101"/>
                                  <a:pt x="3386846" y="1329"/>
                                  <a:pt x="3389948" y="66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66651" y="1339848"/>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46408" y="1297312"/>
                            <a:ext cx="108110" cy="109885"/>
                          </a:xfrm>
                          <a:custGeom>
                            <a:avLst/>
                            <a:gdLst/>
                            <a:ahLst/>
                            <a:cxnLst/>
                            <a:rect l="0" t="0" r="0" b="0"/>
                            <a:pathLst>
                              <a:path w="108110" h="109885">
                                <a:moveTo>
                                  <a:pt x="19496" y="3548"/>
                                </a:moveTo>
                                <a:lnTo>
                                  <a:pt x="108110" y="54939"/>
                                </a:lnTo>
                                <a:lnTo>
                                  <a:pt x="19496" y="108108"/>
                                </a:lnTo>
                                <a:cubicBezTo>
                                  <a:pt x="14179" y="109885"/>
                                  <a:pt x="5317" y="108108"/>
                                  <a:pt x="3545" y="102796"/>
                                </a:cubicBezTo>
                                <a:cubicBezTo>
                                  <a:pt x="0" y="97476"/>
                                  <a:pt x="1773" y="90385"/>
                                  <a:pt x="7089" y="86844"/>
                                </a:cubicBezTo>
                                <a:lnTo>
                                  <a:pt x="77981" y="44307"/>
                                </a:lnTo>
                                <a:lnTo>
                                  <a:pt x="77981" y="65578"/>
                                </a:lnTo>
                                <a:lnTo>
                                  <a:pt x="7089" y="24813"/>
                                </a:lnTo>
                                <a:cubicBezTo>
                                  <a:pt x="1773" y="21270"/>
                                  <a:pt x="0" y="14181"/>
                                  <a:pt x="3545" y="7091"/>
                                </a:cubicBezTo>
                                <a:cubicBezTo>
                                  <a:pt x="5317" y="1771"/>
                                  <a:pt x="14179" y="0"/>
                                  <a:pt x="19496" y="3548"/>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850699" y="2155102"/>
                            <a:ext cx="3487869" cy="109879"/>
                          </a:xfrm>
                          <a:custGeom>
                            <a:avLst/>
                            <a:gdLst/>
                            <a:ahLst/>
                            <a:cxnLst/>
                            <a:rect l="0" t="0" r="0" b="0"/>
                            <a:pathLst>
                              <a:path w="3487869" h="109879">
                                <a:moveTo>
                                  <a:pt x="3399254" y="1771"/>
                                </a:moveTo>
                                <a:lnTo>
                                  <a:pt x="3487869" y="54940"/>
                                </a:lnTo>
                                <a:lnTo>
                                  <a:pt x="3399254" y="106338"/>
                                </a:lnTo>
                                <a:cubicBezTo>
                                  <a:pt x="3393937" y="109879"/>
                                  <a:pt x="3385076" y="108109"/>
                                  <a:pt x="3383303" y="102795"/>
                                </a:cubicBezTo>
                                <a:cubicBezTo>
                                  <a:pt x="3379759" y="95705"/>
                                  <a:pt x="3381531" y="88615"/>
                                  <a:pt x="3386848" y="85072"/>
                                </a:cubicBezTo>
                                <a:lnTo>
                                  <a:pt x="3420757" y="65573"/>
                                </a:lnTo>
                                <a:lnTo>
                                  <a:pt x="0" y="65573"/>
                                </a:lnTo>
                                <a:lnTo>
                                  <a:pt x="0" y="42537"/>
                                </a:lnTo>
                                <a:lnTo>
                                  <a:pt x="3419343" y="42537"/>
                                </a:lnTo>
                                <a:lnTo>
                                  <a:pt x="3386848" y="23041"/>
                                </a:lnTo>
                                <a:cubicBezTo>
                                  <a:pt x="3381531" y="19494"/>
                                  <a:pt x="3379759" y="12403"/>
                                  <a:pt x="3383303" y="7091"/>
                                </a:cubicBezTo>
                                <a:cubicBezTo>
                                  <a:pt x="3385076" y="1771"/>
                                  <a:pt x="3393937" y="0"/>
                                  <a:pt x="3399254" y="17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50699" y="2197638"/>
                            <a:ext cx="3464827" cy="23037"/>
                          </a:xfrm>
                          <a:custGeom>
                            <a:avLst/>
                            <a:gdLst/>
                            <a:ahLst/>
                            <a:cxnLst/>
                            <a:rect l="0" t="0" r="0" b="0"/>
                            <a:pathLst>
                              <a:path w="3464827" h="23037">
                                <a:moveTo>
                                  <a:pt x="0" y="0"/>
                                </a:moveTo>
                                <a:lnTo>
                                  <a:pt x="3464827" y="0"/>
                                </a:lnTo>
                                <a:lnTo>
                                  <a:pt x="3464827" y="23037"/>
                                </a:lnTo>
                                <a:lnTo>
                                  <a:pt x="0" y="23037"/>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230458" y="2155102"/>
                            <a:ext cx="108110" cy="109879"/>
                          </a:xfrm>
                          <a:custGeom>
                            <a:avLst/>
                            <a:gdLst/>
                            <a:ahLst/>
                            <a:cxnLst/>
                            <a:rect l="0" t="0" r="0" b="0"/>
                            <a:pathLst>
                              <a:path w="108110" h="109879">
                                <a:moveTo>
                                  <a:pt x="19495" y="1771"/>
                                </a:moveTo>
                                <a:lnTo>
                                  <a:pt x="108110" y="54940"/>
                                </a:lnTo>
                                <a:lnTo>
                                  <a:pt x="19495" y="106338"/>
                                </a:lnTo>
                                <a:cubicBezTo>
                                  <a:pt x="14178" y="109879"/>
                                  <a:pt x="5317" y="108109"/>
                                  <a:pt x="3544" y="102795"/>
                                </a:cubicBezTo>
                                <a:cubicBezTo>
                                  <a:pt x="0" y="95705"/>
                                  <a:pt x="1772" y="88615"/>
                                  <a:pt x="7089" y="85072"/>
                                </a:cubicBezTo>
                                <a:lnTo>
                                  <a:pt x="77981" y="44307"/>
                                </a:lnTo>
                                <a:lnTo>
                                  <a:pt x="77981" y="65572"/>
                                </a:lnTo>
                                <a:lnTo>
                                  <a:pt x="7089" y="23041"/>
                                </a:lnTo>
                                <a:cubicBezTo>
                                  <a:pt x="1772" y="19494"/>
                                  <a:pt x="0" y="12403"/>
                                  <a:pt x="3544" y="7091"/>
                                </a:cubicBezTo>
                                <a:cubicBezTo>
                                  <a:pt x="5317" y="1771"/>
                                  <a:pt x="14178" y="0"/>
                                  <a:pt x="19495" y="1771"/>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866651"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930257" y="173642"/>
                            <a:ext cx="306326" cy="545082"/>
                          </a:xfrm>
                          <a:prstGeom prst="rect">
                            <a:avLst/>
                          </a:prstGeom>
                          <a:ln>
                            <a:noFill/>
                          </a:ln>
                        </wps:spPr>
                        <wps:txbx>
                          <w:txbxContent>
                            <w:p w14:paraId="53A80A30" w14:textId="77777777" w:rsidR="00A82706" w:rsidRDefault="00A82706" w:rsidP="00E46CA4">
                              <w:r>
                                <w:rPr>
                                  <w:rFonts w:ascii="Calibri" w:eastAsia="Calibri" w:hAnsi="Calibri" w:cs="Calibri"/>
                                  <w:w w:val="110"/>
                                  <w:sz w:val="30"/>
                                </w:rPr>
                                <w:t>1</w:t>
                              </w:r>
                            </w:p>
                          </w:txbxContent>
                        </wps:txbx>
                        <wps:bodyPr horzOverflow="overflow" vert="horz" lIns="0" tIns="0" rIns="0" bIns="0" rtlCol="0">
                          <a:noAutofit/>
                        </wps:bodyPr>
                      </wps:wsp>
                      <wps:wsp>
                        <wps:cNvPr id="699" name="Rectangle 699"/>
                        <wps:cNvSpPr/>
                        <wps:spPr>
                          <a:xfrm>
                            <a:off x="1052741" y="264243"/>
                            <a:ext cx="254867" cy="211467"/>
                          </a:xfrm>
                          <a:prstGeom prst="rect">
                            <a:avLst/>
                          </a:prstGeom>
                          <a:ln>
                            <a:noFill/>
                          </a:ln>
                        </wps:spPr>
                        <wps:txbx>
                          <w:txbxContent>
                            <w:p w14:paraId="211C59E7" w14:textId="77777777" w:rsidR="00A82706" w:rsidRDefault="00A82706" w:rsidP="00E46CA4"/>
                          </w:txbxContent>
                        </wps:txbx>
                        <wps:bodyPr horzOverflow="overflow" vert="horz" lIns="0" tIns="0" rIns="0" bIns="0" rtlCol="0">
                          <a:noAutofit/>
                        </wps:bodyPr>
                      </wps:wsp>
                      <wps:wsp>
                        <wps:cNvPr id="700" name="Shape 700"/>
                        <wps:cNvSpPr/>
                        <wps:spPr>
                          <a:xfrm>
                            <a:off x="1336308"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1336180" y="1035967"/>
                            <a:ext cx="219355" cy="284831"/>
                          </a:xfrm>
                          <a:prstGeom prst="rect">
                            <a:avLst/>
                          </a:prstGeom>
                          <a:ln>
                            <a:noFill/>
                          </a:ln>
                        </wps:spPr>
                        <wps:txbx>
                          <w:txbxContent>
                            <w:p w14:paraId="5A84C619" w14:textId="77777777" w:rsidR="00A82706" w:rsidRDefault="00A82706" w:rsidP="00E46CA4">
                              <w:r>
                                <w:rPr>
                                  <w:rFonts w:ascii="Calibri" w:eastAsia="Calibri" w:hAnsi="Calibri" w:cs="Calibri"/>
                                  <w:w w:val="110"/>
                                  <w:sz w:val="30"/>
                                </w:rPr>
                                <w:t>1</w:t>
                              </w:r>
                            </w:p>
                          </w:txbxContent>
                        </wps:txbx>
                        <wps:bodyPr horzOverflow="overflow" vert="horz" lIns="0" tIns="0" rIns="0" bIns="0" rtlCol="0">
                          <a:noAutofit/>
                        </wps:bodyPr>
                      </wps:wsp>
                      <wps:wsp>
                        <wps:cNvPr id="702" name="Rectangle 702"/>
                        <wps:cNvSpPr/>
                        <wps:spPr>
                          <a:xfrm>
                            <a:off x="1520626" y="1129114"/>
                            <a:ext cx="254867" cy="211467"/>
                          </a:xfrm>
                          <a:prstGeom prst="rect">
                            <a:avLst/>
                          </a:prstGeom>
                          <a:ln>
                            <a:noFill/>
                          </a:ln>
                        </wps:spPr>
                        <wps:txbx>
                          <w:txbxContent>
                            <w:p w14:paraId="38CD6210" w14:textId="77777777" w:rsidR="00A82706" w:rsidRDefault="00A82706" w:rsidP="00805450">
                              <w:pPr>
                                <w:jc w:val="center"/>
                              </w:pPr>
                            </w:p>
                          </w:txbxContent>
                        </wps:txbx>
                        <wps:bodyPr horzOverflow="overflow" vert="horz" lIns="0" tIns="0" rIns="0" bIns="0" rtlCol="0">
                          <a:noAutofit/>
                        </wps:bodyPr>
                      </wps:wsp>
                      <wps:wsp>
                        <wps:cNvPr id="703" name="Shape 703"/>
                        <wps:cNvSpPr/>
                        <wps:spPr>
                          <a:xfrm>
                            <a:off x="1804193"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793390" y="1886942"/>
                            <a:ext cx="231757" cy="295086"/>
                          </a:xfrm>
                          <a:prstGeom prst="rect">
                            <a:avLst/>
                          </a:prstGeom>
                          <a:ln>
                            <a:noFill/>
                          </a:ln>
                        </wps:spPr>
                        <wps:txbx>
                          <w:txbxContent>
                            <w:p w14:paraId="0AD0F6EA" w14:textId="77777777" w:rsidR="00A82706" w:rsidRDefault="00A82706" w:rsidP="00E46CA4">
                              <w:r>
                                <w:rPr>
                                  <w:rFonts w:ascii="Calibri" w:eastAsia="Calibri" w:hAnsi="Calibri" w:cs="Calibri"/>
                                  <w:w w:val="110"/>
                                  <w:sz w:val="30"/>
                                </w:rPr>
                                <w:t>1</w:t>
                              </w:r>
                            </w:p>
                          </w:txbxContent>
                        </wps:txbx>
                        <wps:bodyPr horzOverflow="overflow" vert="horz" lIns="0" tIns="0" rIns="0" bIns="0" rtlCol="0">
                          <a:noAutofit/>
                        </wps:bodyPr>
                      </wps:wsp>
                      <wps:wsp>
                        <wps:cNvPr id="705" name="Rectangle 705"/>
                        <wps:cNvSpPr/>
                        <wps:spPr>
                          <a:xfrm>
                            <a:off x="1990282" y="1990452"/>
                            <a:ext cx="254867" cy="211466"/>
                          </a:xfrm>
                          <a:prstGeom prst="rect">
                            <a:avLst/>
                          </a:prstGeom>
                          <a:ln>
                            <a:noFill/>
                          </a:ln>
                        </wps:spPr>
                        <wps:txbx>
                          <w:txbxContent>
                            <w:p w14:paraId="5FE4C4DB" w14:textId="77777777" w:rsidR="00A82706" w:rsidRDefault="00A82706" w:rsidP="00E46CA4"/>
                          </w:txbxContent>
                        </wps:txbx>
                        <wps:bodyPr horzOverflow="overflow" vert="horz" lIns="0" tIns="0" rIns="0" bIns="0" rtlCol="0">
                          <a:noAutofit/>
                        </wps:bodyPr>
                      </wps:wsp>
                      <wps:wsp>
                        <wps:cNvPr id="706" name="Shape 706"/>
                        <wps:cNvSpPr/>
                        <wps:spPr>
                          <a:xfrm>
                            <a:off x="2273850"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04499" y="147977"/>
                            <a:ext cx="188010" cy="639453"/>
                          </a:xfrm>
                          <a:prstGeom prst="rect">
                            <a:avLst/>
                          </a:prstGeom>
                          <a:ln>
                            <a:noFill/>
                          </a:ln>
                        </wps:spPr>
                        <wps:txbx>
                          <w:txbxContent>
                            <w:p w14:paraId="2FD9C189" w14:textId="77777777" w:rsidR="00A82706" w:rsidRDefault="00A82706" w:rsidP="00E46CA4">
                              <w:r>
                                <w:rPr>
                                  <w:rFonts w:ascii="Calibri" w:eastAsia="Calibri" w:hAnsi="Calibri" w:cs="Calibri"/>
                                  <w:w w:val="110"/>
                                  <w:sz w:val="30"/>
                                </w:rPr>
                                <w:t>2</w:t>
                              </w:r>
                            </w:p>
                          </w:txbxContent>
                        </wps:txbx>
                        <wps:bodyPr horzOverflow="overflow" vert="horz" lIns="0" tIns="0" rIns="0" bIns="0" rtlCol="0">
                          <a:noAutofit/>
                        </wps:bodyPr>
                      </wps:wsp>
                      <wps:wsp>
                        <wps:cNvPr id="708" name="Rectangle 708"/>
                        <wps:cNvSpPr/>
                        <wps:spPr>
                          <a:xfrm>
                            <a:off x="2071935" y="100426"/>
                            <a:ext cx="642611" cy="375226"/>
                          </a:xfrm>
                          <a:prstGeom prst="rect">
                            <a:avLst/>
                          </a:prstGeom>
                          <a:ln>
                            <a:noFill/>
                          </a:ln>
                        </wps:spPr>
                        <wps:txbx>
                          <w:txbxContent>
                            <w:p w14:paraId="3CA794CC" w14:textId="77777777" w:rsidR="00A82706" w:rsidRDefault="00A82706" w:rsidP="00E46CA4"/>
                          </w:txbxContent>
                        </wps:txbx>
                        <wps:bodyPr horzOverflow="overflow" vert="horz" lIns="0" tIns="0" rIns="0" bIns="0" rtlCol="0">
                          <a:noAutofit/>
                        </wps:bodyPr>
                      </wps:wsp>
                      <wps:wsp>
                        <wps:cNvPr id="709" name="Shape 709"/>
                        <wps:cNvSpPr/>
                        <wps:spPr>
                          <a:xfrm>
                            <a:off x="2743506"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0" name="Rectangle 710"/>
                        <wps:cNvSpPr/>
                        <wps:spPr>
                          <a:xfrm>
                            <a:off x="2755649" y="1886706"/>
                            <a:ext cx="206665" cy="295050"/>
                          </a:xfrm>
                          <a:prstGeom prst="rect">
                            <a:avLst/>
                          </a:prstGeom>
                          <a:ln>
                            <a:noFill/>
                          </a:ln>
                        </wps:spPr>
                        <wps:txbx>
                          <w:txbxContent>
                            <w:p w14:paraId="2D82A80A" w14:textId="77777777" w:rsidR="00A82706" w:rsidRDefault="00A82706" w:rsidP="00E46CA4">
                              <w:r>
                                <w:rPr>
                                  <w:rFonts w:ascii="Calibri" w:eastAsia="Calibri" w:hAnsi="Calibri" w:cs="Calibri"/>
                                  <w:w w:val="110"/>
                                  <w:sz w:val="30"/>
                                </w:rPr>
                                <w:t>2</w:t>
                              </w:r>
                            </w:p>
                          </w:txbxContent>
                        </wps:txbx>
                        <wps:bodyPr horzOverflow="overflow" vert="horz" lIns="0" tIns="0" rIns="0" bIns="0" rtlCol="0">
                          <a:noAutofit/>
                        </wps:bodyPr>
                      </wps:wsp>
                      <wps:wsp>
                        <wps:cNvPr id="711" name="Rectangle 711"/>
                        <wps:cNvSpPr/>
                        <wps:spPr>
                          <a:xfrm>
                            <a:off x="2929595" y="1990452"/>
                            <a:ext cx="254867" cy="211466"/>
                          </a:xfrm>
                          <a:prstGeom prst="rect">
                            <a:avLst/>
                          </a:prstGeom>
                          <a:ln>
                            <a:noFill/>
                          </a:ln>
                        </wps:spPr>
                        <wps:txbx>
                          <w:txbxContent>
                            <w:p w14:paraId="192C3C03" w14:textId="77777777" w:rsidR="00A82706" w:rsidRDefault="00A82706" w:rsidP="00E46CA4"/>
                          </w:txbxContent>
                        </wps:txbx>
                        <wps:bodyPr horzOverflow="overflow" vert="horz" lIns="0" tIns="0" rIns="0" bIns="0" rtlCol="0">
                          <a:noAutofit/>
                        </wps:bodyPr>
                      </wps:wsp>
                      <wps:wsp>
                        <wps:cNvPr id="712" name="Shape 712"/>
                        <wps:cNvSpPr/>
                        <wps:spPr>
                          <a:xfrm>
                            <a:off x="3213163"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3203995" y="1035838"/>
                            <a:ext cx="228215" cy="284960"/>
                          </a:xfrm>
                          <a:prstGeom prst="rect">
                            <a:avLst/>
                          </a:prstGeom>
                          <a:ln>
                            <a:noFill/>
                          </a:ln>
                        </wps:spPr>
                        <wps:txbx>
                          <w:txbxContent>
                            <w:p w14:paraId="151E191F" w14:textId="77777777" w:rsidR="00A82706" w:rsidRDefault="00A82706" w:rsidP="00E46CA4">
                              <w:r>
                                <w:rPr>
                                  <w:rFonts w:ascii="Calibri" w:eastAsia="Calibri" w:hAnsi="Calibri" w:cs="Calibri"/>
                                  <w:w w:val="110"/>
                                  <w:sz w:val="30"/>
                                </w:rPr>
                                <w:t>2</w:t>
                              </w:r>
                            </w:p>
                          </w:txbxContent>
                        </wps:txbx>
                        <wps:bodyPr horzOverflow="overflow" vert="horz" lIns="0" tIns="0" rIns="0" bIns="0" rtlCol="0">
                          <a:noAutofit/>
                        </wps:bodyPr>
                      </wps:wsp>
                      <wps:wsp>
                        <wps:cNvPr id="714" name="Rectangle 714"/>
                        <wps:cNvSpPr/>
                        <wps:spPr>
                          <a:xfrm>
                            <a:off x="3399252" y="1129114"/>
                            <a:ext cx="254867" cy="211467"/>
                          </a:xfrm>
                          <a:prstGeom prst="rect">
                            <a:avLst/>
                          </a:prstGeom>
                          <a:ln>
                            <a:noFill/>
                          </a:ln>
                        </wps:spPr>
                        <wps:txbx>
                          <w:txbxContent>
                            <w:p w14:paraId="7BB30E41" w14:textId="77777777" w:rsidR="00A82706" w:rsidRDefault="00A82706" w:rsidP="00E46CA4"/>
                          </w:txbxContent>
                        </wps:txbx>
                        <wps:bodyPr horzOverflow="overflow" vert="horz" lIns="0" tIns="0" rIns="0" bIns="0" rtlCol="0">
                          <a:noAutofit/>
                        </wps:bodyPr>
                      </wps:wsp>
                      <wps:wsp>
                        <wps:cNvPr id="715" name="Shape 715"/>
                        <wps:cNvSpPr/>
                        <wps:spPr>
                          <a:xfrm>
                            <a:off x="3681048"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693101" y="173598"/>
                            <a:ext cx="206854" cy="756274"/>
                          </a:xfrm>
                          <a:prstGeom prst="rect">
                            <a:avLst/>
                          </a:prstGeom>
                          <a:ln>
                            <a:noFill/>
                          </a:ln>
                        </wps:spPr>
                        <wps:txbx>
                          <w:txbxContent>
                            <w:p w14:paraId="14C2122D" w14:textId="77777777" w:rsidR="00A82706" w:rsidRDefault="00A82706" w:rsidP="00E46CA4">
                              <w:r>
                                <w:rPr>
                                  <w:rFonts w:ascii="Calibri" w:eastAsia="Calibri" w:hAnsi="Calibri" w:cs="Calibri"/>
                                  <w:w w:val="110"/>
                                  <w:sz w:val="30"/>
                                </w:rPr>
                                <w:t>3</w:t>
                              </w:r>
                            </w:p>
                          </w:txbxContent>
                        </wps:txbx>
                        <wps:bodyPr horzOverflow="overflow" vert="horz" lIns="0" tIns="0" rIns="0" bIns="0" rtlCol="0">
                          <a:noAutofit/>
                        </wps:bodyPr>
                      </wps:wsp>
                      <wps:wsp>
                        <wps:cNvPr id="717" name="Rectangle 717"/>
                        <wps:cNvSpPr/>
                        <wps:spPr>
                          <a:xfrm>
                            <a:off x="3867138" y="264243"/>
                            <a:ext cx="254867" cy="211467"/>
                          </a:xfrm>
                          <a:prstGeom prst="rect">
                            <a:avLst/>
                          </a:prstGeom>
                          <a:ln>
                            <a:noFill/>
                          </a:ln>
                        </wps:spPr>
                        <wps:txbx>
                          <w:txbxContent>
                            <w:p w14:paraId="57F9E4D0" w14:textId="77777777" w:rsidR="00A82706" w:rsidRDefault="00A82706" w:rsidP="00E46CA4"/>
                          </w:txbxContent>
                        </wps:txbx>
                        <wps:bodyPr horzOverflow="overflow" vert="horz" lIns="0" tIns="0" rIns="0" bIns="0" rtlCol="0">
                          <a:noAutofit/>
                        </wps:bodyPr>
                      </wps:wsp>
                      <wps:wsp>
                        <wps:cNvPr id="718" name="Shape 718"/>
                        <wps:cNvSpPr/>
                        <wps:spPr>
                          <a:xfrm>
                            <a:off x="1749251" y="15955"/>
                            <a:ext cx="111654" cy="482059"/>
                          </a:xfrm>
                          <a:custGeom>
                            <a:avLst/>
                            <a:gdLst/>
                            <a:ahLst/>
                            <a:cxnLst/>
                            <a:rect l="0" t="0" r="0" b="0"/>
                            <a:pathLst>
                              <a:path w="111654" h="482059">
                                <a:moveTo>
                                  <a:pt x="44310" y="0"/>
                                </a:moveTo>
                                <a:lnTo>
                                  <a:pt x="67347" y="0"/>
                                </a:lnTo>
                                <a:lnTo>
                                  <a:pt x="67347" y="414943"/>
                                </a:lnTo>
                                <a:lnTo>
                                  <a:pt x="86842" y="381038"/>
                                </a:lnTo>
                                <a:cubicBezTo>
                                  <a:pt x="90387" y="375721"/>
                                  <a:pt x="97476" y="373949"/>
                                  <a:pt x="102793" y="377493"/>
                                </a:cubicBezTo>
                                <a:cubicBezTo>
                                  <a:pt x="109882" y="379266"/>
                                  <a:pt x="111654" y="386355"/>
                                  <a:pt x="108110" y="393444"/>
                                </a:cubicBezTo>
                                <a:lnTo>
                                  <a:pt x="54941" y="482059"/>
                                </a:lnTo>
                                <a:lnTo>
                                  <a:pt x="3545" y="393444"/>
                                </a:lnTo>
                                <a:cubicBezTo>
                                  <a:pt x="0" y="386355"/>
                                  <a:pt x="1772" y="379266"/>
                                  <a:pt x="7089" y="377493"/>
                                </a:cubicBezTo>
                                <a:cubicBezTo>
                                  <a:pt x="14178" y="373949"/>
                                  <a:pt x="21268" y="375721"/>
                                  <a:pt x="24812" y="381038"/>
                                </a:cubicBezTo>
                                <a:lnTo>
                                  <a:pt x="44310" y="414948"/>
                                </a:lnTo>
                                <a:lnTo>
                                  <a:pt x="443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793562" y="15955"/>
                            <a:ext cx="23037" cy="459019"/>
                          </a:xfrm>
                          <a:custGeom>
                            <a:avLst/>
                            <a:gdLst/>
                            <a:ahLst/>
                            <a:cxnLst/>
                            <a:rect l="0" t="0" r="0" b="0"/>
                            <a:pathLst>
                              <a:path w="23037" h="459019">
                                <a:moveTo>
                                  <a:pt x="23037" y="459019"/>
                                </a:moveTo>
                                <a:lnTo>
                                  <a:pt x="0" y="459019"/>
                                </a:lnTo>
                                <a:lnTo>
                                  <a:pt x="0" y="0"/>
                                </a:lnTo>
                                <a:lnTo>
                                  <a:pt x="2303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749251" y="389904"/>
                            <a:ext cx="111654" cy="108110"/>
                          </a:xfrm>
                          <a:custGeom>
                            <a:avLst/>
                            <a:gdLst/>
                            <a:ahLst/>
                            <a:cxnLst/>
                            <a:rect l="0" t="0" r="0" b="0"/>
                            <a:pathLst>
                              <a:path w="111654" h="108110">
                                <a:moveTo>
                                  <a:pt x="108110" y="19495"/>
                                </a:moveTo>
                                <a:lnTo>
                                  <a:pt x="54941" y="108110"/>
                                </a:lnTo>
                                <a:lnTo>
                                  <a:pt x="3545" y="19495"/>
                                </a:lnTo>
                                <a:cubicBezTo>
                                  <a:pt x="0" y="12406"/>
                                  <a:pt x="1772" y="5317"/>
                                  <a:pt x="7089" y="3544"/>
                                </a:cubicBezTo>
                                <a:cubicBezTo>
                                  <a:pt x="14178" y="0"/>
                                  <a:pt x="21268" y="1772"/>
                                  <a:pt x="24812" y="7089"/>
                                </a:cubicBezTo>
                                <a:lnTo>
                                  <a:pt x="65575" y="77981"/>
                                </a:lnTo>
                                <a:lnTo>
                                  <a:pt x="46080" y="77981"/>
                                </a:lnTo>
                                <a:lnTo>
                                  <a:pt x="86842" y="7089"/>
                                </a:lnTo>
                                <a:cubicBezTo>
                                  <a:pt x="90387" y="1772"/>
                                  <a:pt x="97476" y="0"/>
                                  <a:pt x="102793" y="3544"/>
                                </a:cubicBezTo>
                                <a:cubicBezTo>
                                  <a:pt x="109882" y="5317"/>
                                  <a:pt x="111654"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218908" y="1742155"/>
                            <a:ext cx="109882" cy="482067"/>
                          </a:xfrm>
                          <a:custGeom>
                            <a:avLst/>
                            <a:gdLst/>
                            <a:ahLst/>
                            <a:cxnLst/>
                            <a:rect l="0" t="0" r="0" b="0"/>
                            <a:pathLst>
                              <a:path w="109882" h="482067">
                                <a:moveTo>
                                  <a:pt x="42533" y="0"/>
                                </a:moveTo>
                                <a:lnTo>
                                  <a:pt x="67347" y="0"/>
                                </a:lnTo>
                                <a:lnTo>
                                  <a:pt x="67347" y="413535"/>
                                </a:lnTo>
                                <a:lnTo>
                                  <a:pt x="86842" y="381042"/>
                                </a:lnTo>
                                <a:cubicBezTo>
                                  <a:pt x="90387" y="373958"/>
                                  <a:pt x="97476" y="372181"/>
                                  <a:pt x="102793" y="375730"/>
                                </a:cubicBezTo>
                                <a:cubicBezTo>
                                  <a:pt x="108110" y="379271"/>
                                  <a:pt x="109882" y="386362"/>
                                  <a:pt x="108110" y="391681"/>
                                </a:cubicBezTo>
                                <a:lnTo>
                                  <a:pt x="54941" y="482067"/>
                                </a:lnTo>
                                <a:lnTo>
                                  <a:pt x="3544" y="391681"/>
                                </a:lnTo>
                                <a:cubicBezTo>
                                  <a:pt x="0" y="386362"/>
                                  <a:pt x="1772" y="379271"/>
                                  <a:pt x="7089" y="375730"/>
                                </a:cubicBezTo>
                                <a:cubicBezTo>
                                  <a:pt x="12406" y="372181"/>
                                  <a:pt x="21267" y="373958"/>
                                  <a:pt x="23040" y="381042"/>
                                </a:cubicBezTo>
                                <a:lnTo>
                                  <a:pt x="42533" y="413532"/>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2261442" y="1742155"/>
                            <a:ext cx="24813" cy="457254"/>
                          </a:xfrm>
                          <a:custGeom>
                            <a:avLst/>
                            <a:gdLst/>
                            <a:ahLst/>
                            <a:cxnLst/>
                            <a:rect l="0" t="0" r="0" b="0"/>
                            <a:pathLst>
                              <a:path w="24813" h="457254">
                                <a:moveTo>
                                  <a:pt x="24813" y="457254"/>
                                </a:moveTo>
                                <a:lnTo>
                                  <a:pt x="0" y="457254"/>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218908" y="2114336"/>
                            <a:ext cx="109882" cy="109886"/>
                          </a:xfrm>
                          <a:custGeom>
                            <a:avLst/>
                            <a:gdLst/>
                            <a:ahLst/>
                            <a:cxnLst/>
                            <a:rect l="0" t="0" r="0" b="0"/>
                            <a:pathLst>
                              <a:path w="109882" h="109886">
                                <a:moveTo>
                                  <a:pt x="108110" y="19500"/>
                                </a:moveTo>
                                <a:lnTo>
                                  <a:pt x="54941" y="109886"/>
                                </a:lnTo>
                                <a:lnTo>
                                  <a:pt x="3544" y="19500"/>
                                </a:lnTo>
                                <a:cubicBezTo>
                                  <a:pt x="0" y="14181"/>
                                  <a:pt x="1772" y="7090"/>
                                  <a:pt x="7089" y="3549"/>
                                </a:cubicBezTo>
                                <a:cubicBezTo>
                                  <a:pt x="12406" y="0"/>
                                  <a:pt x="21267" y="1777"/>
                                  <a:pt x="23040" y="8861"/>
                                </a:cubicBezTo>
                                <a:lnTo>
                                  <a:pt x="65575" y="79753"/>
                                </a:lnTo>
                                <a:lnTo>
                                  <a:pt x="44307" y="79753"/>
                                </a:lnTo>
                                <a:lnTo>
                                  <a:pt x="86842" y="8861"/>
                                </a:lnTo>
                                <a:cubicBezTo>
                                  <a:pt x="90387" y="1777"/>
                                  <a:pt x="97476" y="0"/>
                                  <a:pt x="102793" y="3549"/>
                                </a:cubicBezTo>
                                <a:cubicBezTo>
                                  <a:pt x="108110" y="7090"/>
                                  <a:pt x="109882"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8565" y="880824"/>
                            <a:ext cx="109882" cy="482066"/>
                          </a:xfrm>
                          <a:custGeom>
                            <a:avLst/>
                            <a:gdLst/>
                            <a:ahLst/>
                            <a:cxnLst/>
                            <a:rect l="0" t="0" r="0" b="0"/>
                            <a:pathLst>
                              <a:path w="109882" h="482066">
                                <a:moveTo>
                                  <a:pt x="42534" y="0"/>
                                </a:moveTo>
                                <a:lnTo>
                                  <a:pt x="67347" y="0"/>
                                </a:lnTo>
                                <a:lnTo>
                                  <a:pt x="67347" y="413534"/>
                                </a:lnTo>
                                <a:lnTo>
                                  <a:pt x="86842" y="381042"/>
                                </a:lnTo>
                                <a:cubicBezTo>
                                  <a:pt x="88614" y="375728"/>
                                  <a:pt x="97476" y="373952"/>
                                  <a:pt x="102793" y="377501"/>
                                </a:cubicBezTo>
                                <a:cubicBezTo>
                                  <a:pt x="108110" y="379272"/>
                                  <a:pt x="109882" y="386362"/>
                                  <a:pt x="106337" y="393451"/>
                                </a:cubicBezTo>
                                <a:lnTo>
                                  <a:pt x="54941" y="482066"/>
                                </a:lnTo>
                                <a:lnTo>
                                  <a:pt x="3544" y="393451"/>
                                </a:lnTo>
                                <a:cubicBezTo>
                                  <a:pt x="0" y="386362"/>
                                  <a:pt x="1772" y="379272"/>
                                  <a:pt x="7089" y="377501"/>
                                </a:cubicBezTo>
                                <a:cubicBezTo>
                                  <a:pt x="12406" y="373952"/>
                                  <a:pt x="19495" y="375728"/>
                                  <a:pt x="23040" y="381042"/>
                                </a:cubicBezTo>
                                <a:lnTo>
                                  <a:pt x="42534" y="413533"/>
                                </a:lnTo>
                                <a:lnTo>
                                  <a:pt x="425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731099" y="880824"/>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688565" y="1254776"/>
                            <a:ext cx="109882" cy="108114"/>
                          </a:xfrm>
                          <a:custGeom>
                            <a:avLst/>
                            <a:gdLst/>
                            <a:ahLst/>
                            <a:cxnLst/>
                            <a:rect l="0" t="0" r="0" b="0"/>
                            <a:pathLst>
                              <a:path w="109882" h="108114">
                                <a:moveTo>
                                  <a:pt x="106337" y="19500"/>
                                </a:moveTo>
                                <a:lnTo>
                                  <a:pt x="54941" y="108114"/>
                                </a:lnTo>
                                <a:lnTo>
                                  <a:pt x="3544" y="19500"/>
                                </a:lnTo>
                                <a:cubicBezTo>
                                  <a:pt x="0" y="12410"/>
                                  <a:pt x="1772" y="5320"/>
                                  <a:pt x="7089" y="3549"/>
                                </a:cubicBezTo>
                                <a:cubicBezTo>
                                  <a:pt x="12406" y="0"/>
                                  <a:pt x="19495" y="1777"/>
                                  <a:pt x="23040" y="7091"/>
                                </a:cubicBezTo>
                                <a:lnTo>
                                  <a:pt x="65575" y="77982"/>
                                </a:lnTo>
                                <a:lnTo>
                                  <a:pt x="44307" y="77982"/>
                                </a:lnTo>
                                <a:lnTo>
                                  <a:pt x="86842" y="7091"/>
                                </a:lnTo>
                                <a:cubicBezTo>
                                  <a:pt x="88614" y="1777"/>
                                  <a:pt x="97476" y="0"/>
                                  <a:pt x="102793" y="3549"/>
                                </a:cubicBezTo>
                                <a:cubicBezTo>
                                  <a:pt x="108110" y="5320"/>
                                  <a:pt x="109882" y="12410"/>
                                  <a:pt x="106337"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149361" y="15955"/>
                            <a:ext cx="109882" cy="482059"/>
                          </a:xfrm>
                          <a:custGeom>
                            <a:avLst/>
                            <a:gdLst/>
                            <a:ahLst/>
                            <a:cxnLst/>
                            <a:rect l="0" t="0" r="0" b="0"/>
                            <a:pathLst>
                              <a:path w="109882" h="482059">
                                <a:moveTo>
                                  <a:pt x="42533" y="0"/>
                                </a:moveTo>
                                <a:lnTo>
                                  <a:pt x="67347" y="0"/>
                                </a:lnTo>
                                <a:lnTo>
                                  <a:pt x="67347" y="413530"/>
                                </a:lnTo>
                                <a:lnTo>
                                  <a:pt x="86842" y="381038"/>
                                </a:lnTo>
                                <a:cubicBezTo>
                                  <a:pt x="90387" y="375721"/>
                                  <a:pt x="97476" y="373949"/>
                                  <a:pt x="102793" y="377493"/>
                                </a:cubicBezTo>
                                <a:cubicBezTo>
                                  <a:pt x="108110" y="379266"/>
                                  <a:pt x="109882" y="386355"/>
                                  <a:pt x="108110" y="393444"/>
                                </a:cubicBezTo>
                                <a:lnTo>
                                  <a:pt x="54941" y="482059"/>
                                </a:lnTo>
                                <a:lnTo>
                                  <a:pt x="3544" y="393444"/>
                                </a:lnTo>
                                <a:cubicBezTo>
                                  <a:pt x="0" y="386355"/>
                                  <a:pt x="1772" y="379266"/>
                                  <a:pt x="7089" y="377493"/>
                                </a:cubicBezTo>
                                <a:cubicBezTo>
                                  <a:pt x="12406" y="373949"/>
                                  <a:pt x="21267" y="375721"/>
                                  <a:pt x="23039" y="381038"/>
                                </a:cubicBezTo>
                                <a:lnTo>
                                  <a:pt x="42533" y="413528"/>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3191894" y="15955"/>
                            <a:ext cx="24813" cy="459019"/>
                          </a:xfrm>
                          <a:custGeom>
                            <a:avLst/>
                            <a:gdLst/>
                            <a:ahLst/>
                            <a:cxnLst/>
                            <a:rect l="0" t="0" r="0" b="0"/>
                            <a:pathLst>
                              <a:path w="24813" h="459019">
                                <a:moveTo>
                                  <a:pt x="24813" y="459019"/>
                                </a:moveTo>
                                <a:lnTo>
                                  <a:pt x="0" y="459019"/>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3149361" y="389904"/>
                            <a:ext cx="109882" cy="108110"/>
                          </a:xfrm>
                          <a:custGeom>
                            <a:avLst/>
                            <a:gdLst/>
                            <a:ahLst/>
                            <a:cxnLst/>
                            <a:rect l="0" t="0" r="0" b="0"/>
                            <a:pathLst>
                              <a:path w="109882" h="108110">
                                <a:moveTo>
                                  <a:pt x="108110" y="19495"/>
                                </a:moveTo>
                                <a:lnTo>
                                  <a:pt x="54941" y="108110"/>
                                </a:lnTo>
                                <a:lnTo>
                                  <a:pt x="3544" y="19495"/>
                                </a:lnTo>
                                <a:cubicBezTo>
                                  <a:pt x="0" y="12406"/>
                                  <a:pt x="1772" y="5317"/>
                                  <a:pt x="7089" y="3544"/>
                                </a:cubicBezTo>
                                <a:cubicBezTo>
                                  <a:pt x="12406" y="0"/>
                                  <a:pt x="21267" y="1772"/>
                                  <a:pt x="23039" y="7089"/>
                                </a:cubicBezTo>
                                <a:lnTo>
                                  <a:pt x="65574" y="77981"/>
                                </a:lnTo>
                                <a:lnTo>
                                  <a:pt x="44307" y="77981"/>
                                </a:lnTo>
                                <a:lnTo>
                                  <a:pt x="86842" y="7089"/>
                                </a:lnTo>
                                <a:cubicBezTo>
                                  <a:pt x="90387" y="1772"/>
                                  <a:pt x="97476" y="0"/>
                                  <a:pt x="102793" y="3544"/>
                                </a:cubicBezTo>
                                <a:cubicBezTo>
                                  <a:pt x="108110" y="5317"/>
                                  <a:pt x="109882"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3626107" y="1742155"/>
                            <a:ext cx="111654" cy="482067"/>
                          </a:xfrm>
                          <a:custGeom>
                            <a:avLst/>
                            <a:gdLst/>
                            <a:ahLst/>
                            <a:cxnLst/>
                            <a:rect l="0" t="0" r="0" b="0"/>
                            <a:pathLst>
                              <a:path w="111654" h="482067">
                                <a:moveTo>
                                  <a:pt x="44305" y="0"/>
                                </a:moveTo>
                                <a:lnTo>
                                  <a:pt x="67347" y="0"/>
                                </a:lnTo>
                                <a:lnTo>
                                  <a:pt x="67347" y="414947"/>
                                </a:lnTo>
                                <a:lnTo>
                                  <a:pt x="86842" y="381042"/>
                                </a:lnTo>
                                <a:cubicBezTo>
                                  <a:pt x="90387" y="373958"/>
                                  <a:pt x="97476" y="372181"/>
                                  <a:pt x="102793" y="375730"/>
                                </a:cubicBezTo>
                                <a:cubicBezTo>
                                  <a:pt x="109882" y="379271"/>
                                  <a:pt x="111654" y="386362"/>
                                  <a:pt x="108110" y="391681"/>
                                </a:cubicBezTo>
                                <a:lnTo>
                                  <a:pt x="54941" y="482067"/>
                                </a:lnTo>
                                <a:lnTo>
                                  <a:pt x="3545" y="391681"/>
                                </a:lnTo>
                                <a:cubicBezTo>
                                  <a:pt x="0" y="386362"/>
                                  <a:pt x="1772" y="379271"/>
                                  <a:pt x="7089" y="375730"/>
                                </a:cubicBezTo>
                                <a:cubicBezTo>
                                  <a:pt x="14179" y="372181"/>
                                  <a:pt x="21268" y="373958"/>
                                  <a:pt x="24812" y="381042"/>
                                </a:cubicBezTo>
                                <a:lnTo>
                                  <a:pt x="44305" y="414943"/>
                                </a:lnTo>
                                <a:lnTo>
                                  <a:pt x="443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3670412" y="1742155"/>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626107" y="2114336"/>
                            <a:ext cx="111654" cy="109886"/>
                          </a:xfrm>
                          <a:custGeom>
                            <a:avLst/>
                            <a:gdLst/>
                            <a:ahLst/>
                            <a:cxnLst/>
                            <a:rect l="0" t="0" r="0" b="0"/>
                            <a:pathLst>
                              <a:path w="111654" h="109886">
                                <a:moveTo>
                                  <a:pt x="108110" y="19500"/>
                                </a:moveTo>
                                <a:lnTo>
                                  <a:pt x="54941" y="109886"/>
                                </a:lnTo>
                                <a:lnTo>
                                  <a:pt x="3545" y="19500"/>
                                </a:lnTo>
                                <a:cubicBezTo>
                                  <a:pt x="0" y="14181"/>
                                  <a:pt x="1772" y="7090"/>
                                  <a:pt x="7089" y="3549"/>
                                </a:cubicBezTo>
                                <a:cubicBezTo>
                                  <a:pt x="14179" y="0"/>
                                  <a:pt x="21268" y="1777"/>
                                  <a:pt x="24812" y="8861"/>
                                </a:cubicBezTo>
                                <a:lnTo>
                                  <a:pt x="65575" y="79753"/>
                                </a:lnTo>
                                <a:lnTo>
                                  <a:pt x="46080" y="79753"/>
                                </a:lnTo>
                                <a:lnTo>
                                  <a:pt x="86842" y="8861"/>
                                </a:lnTo>
                                <a:cubicBezTo>
                                  <a:pt x="90387" y="1777"/>
                                  <a:pt x="97476" y="0"/>
                                  <a:pt x="102793" y="3549"/>
                                </a:cubicBezTo>
                                <a:cubicBezTo>
                                  <a:pt x="109882" y="7090"/>
                                  <a:pt x="111654"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279598" y="861333"/>
                            <a:ext cx="111651" cy="482057"/>
                          </a:xfrm>
                          <a:custGeom>
                            <a:avLst/>
                            <a:gdLst/>
                            <a:ahLst/>
                            <a:cxnLst/>
                            <a:rect l="0" t="0" r="0" b="0"/>
                            <a:pathLst>
                              <a:path w="111651" h="482057">
                                <a:moveTo>
                                  <a:pt x="56710" y="0"/>
                                </a:moveTo>
                                <a:lnTo>
                                  <a:pt x="108107" y="88615"/>
                                </a:lnTo>
                                <a:cubicBezTo>
                                  <a:pt x="111651" y="93931"/>
                                  <a:pt x="109879" y="101021"/>
                                  <a:pt x="104562" y="104565"/>
                                </a:cubicBezTo>
                                <a:cubicBezTo>
                                  <a:pt x="97473" y="108110"/>
                                  <a:pt x="90384" y="106338"/>
                                  <a:pt x="86839" y="101021"/>
                                </a:cubicBezTo>
                                <a:lnTo>
                                  <a:pt x="67343" y="66264"/>
                                </a:lnTo>
                                <a:lnTo>
                                  <a:pt x="67343" y="482057"/>
                                </a:lnTo>
                                <a:lnTo>
                                  <a:pt x="44306" y="482057"/>
                                </a:lnTo>
                                <a:lnTo>
                                  <a:pt x="44306" y="66262"/>
                                </a:lnTo>
                                <a:lnTo>
                                  <a:pt x="24806" y="101021"/>
                                </a:lnTo>
                                <a:cubicBezTo>
                                  <a:pt x="21265" y="106338"/>
                                  <a:pt x="14174" y="108110"/>
                                  <a:pt x="8861" y="104565"/>
                                </a:cubicBezTo>
                                <a:cubicBezTo>
                                  <a:pt x="1771" y="101021"/>
                                  <a:pt x="0" y="93931"/>
                                  <a:pt x="3542" y="88615"/>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323904" y="884371"/>
                            <a:ext cx="23036" cy="459019"/>
                          </a:xfrm>
                          <a:custGeom>
                            <a:avLst/>
                            <a:gdLst/>
                            <a:ahLst/>
                            <a:cxnLst/>
                            <a:rect l="0" t="0" r="0" b="0"/>
                            <a:pathLst>
                              <a:path w="23036" h="459019">
                                <a:moveTo>
                                  <a:pt x="23036" y="459019"/>
                                </a:moveTo>
                                <a:lnTo>
                                  <a:pt x="0" y="459019"/>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279598" y="861333"/>
                            <a:ext cx="111651" cy="108110"/>
                          </a:xfrm>
                          <a:custGeom>
                            <a:avLst/>
                            <a:gdLst/>
                            <a:ahLst/>
                            <a:cxnLst/>
                            <a:rect l="0" t="0" r="0" b="0"/>
                            <a:pathLst>
                              <a:path w="111651" h="108110">
                                <a:moveTo>
                                  <a:pt x="3542" y="88615"/>
                                </a:moveTo>
                                <a:lnTo>
                                  <a:pt x="56710" y="0"/>
                                </a:lnTo>
                                <a:lnTo>
                                  <a:pt x="108107" y="88615"/>
                                </a:lnTo>
                                <a:cubicBezTo>
                                  <a:pt x="111651" y="93931"/>
                                  <a:pt x="109879" y="101021"/>
                                  <a:pt x="104562" y="104565"/>
                                </a:cubicBezTo>
                                <a:cubicBezTo>
                                  <a:pt x="97473" y="108110"/>
                                  <a:pt x="90384" y="106338"/>
                                  <a:pt x="86839" y="101021"/>
                                </a:cubicBezTo>
                                <a:lnTo>
                                  <a:pt x="46078" y="28357"/>
                                </a:lnTo>
                                <a:lnTo>
                                  <a:pt x="65572" y="28357"/>
                                </a:lnTo>
                                <a:lnTo>
                                  <a:pt x="24806" y="101021"/>
                                </a:lnTo>
                                <a:cubicBezTo>
                                  <a:pt x="21265" y="106338"/>
                                  <a:pt x="14174" y="108110"/>
                                  <a:pt x="8861" y="104565"/>
                                </a:cubicBezTo>
                                <a:cubicBezTo>
                                  <a:pt x="1771" y="101021"/>
                                  <a:pt x="0" y="93931"/>
                                  <a:pt x="3542"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279598" y="1726209"/>
                            <a:ext cx="111651" cy="482061"/>
                          </a:xfrm>
                          <a:custGeom>
                            <a:avLst/>
                            <a:gdLst/>
                            <a:ahLst/>
                            <a:cxnLst/>
                            <a:rect l="0" t="0" r="0" b="0"/>
                            <a:pathLst>
                              <a:path w="111651" h="482061">
                                <a:moveTo>
                                  <a:pt x="56710" y="0"/>
                                </a:moveTo>
                                <a:lnTo>
                                  <a:pt x="108107" y="88614"/>
                                </a:lnTo>
                                <a:cubicBezTo>
                                  <a:pt x="111651" y="93928"/>
                                  <a:pt x="109879" y="101019"/>
                                  <a:pt x="104562" y="104561"/>
                                </a:cubicBezTo>
                                <a:cubicBezTo>
                                  <a:pt x="97473" y="108110"/>
                                  <a:pt x="90384" y="106337"/>
                                  <a:pt x="86839" y="101019"/>
                                </a:cubicBezTo>
                                <a:lnTo>
                                  <a:pt x="67343" y="66263"/>
                                </a:lnTo>
                                <a:lnTo>
                                  <a:pt x="67343" y="482061"/>
                                </a:lnTo>
                                <a:lnTo>
                                  <a:pt x="44306" y="482061"/>
                                </a:lnTo>
                                <a:lnTo>
                                  <a:pt x="44306" y="66261"/>
                                </a:lnTo>
                                <a:lnTo>
                                  <a:pt x="24806" y="101019"/>
                                </a:lnTo>
                                <a:cubicBezTo>
                                  <a:pt x="21265" y="106337"/>
                                  <a:pt x="14174" y="108110"/>
                                  <a:pt x="8861" y="104561"/>
                                </a:cubicBezTo>
                                <a:cubicBezTo>
                                  <a:pt x="1771" y="101019"/>
                                  <a:pt x="0" y="93928"/>
                                  <a:pt x="3542" y="88614"/>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1323904" y="1749246"/>
                            <a:ext cx="23036" cy="459025"/>
                          </a:xfrm>
                          <a:custGeom>
                            <a:avLst/>
                            <a:gdLst/>
                            <a:ahLst/>
                            <a:cxnLst/>
                            <a:rect l="0" t="0" r="0" b="0"/>
                            <a:pathLst>
                              <a:path w="23036" h="459025">
                                <a:moveTo>
                                  <a:pt x="23036" y="459025"/>
                                </a:moveTo>
                                <a:lnTo>
                                  <a:pt x="0" y="459025"/>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279598" y="1726209"/>
                            <a:ext cx="111651" cy="108110"/>
                          </a:xfrm>
                          <a:custGeom>
                            <a:avLst/>
                            <a:gdLst/>
                            <a:ahLst/>
                            <a:cxnLst/>
                            <a:rect l="0" t="0" r="0" b="0"/>
                            <a:pathLst>
                              <a:path w="111651" h="108110">
                                <a:moveTo>
                                  <a:pt x="3542" y="88614"/>
                                </a:moveTo>
                                <a:lnTo>
                                  <a:pt x="56710" y="0"/>
                                </a:lnTo>
                                <a:lnTo>
                                  <a:pt x="108107" y="88614"/>
                                </a:lnTo>
                                <a:cubicBezTo>
                                  <a:pt x="111651" y="93928"/>
                                  <a:pt x="109879" y="101019"/>
                                  <a:pt x="104562" y="104561"/>
                                </a:cubicBezTo>
                                <a:cubicBezTo>
                                  <a:pt x="97473" y="108110"/>
                                  <a:pt x="90384" y="106337"/>
                                  <a:pt x="86839" y="101019"/>
                                </a:cubicBezTo>
                                <a:lnTo>
                                  <a:pt x="46078" y="28357"/>
                                </a:lnTo>
                                <a:lnTo>
                                  <a:pt x="65572" y="28357"/>
                                </a:lnTo>
                                <a:lnTo>
                                  <a:pt x="24806" y="101019"/>
                                </a:lnTo>
                                <a:cubicBezTo>
                                  <a:pt x="21265" y="106337"/>
                                  <a:pt x="14174" y="108110"/>
                                  <a:pt x="8861" y="104561"/>
                                </a:cubicBezTo>
                                <a:cubicBezTo>
                                  <a:pt x="1771" y="101019"/>
                                  <a:pt x="0" y="93928"/>
                                  <a:pt x="3542" y="88614"/>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218908" y="0"/>
                            <a:ext cx="109882" cy="482063"/>
                          </a:xfrm>
                          <a:custGeom>
                            <a:avLst/>
                            <a:gdLst/>
                            <a:ahLst/>
                            <a:cxnLst/>
                            <a:rect l="0" t="0" r="0" b="0"/>
                            <a:pathLst>
                              <a:path w="109882" h="482063">
                                <a:moveTo>
                                  <a:pt x="54941" y="0"/>
                                </a:moveTo>
                                <a:lnTo>
                                  <a:pt x="108110" y="88615"/>
                                </a:lnTo>
                                <a:cubicBezTo>
                                  <a:pt x="109882" y="93931"/>
                                  <a:pt x="108110" y="101020"/>
                                  <a:pt x="102793" y="104565"/>
                                </a:cubicBezTo>
                                <a:cubicBezTo>
                                  <a:pt x="97476" y="108110"/>
                                  <a:pt x="90387" y="106338"/>
                                  <a:pt x="86842" y="101020"/>
                                </a:cubicBezTo>
                                <a:lnTo>
                                  <a:pt x="67347" y="68528"/>
                                </a:lnTo>
                                <a:lnTo>
                                  <a:pt x="67347" y="482063"/>
                                </a:lnTo>
                                <a:lnTo>
                                  <a:pt x="42533" y="482063"/>
                                </a:lnTo>
                                <a:lnTo>
                                  <a:pt x="42533" y="68531"/>
                                </a:lnTo>
                                <a:lnTo>
                                  <a:pt x="23040" y="101020"/>
                                </a:lnTo>
                                <a:cubicBezTo>
                                  <a:pt x="21267" y="106338"/>
                                  <a:pt x="12406" y="108110"/>
                                  <a:pt x="7089" y="104565"/>
                                </a:cubicBezTo>
                                <a:cubicBezTo>
                                  <a:pt x="1772" y="101020"/>
                                  <a:pt x="0" y="93931"/>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7" name="Shape 747"/>
                        <wps:cNvSpPr/>
                        <wps:spPr>
                          <a:xfrm>
                            <a:off x="2261442" y="23038"/>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218908" y="0"/>
                            <a:ext cx="109882" cy="108110"/>
                          </a:xfrm>
                          <a:custGeom>
                            <a:avLst/>
                            <a:gdLst/>
                            <a:ahLst/>
                            <a:cxnLst/>
                            <a:rect l="0" t="0" r="0" b="0"/>
                            <a:pathLst>
                              <a:path w="109882" h="108110">
                                <a:moveTo>
                                  <a:pt x="3544" y="88615"/>
                                </a:moveTo>
                                <a:lnTo>
                                  <a:pt x="54941" y="0"/>
                                </a:lnTo>
                                <a:lnTo>
                                  <a:pt x="108110" y="88615"/>
                                </a:lnTo>
                                <a:cubicBezTo>
                                  <a:pt x="109882" y="93931"/>
                                  <a:pt x="108110" y="101020"/>
                                  <a:pt x="102793" y="104565"/>
                                </a:cubicBezTo>
                                <a:cubicBezTo>
                                  <a:pt x="97476" y="108110"/>
                                  <a:pt x="90387" y="106338"/>
                                  <a:pt x="86842" y="101020"/>
                                </a:cubicBezTo>
                                <a:lnTo>
                                  <a:pt x="44307" y="30129"/>
                                </a:lnTo>
                                <a:lnTo>
                                  <a:pt x="65575" y="30129"/>
                                </a:lnTo>
                                <a:lnTo>
                                  <a:pt x="23040" y="101020"/>
                                </a:lnTo>
                                <a:cubicBezTo>
                                  <a:pt x="21267" y="106338"/>
                                  <a:pt x="12406" y="108110"/>
                                  <a:pt x="7089" y="104565"/>
                                </a:cubicBezTo>
                                <a:cubicBezTo>
                                  <a:pt x="1772" y="101020"/>
                                  <a:pt x="0" y="93931"/>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3156450" y="868422"/>
                            <a:ext cx="111654" cy="482058"/>
                          </a:xfrm>
                          <a:custGeom>
                            <a:avLst/>
                            <a:gdLst/>
                            <a:ahLst/>
                            <a:cxnLst/>
                            <a:rect l="0" t="0" r="0" b="0"/>
                            <a:pathLst>
                              <a:path w="111654" h="482058">
                                <a:moveTo>
                                  <a:pt x="56714" y="0"/>
                                </a:moveTo>
                                <a:lnTo>
                                  <a:pt x="108110" y="88615"/>
                                </a:lnTo>
                                <a:cubicBezTo>
                                  <a:pt x="111654" y="95704"/>
                                  <a:pt x="109882" y="102793"/>
                                  <a:pt x="104565" y="106338"/>
                                </a:cubicBezTo>
                                <a:cubicBezTo>
                                  <a:pt x="97476" y="108110"/>
                                  <a:pt x="90387" y="106338"/>
                                  <a:pt x="86842" y="101020"/>
                                </a:cubicBezTo>
                                <a:lnTo>
                                  <a:pt x="67347" y="67115"/>
                                </a:lnTo>
                                <a:lnTo>
                                  <a:pt x="67347" y="482058"/>
                                </a:lnTo>
                                <a:lnTo>
                                  <a:pt x="44305" y="482058"/>
                                </a:lnTo>
                                <a:lnTo>
                                  <a:pt x="44305" y="68532"/>
                                </a:lnTo>
                                <a:lnTo>
                                  <a:pt x="24812" y="101020"/>
                                </a:lnTo>
                                <a:cubicBezTo>
                                  <a:pt x="21268" y="106338"/>
                                  <a:pt x="14179" y="108110"/>
                                  <a:pt x="8861" y="106338"/>
                                </a:cubicBezTo>
                                <a:cubicBezTo>
                                  <a:pt x="1773" y="102793"/>
                                  <a:pt x="0" y="95704"/>
                                  <a:pt x="3545" y="88615"/>
                                </a:cubicBezTo>
                                <a:lnTo>
                                  <a:pt x="56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 name="Shape 751"/>
                        <wps:cNvSpPr/>
                        <wps:spPr>
                          <a:xfrm>
                            <a:off x="3200755" y="891456"/>
                            <a:ext cx="23042" cy="459025"/>
                          </a:xfrm>
                          <a:custGeom>
                            <a:avLst/>
                            <a:gdLst/>
                            <a:ahLst/>
                            <a:cxnLst/>
                            <a:rect l="0" t="0" r="0" b="0"/>
                            <a:pathLst>
                              <a:path w="23042" h="459025">
                                <a:moveTo>
                                  <a:pt x="23042" y="459025"/>
                                </a:moveTo>
                                <a:lnTo>
                                  <a:pt x="0" y="459025"/>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156450" y="868422"/>
                            <a:ext cx="111654" cy="108110"/>
                          </a:xfrm>
                          <a:custGeom>
                            <a:avLst/>
                            <a:gdLst/>
                            <a:ahLst/>
                            <a:cxnLst/>
                            <a:rect l="0" t="0" r="0" b="0"/>
                            <a:pathLst>
                              <a:path w="111654" h="108110">
                                <a:moveTo>
                                  <a:pt x="3545" y="88615"/>
                                </a:moveTo>
                                <a:lnTo>
                                  <a:pt x="56714" y="0"/>
                                </a:lnTo>
                                <a:lnTo>
                                  <a:pt x="108110" y="88615"/>
                                </a:lnTo>
                                <a:lnTo>
                                  <a:pt x="108110" y="88615"/>
                                </a:lnTo>
                                <a:cubicBezTo>
                                  <a:pt x="111654" y="95704"/>
                                  <a:pt x="109882" y="102793"/>
                                  <a:pt x="104565" y="106338"/>
                                </a:cubicBezTo>
                                <a:cubicBezTo>
                                  <a:pt x="97476" y="108110"/>
                                  <a:pt x="90387" y="106338"/>
                                  <a:pt x="86842" y="101020"/>
                                </a:cubicBezTo>
                                <a:lnTo>
                                  <a:pt x="46080" y="30129"/>
                                </a:lnTo>
                                <a:lnTo>
                                  <a:pt x="67347" y="30129"/>
                                </a:lnTo>
                                <a:lnTo>
                                  <a:pt x="24812" y="101020"/>
                                </a:lnTo>
                                <a:cubicBezTo>
                                  <a:pt x="21268" y="106338"/>
                                  <a:pt x="14179" y="108110"/>
                                  <a:pt x="8861" y="106338"/>
                                </a:cubicBezTo>
                                <a:cubicBezTo>
                                  <a:pt x="1773"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626107" y="3545"/>
                            <a:ext cx="111654" cy="482063"/>
                          </a:xfrm>
                          <a:custGeom>
                            <a:avLst/>
                            <a:gdLst/>
                            <a:ahLst/>
                            <a:cxnLst/>
                            <a:rect l="0" t="0" r="0" b="0"/>
                            <a:pathLst>
                              <a:path w="111654" h="482063">
                                <a:moveTo>
                                  <a:pt x="54941" y="0"/>
                                </a:moveTo>
                                <a:lnTo>
                                  <a:pt x="108110" y="88615"/>
                                </a:lnTo>
                                <a:cubicBezTo>
                                  <a:pt x="111654" y="95704"/>
                                  <a:pt x="109882" y="102793"/>
                                  <a:pt x="102793" y="106337"/>
                                </a:cubicBezTo>
                                <a:cubicBezTo>
                                  <a:pt x="97476" y="108110"/>
                                  <a:pt x="90387" y="106337"/>
                                  <a:pt x="86842" y="101021"/>
                                </a:cubicBezTo>
                                <a:lnTo>
                                  <a:pt x="67347" y="67116"/>
                                </a:lnTo>
                                <a:lnTo>
                                  <a:pt x="67347" y="482063"/>
                                </a:lnTo>
                                <a:lnTo>
                                  <a:pt x="44305" y="482063"/>
                                </a:lnTo>
                                <a:lnTo>
                                  <a:pt x="44305" y="67120"/>
                                </a:lnTo>
                                <a:lnTo>
                                  <a:pt x="24812" y="101021"/>
                                </a:lnTo>
                                <a:cubicBezTo>
                                  <a:pt x="21268" y="106337"/>
                                  <a:pt x="14179" y="108110"/>
                                  <a:pt x="7089" y="106337"/>
                                </a:cubicBezTo>
                                <a:cubicBezTo>
                                  <a:pt x="1772" y="102793"/>
                                  <a:pt x="0" y="95704"/>
                                  <a:pt x="3545"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670412" y="28354"/>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626107" y="3545"/>
                            <a:ext cx="111654" cy="108110"/>
                          </a:xfrm>
                          <a:custGeom>
                            <a:avLst/>
                            <a:gdLst/>
                            <a:ahLst/>
                            <a:cxnLst/>
                            <a:rect l="0" t="0" r="0" b="0"/>
                            <a:pathLst>
                              <a:path w="111654" h="108110">
                                <a:moveTo>
                                  <a:pt x="3545" y="88615"/>
                                </a:moveTo>
                                <a:lnTo>
                                  <a:pt x="54941" y="0"/>
                                </a:lnTo>
                                <a:lnTo>
                                  <a:pt x="108110" y="88615"/>
                                </a:lnTo>
                                <a:lnTo>
                                  <a:pt x="108110" y="88615"/>
                                </a:lnTo>
                                <a:cubicBezTo>
                                  <a:pt x="111654" y="95704"/>
                                  <a:pt x="109882" y="102793"/>
                                  <a:pt x="102793" y="106337"/>
                                </a:cubicBezTo>
                                <a:cubicBezTo>
                                  <a:pt x="97476" y="108110"/>
                                  <a:pt x="90387" y="106337"/>
                                  <a:pt x="86842" y="101021"/>
                                </a:cubicBezTo>
                                <a:lnTo>
                                  <a:pt x="46080" y="30129"/>
                                </a:lnTo>
                                <a:lnTo>
                                  <a:pt x="65575" y="30129"/>
                                </a:lnTo>
                                <a:lnTo>
                                  <a:pt x="24812" y="101021"/>
                                </a:lnTo>
                                <a:cubicBezTo>
                                  <a:pt x="21268" y="106337"/>
                                  <a:pt x="14179" y="108110"/>
                                  <a:pt x="7089" y="106337"/>
                                </a:cubicBezTo>
                                <a:cubicBezTo>
                                  <a:pt x="1772"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688565" y="1733294"/>
                            <a:ext cx="109882" cy="482067"/>
                          </a:xfrm>
                          <a:custGeom>
                            <a:avLst/>
                            <a:gdLst/>
                            <a:ahLst/>
                            <a:cxnLst/>
                            <a:rect l="0" t="0" r="0" b="0"/>
                            <a:pathLst>
                              <a:path w="109882" h="482067">
                                <a:moveTo>
                                  <a:pt x="54941" y="0"/>
                                </a:moveTo>
                                <a:lnTo>
                                  <a:pt x="106337" y="88615"/>
                                </a:lnTo>
                                <a:cubicBezTo>
                                  <a:pt x="109882" y="93934"/>
                                  <a:pt x="108110" y="102796"/>
                                  <a:pt x="102793" y="104566"/>
                                </a:cubicBezTo>
                                <a:cubicBezTo>
                                  <a:pt x="97476" y="108114"/>
                                  <a:pt x="88614" y="106337"/>
                                  <a:pt x="86842" y="101025"/>
                                </a:cubicBezTo>
                                <a:lnTo>
                                  <a:pt x="67347" y="68533"/>
                                </a:lnTo>
                                <a:lnTo>
                                  <a:pt x="67347" y="482067"/>
                                </a:lnTo>
                                <a:lnTo>
                                  <a:pt x="42534" y="482067"/>
                                </a:lnTo>
                                <a:lnTo>
                                  <a:pt x="42534" y="68535"/>
                                </a:lnTo>
                                <a:lnTo>
                                  <a:pt x="23040" y="101025"/>
                                </a:lnTo>
                                <a:cubicBezTo>
                                  <a:pt x="19495" y="106337"/>
                                  <a:pt x="12406" y="108114"/>
                                  <a:pt x="7089" y="104566"/>
                                </a:cubicBezTo>
                                <a:cubicBezTo>
                                  <a:pt x="1772" y="102796"/>
                                  <a:pt x="0" y="93934"/>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731099" y="1756336"/>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88565" y="1733294"/>
                            <a:ext cx="109882" cy="108114"/>
                          </a:xfrm>
                          <a:custGeom>
                            <a:avLst/>
                            <a:gdLst/>
                            <a:ahLst/>
                            <a:cxnLst/>
                            <a:rect l="0" t="0" r="0" b="0"/>
                            <a:pathLst>
                              <a:path w="109882" h="108114">
                                <a:moveTo>
                                  <a:pt x="3544" y="88615"/>
                                </a:moveTo>
                                <a:lnTo>
                                  <a:pt x="54941" y="0"/>
                                </a:lnTo>
                                <a:lnTo>
                                  <a:pt x="106337" y="88615"/>
                                </a:lnTo>
                                <a:lnTo>
                                  <a:pt x="106337" y="88615"/>
                                </a:lnTo>
                                <a:cubicBezTo>
                                  <a:pt x="109882" y="93934"/>
                                  <a:pt x="108110" y="102796"/>
                                  <a:pt x="102793" y="104566"/>
                                </a:cubicBezTo>
                                <a:cubicBezTo>
                                  <a:pt x="97476" y="108114"/>
                                  <a:pt x="88614" y="106337"/>
                                  <a:pt x="86842" y="101025"/>
                                </a:cubicBezTo>
                                <a:lnTo>
                                  <a:pt x="44307" y="30133"/>
                                </a:lnTo>
                                <a:lnTo>
                                  <a:pt x="65575" y="30133"/>
                                </a:lnTo>
                                <a:lnTo>
                                  <a:pt x="23040" y="101025"/>
                                </a:lnTo>
                                <a:cubicBezTo>
                                  <a:pt x="19495" y="106337"/>
                                  <a:pt x="12406" y="108114"/>
                                  <a:pt x="7089" y="104566"/>
                                </a:cubicBezTo>
                                <a:cubicBezTo>
                                  <a:pt x="1772" y="102796"/>
                                  <a:pt x="0" y="93934"/>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33630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80419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33630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273850"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80419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743506"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43506"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681048"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204302"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150705"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8104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21316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68104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21316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143615" y="2137379"/>
                            <a:ext cx="0" cy="134693"/>
                          </a:xfrm>
                          <a:custGeom>
                            <a:avLst/>
                            <a:gdLst/>
                            <a:ahLst/>
                            <a:cxnLst/>
                            <a:rect l="0" t="0" r="0" b="0"/>
                            <a:pathLst>
                              <a:path h="134693">
                                <a:moveTo>
                                  <a:pt x="0" y="0"/>
                                </a:moveTo>
                                <a:lnTo>
                                  <a:pt x="0" y="134693"/>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66760"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143615"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0" y="264106"/>
                            <a:ext cx="791851" cy="518155"/>
                          </a:xfrm>
                          <a:prstGeom prst="rect">
                            <a:avLst/>
                          </a:prstGeom>
                          <a:ln>
                            <a:noFill/>
                          </a:ln>
                        </wps:spPr>
                        <wps:txbx>
                          <w:txbxContent>
                            <w:p w14:paraId="2F321829" w14:textId="77777777" w:rsidR="00A82706" w:rsidRDefault="00A8270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wps:txbx>
                        <wps:bodyPr horzOverflow="overflow" vert="horz" lIns="0" tIns="0" rIns="0" bIns="0" rtlCol="0">
                          <a:noAutofit/>
                        </wps:bodyPr>
                      </wps:wsp>
                      <wps:wsp>
                        <wps:cNvPr id="780" name="Rectangle 780"/>
                        <wps:cNvSpPr/>
                        <wps:spPr>
                          <a:xfrm>
                            <a:off x="0" y="1128583"/>
                            <a:ext cx="791851" cy="531079"/>
                          </a:xfrm>
                          <a:prstGeom prst="rect">
                            <a:avLst/>
                          </a:prstGeom>
                          <a:ln>
                            <a:noFill/>
                          </a:ln>
                        </wps:spPr>
                        <wps:txbx>
                          <w:txbxContent>
                            <w:p w14:paraId="3320EF5E" w14:textId="77777777" w:rsidR="00A82706" w:rsidRDefault="00A8270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wps:txbx>
                        <wps:bodyPr horzOverflow="overflow" vert="horz" lIns="0" tIns="0" rIns="0" bIns="0" rtlCol="0">
                          <a:noAutofit/>
                        </wps:bodyPr>
                      </wps:wsp>
                      <wps:wsp>
                        <wps:cNvPr id="781" name="Rectangle 781"/>
                        <wps:cNvSpPr/>
                        <wps:spPr>
                          <a:xfrm>
                            <a:off x="0" y="1988319"/>
                            <a:ext cx="791851" cy="432462"/>
                          </a:xfrm>
                          <a:prstGeom prst="rect">
                            <a:avLst/>
                          </a:prstGeom>
                          <a:ln>
                            <a:noFill/>
                          </a:ln>
                        </wps:spPr>
                        <wps:txbx>
                          <w:txbxContent>
                            <w:p w14:paraId="3A59AEDC" w14:textId="77777777" w:rsidR="00A82706" w:rsidRDefault="00A8270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wps:txbx>
                        <wps:bodyPr horzOverflow="overflow" vert="horz" lIns="0" tIns="0" rIns="0" bIns="0" rtlCol="0">
                          <a:noAutofit/>
                        </wps:bodyPr>
                      </wps:wsp>
                      <wps:wsp>
                        <wps:cNvPr id="782" name="Shape 782"/>
                        <wps:cNvSpPr/>
                        <wps:spPr>
                          <a:xfrm>
                            <a:off x="811712" y="0"/>
                            <a:ext cx="109879" cy="482063"/>
                          </a:xfrm>
                          <a:custGeom>
                            <a:avLst/>
                            <a:gdLst/>
                            <a:ahLst/>
                            <a:cxnLst/>
                            <a:rect l="0" t="0" r="0" b="0"/>
                            <a:pathLst>
                              <a:path w="109879" h="482063">
                                <a:moveTo>
                                  <a:pt x="54939" y="0"/>
                                </a:moveTo>
                                <a:lnTo>
                                  <a:pt x="106338" y="88615"/>
                                </a:lnTo>
                                <a:cubicBezTo>
                                  <a:pt x="109879" y="93931"/>
                                  <a:pt x="108108" y="101020"/>
                                  <a:pt x="102788" y="104565"/>
                                </a:cubicBezTo>
                                <a:cubicBezTo>
                                  <a:pt x="97476" y="108110"/>
                                  <a:pt x="88615" y="106338"/>
                                  <a:pt x="86844" y="101020"/>
                                </a:cubicBezTo>
                                <a:lnTo>
                                  <a:pt x="67343" y="68520"/>
                                </a:lnTo>
                                <a:lnTo>
                                  <a:pt x="67343" y="482063"/>
                                </a:lnTo>
                                <a:lnTo>
                                  <a:pt x="42535" y="482063"/>
                                </a:lnTo>
                                <a:lnTo>
                                  <a:pt x="42535" y="68522"/>
                                </a:lnTo>
                                <a:lnTo>
                                  <a:pt x="23035" y="101020"/>
                                </a:lnTo>
                                <a:cubicBezTo>
                                  <a:pt x="19494" y="106338"/>
                                  <a:pt x="12403" y="108110"/>
                                  <a:pt x="7091" y="104565"/>
                                </a:cubicBezTo>
                                <a:cubicBezTo>
                                  <a:pt x="1771" y="101020"/>
                                  <a:pt x="0" y="93931"/>
                                  <a:pt x="3541" y="88615"/>
                                </a:cubicBezTo>
                                <a:lnTo>
                                  <a:pt x="549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854247" y="23038"/>
                            <a:ext cx="24807" cy="459025"/>
                          </a:xfrm>
                          <a:custGeom>
                            <a:avLst/>
                            <a:gdLst/>
                            <a:ahLst/>
                            <a:cxnLst/>
                            <a:rect l="0" t="0" r="0" b="0"/>
                            <a:pathLst>
                              <a:path w="24807" h="459025">
                                <a:moveTo>
                                  <a:pt x="24807" y="459025"/>
                                </a:moveTo>
                                <a:lnTo>
                                  <a:pt x="0" y="459025"/>
                                </a:lnTo>
                                <a:lnTo>
                                  <a:pt x="0" y="0"/>
                                </a:lnTo>
                                <a:lnTo>
                                  <a:pt x="2480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811712" y="0"/>
                            <a:ext cx="109879" cy="108110"/>
                          </a:xfrm>
                          <a:custGeom>
                            <a:avLst/>
                            <a:gdLst/>
                            <a:ahLst/>
                            <a:cxnLst/>
                            <a:rect l="0" t="0" r="0" b="0"/>
                            <a:pathLst>
                              <a:path w="109879" h="108110">
                                <a:moveTo>
                                  <a:pt x="3541" y="88615"/>
                                </a:moveTo>
                                <a:lnTo>
                                  <a:pt x="54939" y="0"/>
                                </a:lnTo>
                                <a:lnTo>
                                  <a:pt x="106338" y="88615"/>
                                </a:lnTo>
                                <a:cubicBezTo>
                                  <a:pt x="109879" y="93931"/>
                                  <a:pt x="108108" y="101020"/>
                                  <a:pt x="102788" y="104565"/>
                                </a:cubicBezTo>
                                <a:cubicBezTo>
                                  <a:pt x="97476" y="108110"/>
                                  <a:pt x="88615" y="106338"/>
                                  <a:pt x="86844" y="101020"/>
                                </a:cubicBezTo>
                                <a:lnTo>
                                  <a:pt x="44307" y="30129"/>
                                </a:lnTo>
                                <a:lnTo>
                                  <a:pt x="65572" y="30129"/>
                                </a:lnTo>
                                <a:lnTo>
                                  <a:pt x="23035" y="101020"/>
                                </a:lnTo>
                                <a:cubicBezTo>
                                  <a:pt x="19494" y="106338"/>
                                  <a:pt x="12403" y="108110"/>
                                  <a:pt x="7091" y="104565"/>
                                </a:cubicBezTo>
                                <a:cubicBezTo>
                                  <a:pt x="1771" y="101020"/>
                                  <a:pt x="0" y="93931"/>
                                  <a:pt x="3541"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249952" y="2320084"/>
                            <a:ext cx="516179" cy="169427"/>
                          </a:xfrm>
                          <a:prstGeom prst="rect">
                            <a:avLst/>
                          </a:prstGeom>
                          <a:ln>
                            <a:noFill/>
                          </a:ln>
                        </wps:spPr>
                        <wps:txbx>
                          <w:txbxContent>
                            <w:p w14:paraId="1C44FD17" w14:textId="77777777" w:rsidR="00A82706" w:rsidRDefault="00A82706" w:rsidP="00E46CA4"/>
                          </w:txbxContent>
                        </wps:txbx>
                        <wps:bodyPr horzOverflow="overflow" vert="horz" lIns="0" tIns="0" rIns="0" bIns="0" rtlCol="0">
                          <a:noAutofit/>
                        </wps:bodyPr>
                      </wps:wsp>
                      <wps:wsp>
                        <wps:cNvPr id="787" name="Shape 787"/>
                        <wps:cNvSpPr/>
                        <wps:spPr>
                          <a:xfrm>
                            <a:off x="866651" y="1272499"/>
                            <a:ext cx="0" cy="134698"/>
                          </a:xfrm>
                          <a:custGeom>
                            <a:avLst/>
                            <a:gdLst/>
                            <a:ahLst/>
                            <a:cxnLst/>
                            <a:rect l="0" t="0" r="0" b="0"/>
                            <a:pathLst>
                              <a:path h="134698">
                                <a:moveTo>
                                  <a:pt x="0" y="0"/>
                                </a:moveTo>
                                <a:lnTo>
                                  <a:pt x="0" y="1346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857790" y="2133836"/>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273850" y="423577"/>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506" y="420033"/>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804193"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336308"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866651" y="412944"/>
                            <a:ext cx="0" cy="132922"/>
                          </a:xfrm>
                          <a:custGeom>
                            <a:avLst/>
                            <a:gdLst/>
                            <a:ahLst/>
                            <a:cxnLst/>
                            <a:rect l="0" t="0" r="0" b="0"/>
                            <a:pathLst>
                              <a:path h="132922">
                                <a:moveTo>
                                  <a:pt x="0" y="0"/>
                                </a:moveTo>
                                <a:lnTo>
                                  <a:pt x="0" y="13292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647DDC" id="Group 50393" o:spid="_x0000_s1026" style="width:375.3pt;height:196pt;mso-position-horizontal-relative:char;mso-position-vertical-relative:line" coordsize="47661,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">
                <v:shape id="Shape 685" o:spid="_x0000_s1027" style="position:absolute;left:8666;top:4302;width:34879;height:1085;visibility:visible;mso-wrap-style:square;v-text-anchor:top" coordsize="3487867,10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" path="m3389948,665v3102,-665,6646,-222,9305,1550l3487867,53612r-88614,51396c3393936,108553,3385074,106781,3383302,101464v-3545,-5317,-1772,-12406,3544,-15951l3419336,66019,,66019,,41206r3419338,l3386846,21711v-5316,-3545,-7089,-10634,-3544,-15951c3384188,3102,3386846,1329,3389948,665xe" fillcolor="black" stroked="f" strokeweight="0">
                  <v:stroke miterlimit="83231f" joinstyle="miter"/>
                  <v:path arrowok="t" textboxrect="0,0,3487867,108553"/>
                </v:shape>
                <v:shape id="Shape 686" o:spid="_x0000_s1028" style="position:absolute;left:8666;top:4714;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" path="m,l3464827,r,24813l,24813,,xe" filled="f" strokeweight=".00675mm">
                  <v:path arrowok="t" textboxrect="0,0,3464827,24813"/>
                </v:shape>
                <v:shape id="Shape 688" o:spid="_x0000_s1029" style="position:absolute;left:42464;top:4288;width:1081;height:1099;visibility:visible;mso-wrap-style:square;v-text-anchor:top" coordsize="108110,10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" path="m19496,3545r88614,51396l19496,106337v-5317,3545,-14179,1773,-15951,-3544c,97476,1773,90387,7089,86842l77981,44307r,21268l7089,23040c1773,19495,,12406,3545,7089,5317,1772,14179,,19496,3545xe" filled="f" strokeweight=".00675mm">
                  <v:path arrowok="t" textboxrect="0,0,108110,109882"/>
                </v:shape>
                <v:shape id="Shape 689" o:spid="_x0000_s1030" style="position:absolute;left:8666;top:12986;width:34879;height:1085;visibility:visible;mso-wrap-style:square;v-text-anchor:top" coordsize="3487867,1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" path="m3389948,664v3102,-664,6646,-220,9305,1554l3487867,53610r-88614,53169c3393936,108555,3385074,106779,3383302,101466v-3545,-5320,-1772,-12410,3544,-15952l3419336,66020,,66020,,41207r3417668,l3386846,23484v-5316,-3543,-7089,-10632,-3544,-17723c3384188,3101,3386846,1329,3389948,664xe" fillcolor="black" stroked="f" strokeweight="0">
                  <v:path arrowok="t" textboxrect="0,0,3487867,108555"/>
                </v:shape>
                <v:shape id="Shape 690" o:spid="_x0000_s1031" style="position:absolute;left:8666;top:13398;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" path="m,l3464827,r,24813l,24813,,xe" filled="f" strokeweight=".00675mm">
                  <v:path arrowok="t" textboxrect="0,0,3464827,24813"/>
                </v:shape>
                <v:shape id="Shape 692" o:spid="_x0000_s1032" style="position:absolute;left:42464;top:12973;width:1081;height:1098;visibility:visible;mso-wrap-style:square;v-text-anchor:top" coordsize="108110,1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" path="m19496,3548r88614,51391l19496,108108v-5317,1777,-14179,,-15951,-5312c,97476,1773,90385,7089,86844l77981,44307r,21271l7089,24813c1773,21270,,14181,3545,7091,5317,1771,14179,,19496,3548xe" filled="f" strokeweight=".00675mm">
                  <v:path arrowok="t" textboxrect="0,0,108110,109885"/>
                </v:shape>
                <v:shape id="Shape 693" o:spid="_x0000_s1033" style="position:absolute;left:8506;top:21551;width:34879;height:1098;visibility:visible;mso-wrap-style:square;v-text-anchor:top" coordsize="3487869,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" path="m3399254,1771r88615,53169l3399254,106338v-5317,3541,-14178,1771,-15951,-3543c3379759,95705,3381531,88615,3386848,85072r33909,-19499l,65573,,42537r3419343,l3386848,23041v-5317,-3547,-7089,-10638,-3545,-15950c3385076,1771,3393937,,3399254,1771xe" fillcolor="black" stroked="f" strokeweight="0">
                  <v:path arrowok="t" textboxrect="0,0,3487869,109879"/>
                </v:shape>
                <v:shape id="Shape 694" o:spid="_x0000_s1034" style="position:absolute;left:8506;top:21976;width:34649;height:230;visibility:visible;mso-wrap-style:square;v-text-anchor:top" coordsize="3464827,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" path="m,l3464827,r,23037l,23037,,xe" filled="f" strokeweight=".00675mm">
                  <v:path arrowok="t" textboxrect="0,0,3464827,23037"/>
                </v:shape>
                <v:shape id="Shape 696" o:spid="_x0000_s1035" style="position:absolute;left:42304;top:21551;width:1081;height:1098;visibility:visible;mso-wrap-style:square;v-text-anchor:top" coordsize="108110,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" path="m19495,1771r88615,53169l19495,106338v-5317,3541,-14178,1771,-15951,-3543c,95705,1772,88615,7089,85072l77981,44307r,21265l7089,23041c1772,19494,,12403,3544,7091,5317,1771,14178,,19495,1771xe" filled="f" strokeweight=".00675mm">
                  <v:path arrowok="t" textboxrect="0,0,108110,109879"/>
                </v:shape>
                <v:shape id="Shape 697" o:spid="_x0000_s1036" style="position:absolute;left:8666;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" path="m,310151r469657,l469657,,,,,310151xe" filled="f" strokeweight=".64747mm">
                  <v:path arrowok="t" textboxrect="0,0,469657,310151"/>
                </v:shape>
                <v:rect id="Rectangle 698" o:spid="_x0000_s1037" style="position:absolute;left:9302;top:1736;width:3063;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A80A30" w14:textId="77777777" w:rsidR="00A82706" w:rsidRDefault="00A82706" w:rsidP="00E46CA4">
                        <w:r>
                          <w:rPr>
                            <w:rFonts w:ascii="Calibri" w:eastAsia="Calibri" w:hAnsi="Calibri" w:cs="Calibri"/>
                            <w:w w:val="110"/>
                            <w:sz w:val="30"/>
                          </w:rPr>
                          <w:t>1</w:t>
                        </w:r>
                      </w:p>
                    </w:txbxContent>
                  </v:textbox>
                </v:rect>
                <v:rect id="Rectangle 699" o:spid="_x0000_s1038" style="position:absolute;left:10527;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11C59E7" w14:textId="77777777" w:rsidR="00A82706" w:rsidRDefault="00A82706" w:rsidP="00E46CA4"/>
                    </w:txbxContent>
                  </v:textbox>
                </v:rect>
                <v:shape id="Shape 700" o:spid="_x0000_s1039" style="position:absolute;left:13363;top:10438;width:4678;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" path="m,304831r467886,l467886,,,,,304831xe" filled="f" strokeweight=".64747mm">
                  <v:path arrowok="t" textboxrect="0,0,467886,304831"/>
                </v:shape>
                <v:rect id="Rectangle 701" o:spid="_x0000_s1040" style="position:absolute;left:13361;top:10359;width:2194;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84C619" w14:textId="77777777" w:rsidR="00A82706" w:rsidRDefault="00A82706" w:rsidP="00E46CA4">
                        <w:r>
                          <w:rPr>
                            <w:rFonts w:ascii="Calibri" w:eastAsia="Calibri" w:hAnsi="Calibri" w:cs="Calibri"/>
                            <w:w w:val="110"/>
                            <w:sz w:val="30"/>
                          </w:rPr>
                          <w:t>1</w:t>
                        </w:r>
                      </w:p>
                    </w:txbxContent>
                  </v:textbox>
                </v:rect>
                <v:rect id="Rectangle 702" o:spid="_x0000_s1041" style="position:absolute;left:15206;top:11291;width:25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8CD6210" w14:textId="77777777" w:rsidR="00A82706" w:rsidRDefault="00A82706" w:rsidP="00805450">
                        <w:pPr>
                          <w:jc w:val="center"/>
                        </w:pPr>
                      </w:p>
                    </w:txbxContent>
                  </v:textbox>
                </v:rect>
                <v:shape id="Shape 703" o:spid="_x0000_s1042" style="position:absolute;left:18041;top:18998;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" path="m,310151r469657,l469657,,,,,310151xe" filled="f" strokeweight=".64747mm">
                  <v:path arrowok="t" textboxrect="0,0,469657,310151"/>
                </v:shape>
                <v:rect id="Rectangle 704" o:spid="_x0000_s1043" style="position:absolute;left:17933;top:18869;width:231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AD0F6EA" w14:textId="77777777" w:rsidR="00A82706" w:rsidRDefault="00A82706" w:rsidP="00E46CA4">
                        <w:r>
                          <w:rPr>
                            <w:rFonts w:ascii="Calibri" w:eastAsia="Calibri" w:hAnsi="Calibri" w:cs="Calibri"/>
                            <w:w w:val="110"/>
                            <w:sz w:val="30"/>
                          </w:rPr>
                          <w:t>1</w:t>
                        </w:r>
                      </w:p>
                    </w:txbxContent>
                  </v:textbox>
                </v:rect>
                <v:rect id="Rectangle 705" o:spid="_x0000_s1044" style="position:absolute;left:19902;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FE4C4DB" w14:textId="77777777" w:rsidR="00A82706" w:rsidRDefault="00A82706" w:rsidP="00E46CA4"/>
                    </w:txbxContent>
                  </v:textbox>
                </v:rect>
                <v:shape id="Shape 706" o:spid="_x0000_s1045" style="position:absolute;left:22738;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" path="m,310151r469657,l469657,,,,,310151xe" filled="f" strokeweight=".64747mm">
                  <v:path arrowok="t" textboxrect="0,0,469657,310151"/>
                </v:shape>
                <v:rect id="Rectangle 707" o:spid="_x0000_s1046" style="position:absolute;left:23044;top:1479;width:1881;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FD9C189" w14:textId="77777777" w:rsidR="00A82706" w:rsidRDefault="00A82706" w:rsidP="00E46CA4">
                        <w:r>
                          <w:rPr>
                            <w:rFonts w:ascii="Calibri" w:eastAsia="Calibri" w:hAnsi="Calibri" w:cs="Calibri"/>
                            <w:w w:val="110"/>
                            <w:sz w:val="30"/>
                          </w:rPr>
                          <w:t>2</w:t>
                        </w:r>
                      </w:p>
                    </w:txbxContent>
                  </v:textbox>
                </v:rect>
                <v:rect id="Rectangle 708" o:spid="_x0000_s1047" style="position:absolute;left:20719;top:1004;width:642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CA794CC" w14:textId="77777777" w:rsidR="00A82706" w:rsidRDefault="00A82706" w:rsidP="00E46CA4"/>
                    </w:txbxContent>
                  </v:textbox>
                </v:rect>
                <v:shape id="Shape 709" o:spid="_x0000_s1048" style="position:absolute;left:27435;top:18998;width:4696;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" path="m,310151r469657,l469657,,,,,310151xe" filled="f" strokeweight=".64747mm">
                  <v:path arrowok="t" textboxrect="0,0,469657,310151"/>
                </v:shape>
                <v:rect id="Rectangle 710" o:spid="_x0000_s1049" style="position:absolute;left:27556;top:18867;width:2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2A80A" w14:textId="77777777" w:rsidR="00A82706" w:rsidRDefault="00A82706" w:rsidP="00E46CA4">
                        <w:r>
                          <w:rPr>
                            <w:rFonts w:ascii="Calibri" w:eastAsia="Calibri" w:hAnsi="Calibri" w:cs="Calibri"/>
                            <w:w w:val="110"/>
                            <w:sz w:val="30"/>
                          </w:rPr>
                          <w:t>2</w:t>
                        </w:r>
                      </w:p>
                    </w:txbxContent>
                  </v:textbox>
                </v:rect>
                <v:rect id="Rectangle 711" o:spid="_x0000_s1050" style="position:absolute;left:29295;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92C3C03" w14:textId="77777777" w:rsidR="00A82706" w:rsidRDefault="00A82706" w:rsidP="00E46CA4"/>
                    </w:txbxContent>
                  </v:textbox>
                </v:rect>
                <v:shape id="Shape 712" o:spid="_x0000_s1051" style="position:absolute;left:32131;top:10438;width:4679;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" path="m,304831r467886,l467886,,,,,304831xe" filled="f" strokeweight=".64747mm">
                  <v:path arrowok="t" textboxrect="0,0,467886,304831"/>
                </v:shape>
                <v:rect id="Rectangle 713" o:spid="_x0000_s1052" style="position:absolute;left:32039;top:10358;width:22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1E191F" w14:textId="77777777" w:rsidR="00A82706" w:rsidRDefault="00A82706" w:rsidP="00E46CA4">
                        <w:r>
                          <w:rPr>
                            <w:rFonts w:ascii="Calibri" w:eastAsia="Calibri" w:hAnsi="Calibri" w:cs="Calibri"/>
                            <w:w w:val="110"/>
                            <w:sz w:val="30"/>
                          </w:rPr>
                          <w:t>2</w:t>
                        </w:r>
                      </w:p>
                    </w:txbxContent>
                  </v:textbox>
                </v:rect>
                <v:rect id="Rectangle 714" o:spid="_x0000_s1053" style="position:absolute;left:33992;top:11291;width:254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BB30E41" w14:textId="77777777" w:rsidR="00A82706" w:rsidRDefault="00A82706" w:rsidP="00E46CA4"/>
                    </w:txbxContent>
                  </v:textbox>
                </v:rect>
                <v:shape id="Shape 715" o:spid="_x0000_s1054" style="position:absolute;left:36810;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" path="m,310151r469657,l469657,,,,,310151xe" filled="f" strokeweight=".64747mm">
                  <v:path arrowok="t" textboxrect="0,0,469657,310151"/>
                </v:shape>
                <v:rect id="Rectangle 716" o:spid="_x0000_s1055" style="position:absolute;left:36931;top:1735;width:206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4C2122D" w14:textId="77777777" w:rsidR="00A82706" w:rsidRDefault="00A82706" w:rsidP="00E46CA4">
                        <w:r>
                          <w:rPr>
                            <w:rFonts w:ascii="Calibri" w:eastAsia="Calibri" w:hAnsi="Calibri" w:cs="Calibri"/>
                            <w:w w:val="110"/>
                            <w:sz w:val="30"/>
                          </w:rPr>
                          <w:t>3</w:t>
                        </w:r>
                      </w:p>
                    </w:txbxContent>
                  </v:textbox>
                </v:rect>
                <v:rect id="Rectangle 717" o:spid="_x0000_s1056" style="position:absolute;left:38671;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57F9E4D0" w14:textId="77777777" w:rsidR="00A82706" w:rsidRDefault="00A82706" w:rsidP="00E46CA4"/>
                    </w:txbxContent>
                  </v:textbox>
                </v:rect>
                <v:shape id="Shape 718" o:spid="_x0000_s1057" style="position:absolute;left:17492;top:159;width:1117;height:4821;visibility:visible;mso-wrap-style:square;v-text-anchor:top" coordsize="111654,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" path="m44310,l67347,r,414943l86842,381038v3545,-5317,10634,-7089,15951,-3545c109882,379266,111654,386355,108110,393444l54941,482059,3545,393444c,386355,1772,379266,7089,377493v7089,-3544,14179,-1772,17723,3545l44310,414948,44310,xe" fillcolor="black" stroked="f" strokeweight="0">
                  <v:path arrowok="t" textboxrect="0,0,111654,482059"/>
                </v:shape>
                <v:shape id="Shape 719" o:spid="_x0000_s1058" style="position:absolute;left:17935;top:159;width:230;height:4590;visibility:visible;mso-wrap-style:square;v-text-anchor:top" coordsize="23037,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" path="m23037,459019l,459019,,,23037,r,459019xe" filled="f" strokeweight=".00675mm">
                  <v:path arrowok="t" textboxrect="0,0,23037,459019"/>
                </v:shape>
                <v:shape id="Shape 721" o:spid="_x0000_s1059" style="position:absolute;left:17492;top:3899;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" path="m108110,19495l54941,108110,3545,19495c,12406,1772,5317,7089,3544,14178,,21268,1772,24812,7089l65575,77981r-19495,l86842,7089c90387,1772,97476,,102793,3544v7089,1773,8861,8862,5317,15951xe" filled="f" strokeweight=".00675mm">
                  <v:path arrowok="t" textboxrect="0,0,111654,108110"/>
                </v:shape>
                <v:shape id="Shape 722" o:spid="_x0000_s1060" style="position:absolute;left:22189;top:17421;width:1098;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" path="m42533,l67347,r,413535l86842,381042v3545,-7084,10634,-8861,15951,-5312c108110,379271,109882,386362,108110,391681l54941,482067,3544,391681c,386362,1772,379271,7089,375730v5317,-3549,14178,-1772,15951,5312l42533,413532,42533,xe" fillcolor="black" stroked="f" strokeweight="0">
                  <v:path arrowok="t" textboxrect="0,0,109882,482067"/>
                </v:shape>
                <v:shape id="Shape 723" o:spid="_x0000_s1061" style="position:absolute;left:22614;top:17421;width:248;height:4573;visibility:visible;mso-wrap-style:square;v-text-anchor:top" coordsize="24813,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" path="m24813,457254l,457254,,,24813,r,457254xe" filled="f" strokeweight=".00675mm">
                  <v:path arrowok="t" textboxrect="0,0,24813,457254"/>
                </v:shape>
                <v:shape id="Shape 725" o:spid="_x0000_s1062" style="position:absolute;left:22189;top:21143;width:1098;height:1099;visibility:visible;mso-wrap-style:square;v-text-anchor:top" coordsize="109882,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" path="m108110,19500l54941,109886,3544,19500c,14181,1772,7090,7089,3549,12406,,21267,1777,23040,8861l65575,79753r-21268,l86842,8861c90387,1777,97476,,102793,3549v5317,3541,7089,10632,5317,15951xe" filled="f" strokeweight=".00675mm">
                  <v:path arrowok="t" textboxrect="0,0,109882,109886"/>
                </v:shape>
                <v:shape id="Shape 726" o:spid="_x0000_s1063" style="position:absolute;left:26885;top:8808;width:1099;height:4820;visibility:visible;mso-wrap-style:square;v-text-anchor:top" coordsize="109882,48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" path="m42534,l67347,r,413534l86842,381042v1772,-5314,10634,-7090,15951,-3541c108110,379272,109882,386362,106337,393451l54941,482066,3544,393451c,386362,1772,379272,7089,377501v5317,-3549,12406,-1773,15951,3541l42534,413533,42534,xe" fillcolor="black" stroked="f" strokeweight="0">
                  <v:path arrowok="t" textboxrect="0,0,109882,482066"/>
                </v:shape>
                <v:shape id="Shape 727" o:spid="_x0000_s1064" style="position:absolute;left:27310;top:8808;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" path="m24813,459025l,459025,,,24813,r,459025xe" filled="f" strokeweight=".00675mm">
                  <v:path arrowok="t" textboxrect="0,0,24813,459025"/>
                </v:shape>
                <v:shape id="Shape 729" o:spid="_x0000_s1065" style="position:absolute;left:26885;top:12547;width:1099;height:1081;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" path="m106337,19500l54941,108114,3544,19500c,12410,1772,5320,7089,3549,12406,,19495,1777,23040,7091l65575,77982r-21268,l86842,7091c88614,1777,97476,,102793,3549v5317,1771,7089,8861,3544,15951xe" filled="f" strokeweight=".00675mm">
                  <v:path arrowok="t" textboxrect="0,0,109882,108114"/>
                </v:shape>
                <v:shape id="Shape 730" o:spid="_x0000_s1066" style="position:absolute;left:31493;top:159;width:1099;height:4821;visibility:visible;mso-wrap-style:square;v-text-anchor:top" coordsize="109882,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" path="m42533,l67347,r,413530l86842,381038v3545,-5317,10634,-7089,15951,-3545c108110,379266,109882,386355,108110,393444l54941,482059,3544,393444c,386355,1772,379266,7089,377493v5317,-3544,14178,-1772,15950,3545l42533,413528,42533,xe" fillcolor="black" stroked="f" strokeweight="0">
                  <v:path arrowok="t" textboxrect="0,0,109882,482059"/>
                </v:shape>
                <v:shape id="Shape 731" o:spid="_x0000_s1067" style="position:absolute;left:31918;top:159;width:249;height:4590;visibility:visible;mso-wrap-style:square;v-text-anchor:top" coordsize="24813,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" path="m24813,459019l,459019,,,24813,r,459019xe" filled="f" strokeweight=".00675mm">
                  <v:path arrowok="t" textboxrect="0,0,24813,459019"/>
                </v:shape>
                <v:shape id="Shape 733" o:spid="_x0000_s1068" style="position:absolute;left:31493;top:3899;width:1099;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" path="m108110,19495l54941,108110,3544,19495c,12406,1772,5317,7089,3544,12406,,21267,1772,23039,7089l65574,77981r-21267,l86842,7089c90387,1772,97476,,102793,3544v5317,1773,7089,8862,5317,15951xe" filled="f" strokeweight=".00675mm">
                  <v:path arrowok="t" textboxrect="0,0,109882,108110"/>
                </v:shape>
                <v:shape id="Shape 734" o:spid="_x0000_s1069" style="position:absolute;left:36261;top:17421;width:1116;height:4821;visibility:visible;mso-wrap-style:square;v-text-anchor:top" coordsize="111654,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" path="m44305,l67347,r,414947l86842,381042v3545,-7084,10634,-8861,15951,-5312c109882,379271,111654,386362,108110,391681l54941,482067,3545,391681c,386362,1772,379271,7089,375730v7090,-3549,14179,-1772,17723,5312l44305,414943,44305,xe" fillcolor="black" stroked="f" strokeweight="0">
                  <v:path arrowok="t" textboxrect="0,0,111654,482067"/>
                </v:shape>
                <v:shape id="Shape 735" o:spid="_x0000_s1070" style="position:absolute;left:36704;top:17421;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" path="m23042,457254l,457254,,,23042,r,457254xe" filled="f" strokeweight=".00675mm">
                  <v:path arrowok="t" textboxrect="0,0,23042,457254"/>
                </v:shape>
                <v:shape id="Shape 737" o:spid="_x0000_s1071" style="position:absolute;left:36261;top:21143;width:1116;height:1099;visibility:visible;mso-wrap-style:square;v-text-anchor:top" coordsize="111654,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" path="m108110,19500l54941,109886,3545,19500c,14181,1772,7090,7089,3549,14179,,21268,1777,24812,8861l65575,79753r-19495,l86842,8861c90387,1777,97476,,102793,3549v7089,3541,8861,10632,5317,15951xe" filled="f" strokeweight=".00675mm">
                  <v:path arrowok="t" textboxrect="0,0,111654,109886"/>
                </v:shape>
                <v:shape id="Shape 738" o:spid="_x0000_s1072" style="position:absolute;left:12795;top:8613;width:1117;height:4820;visibility:visible;mso-wrap-style:square;v-text-anchor:top" coordsize="111651,48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" path="m56710,r51397,88615c111651,93931,109879,101021,104562,104565v-7089,3545,-14178,1773,-17723,-3544l67343,66264r,415793l44306,482057r,-415795l24806,101021v-3541,5317,-10632,7089,-15945,3544c1771,101021,,93931,3542,88615l56710,xe" fillcolor="black" stroked="f" strokeweight="0">
                  <v:path arrowok="t" textboxrect="0,0,111651,482057"/>
                </v:shape>
                <v:shape id="Shape 739" o:spid="_x0000_s1073" style="position:absolute;left:13239;top:8843;width:230;height:4590;visibility:visible;mso-wrap-style:square;v-text-anchor:top" coordsize="23036,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" path="m23036,459019l,459019,,,23036,r,459019xe" filled="f" strokeweight=".00675mm">
                  <v:path arrowok="t" textboxrect="0,0,23036,459019"/>
                </v:shape>
                <v:shape id="Shape 741" o:spid="_x0000_s1074" style="position:absolute;left:12795;top:8613;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" path="m3542,88615l56710,r51397,88615c111651,93931,109879,101021,104562,104565v-7089,3545,-14178,1773,-17723,-3544l46078,28357r19494,l24806,101021v-3541,5317,-10632,7089,-15945,3544c1771,101021,,93931,3542,88615xe" filled="f" strokeweight=".00675mm">
                  <v:path arrowok="t" textboxrect="0,0,111651,108110"/>
                </v:shape>
                <v:shape id="Shape 742" o:spid="_x0000_s1075" style="position:absolute;left:12795;top:17262;width:1117;height:4820;visibility:visible;mso-wrap-style:square;v-text-anchor:top" coordsize="111651,48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" path="m56710,r51397,88614c111651,93928,109879,101019,104562,104561v-7089,3549,-14178,1776,-17723,-3542l67343,66263r,415798l44306,482061r,-415800l24806,101019v-3541,5318,-10632,7091,-15945,3542c1771,101019,,93928,3542,88614l56710,xe" fillcolor="black" stroked="f" strokeweight="0">
                  <v:path arrowok="t" textboxrect="0,0,111651,482061"/>
                </v:shape>
                <v:shape id="Shape 743" o:spid="_x0000_s1076" style="position:absolute;left:13239;top:17492;width:230;height:4590;visibility:visible;mso-wrap-style:square;v-text-anchor:top" coordsize="23036,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" path="m23036,459025l,459025,,,23036,r,459025xe" filled="f" strokeweight=".00675mm">
                  <v:path arrowok="t" textboxrect="0,0,23036,459025"/>
                </v:shape>
                <v:shape id="Shape 745" o:spid="_x0000_s1077" style="position:absolute;left:12795;top:17262;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" path="m3542,88614l56710,r51397,88614c111651,93928,109879,101019,104562,104561v-7089,3549,-14178,1776,-17723,-3542l46078,28357r19494,l24806,101019v-3541,5318,-10632,7091,-15945,3542c1771,101019,,93928,3542,88614xe" filled="f" strokeweight=".00675mm">
                  <v:path arrowok="t" textboxrect="0,0,111651,108110"/>
                </v:shape>
                <v:shape id="Shape 746" o:spid="_x0000_s1078" style="position:absolute;left:22189;width:1098;height:4820;visibility:visible;mso-wrap-style:square;v-text-anchor:top" coordsize="109882,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" path="m54941,r53169,88615c109882,93931,108110,101020,102793,104565v-5317,3545,-12406,1773,-15951,-3545l67347,68528r,413535l42533,482063r,-413532l23040,101020v-1773,5318,-10634,7090,-15951,3545c1772,101020,,93931,3544,88615l54941,xe" fillcolor="black" stroked="f" strokeweight="0">
                  <v:path arrowok="t" textboxrect="0,0,109882,482063"/>
                </v:shape>
                <v:shape id="Shape 747" o:spid="_x0000_s1079" style="position:absolute;left:22614;top:230;width:248;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" path="m24813,459025l,459025,,,24813,r,459025xe" filled="f" strokeweight=".00675mm">
                  <v:path arrowok="t" textboxrect="0,0,24813,459025"/>
                </v:shape>
                <v:shape id="Shape 749" o:spid="_x0000_s1080" style="position:absolute;left:22189;width:1098;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" path="m3544,88615l54941,r53169,88615c109882,93931,108110,101020,102793,104565v-5317,3545,-12406,1773,-15951,-3545l44307,30129r21268,l23040,101020v-1773,5318,-10634,7090,-15951,3545c1772,101020,,93931,3544,88615xe" filled="f" strokeweight=".00675mm">
                  <v:path arrowok="t" textboxrect="0,0,109882,108110"/>
                </v:shape>
                <v:shape id="Shape 750" o:spid="_x0000_s1081" style="position:absolute;left:31564;top:8684;width:1117;height:4820;visibility:visible;mso-wrap-style:square;v-text-anchor:top" coordsize="111654,48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" path="m56714,r51396,88615c111654,95704,109882,102793,104565,106338v-7089,1772,-14178,,-17723,-5318l67347,67115r,414943l44305,482058r,-413526l24812,101020v-3544,5318,-10633,7090,-15951,5318c1773,102793,,95704,3545,88615l56714,xe" fillcolor="black" stroked="f" strokeweight="0">
                  <v:path arrowok="t" textboxrect="0,0,111654,482058"/>
                </v:shape>
                <v:shape id="Shape 751" o:spid="_x0000_s1082" style="position:absolute;left:32007;top:8914;width:230;height:4590;visibility:visible;mso-wrap-style:square;v-text-anchor:top" coordsize="23042,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" path="m23042,459025l,459025,,,23042,r,459025xe" filled="f" strokeweight=".00675mm">
                  <v:path arrowok="t" textboxrect="0,0,23042,459025"/>
                </v:shape>
                <v:shape id="Shape 753" o:spid="_x0000_s1083" style="position:absolute;left:31564;top:8684;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" path="m3545,88615l56714,r51396,88615l108110,88615v3544,7089,1772,14178,-3545,17723c97476,108110,90387,106338,86842,101020l46080,30129r21267,l24812,101020v-3544,5318,-10633,7090,-15951,5318c1773,102793,,95704,3545,88615xe" filled="f" strokeweight=".00675mm">
                  <v:path arrowok="t" textboxrect="0,0,111654,108110"/>
                </v:shape>
                <v:shape id="Shape 754" o:spid="_x0000_s1084" style="position:absolute;left:36261;top:35;width:1116;height:4821;visibility:visible;mso-wrap-style:square;v-text-anchor:top" coordsize="111654,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" path="m54941,r53169,88615c111654,95704,109882,102793,102793,106337v-5317,1773,-12406,,-15951,-5316l67347,67116r,414947l44305,482063r,-414943l24812,101021v-3544,5316,-10633,7089,-17723,5316c1772,102793,,95704,3545,88615l54941,xe" fillcolor="black" stroked="f" strokeweight="0">
                  <v:path arrowok="t" textboxrect="0,0,111654,482063"/>
                </v:shape>
                <v:shape id="Shape 755" o:spid="_x0000_s1085" style="position:absolute;left:36704;top:283;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" path="m23042,457254l,457254,,,23042,r,457254xe" filled="f" strokeweight=".00675mm">
                  <v:path arrowok="t" textboxrect="0,0,23042,457254"/>
                </v:shape>
                <v:shape id="Shape 757" o:spid="_x0000_s1086" style="position:absolute;left:36261;top:35;width:1116;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" path="m3545,88615l54941,r53169,88615l108110,88615v3544,7089,1772,14178,-5317,17722c97476,108110,90387,106337,86842,101021l46080,30129r19495,l24812,101021v-3544,5316,-10633,7089,-17723,5316c1772,102793,,95704,3545,88615xe" filled="f" strokeweight=".00675mm">
                  <v:path arrowok="t" textboxrect="0,0,111654,108110"/>
                </v:shape>
                <v:shape id="Shape 758" o:spid="_x0000_s1087" style="position:absolute;left:26885;top:17332;width:1099;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" path="m54941,r51396,88615c109882,93934,108110,102796,102793,104566v-5317,3548,-14179,1771,-15951,-3541l67347,68533r,413534l42534,482067r,-413532l23040,101025v-3545,5312,-10634,7089,-15951,3541c1772,102796,,93934,3544,88615l54941,xe" fillcolor="black" stroked="f" strokeweight="0">
                  <v:path arrowok="t" textboxrect="0,0,109882,482067"/>
                </v:shape>
                <v:shape id="Shape 759" o:spid="_x0000_s1088" style="position:absolute;left:27310;top:17563;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" path="m24813,459025l,459025,,,24813,r,459025xe" filled="f" strokeweight=".00675mm">
                  <v:path arrowok="t" textboxrect="0,0,24813,459025"/>
                </v:shape>
                <v:shape id="Shape 761" o:spid="_x0000_s1089" style="position:absolute;left:26885;top:17332;width:1099;height:1082;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" path="m3544,88615l54941,r51396,88615l106337,88615v3545,5319,1773,14181,-3544,15951c97476,108114,88614,106337,86842,101025l44307,30133r21268,l23040,101025v-3545,5312,-10634,7089,-15951,3541c1772,102796,,93934,3544,88615xe" filled="f" strokeweight=".00675mm">
                  <v:path arrowok="t" textboxrect="0,0,109882,108114"/>
                </v:shape>
                <v:shape id="Shape 762" o:spid="_x0000_s1090" style="position:absolute;left:13363;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" path="m,l,210904e" filled="f" strokeweight=".64747mm">
                  <v:stroke miterlimit="66585f" joinstyle="miter"/>
                  <v:path arrowok="t" textboxrect="0,0,0,210904"/>
                </v:shape>
                <v:shape id="Shape 763" o:spid="_x0000_s1091" style="position:absolute;left:1804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" path="m,l,210904e" filled="f" strokeweight=".64747mm">
                  <v:stroke miterlimit="66585f" joinstyle="miter"/>
                  <v:path arrowok="t" textboxrect="0,0,0,210904"/>
                </v:shape>
                <v:shape id="Shape 764" o:spid="_x0000_s1092" style="position:absolute;left:13363;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" path="m,l,210898e" filled="f" strokeweight=".64747mm">
                  <v:stroke miterlimit="66585f" joinstyle="miter"/>
                  <v:path arrowok="t" textboxrect="0,0,0,210898"/>
                </v:shape>
                <v:shape id="Shape 765" o:spid="_x0000_s1093" style="position:absolute;left:22738;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" path="m,l,210898e" filled="f" strokeweight=".64747mm">
                  <v:stroke miterlimit="66585f" joinstyle="miter"/>
                  <v:path arrowok="t" textboxrect="0,0,0,210898"/>
                </v:shape>
                <v:shape id="Shape 766" o:spid="_x0000_s1094" style="position:absolute;left:1804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" path="m,l,210898e" filled="f" strokeweight=".64747mm">
                  <v:stroke miterlimit="66585f" joinstyle="miter"/>
                  <v:path arrowok="t" textboxrect="0,0,0,210898"/>
                </v:shape>
                <v:shape id="Shape 767" o:spid="_x0000_s1095" style="position:absolute;left:27435;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" path="m,l,210904e" filled="f" strokeweight=".64747mm">
                  <v:stroke miterlimit="66585f" joinstyle="miter"/>
                  <v:path arrowok="t" textboxrect="0,0,0,210904"/>
                </v:shape>
                <v:shape id="Shape 768" o:spid="_x0000_s1096" style="position:absolute;left:27435;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" path="m,l,210898e" filled="f" strokeweight=".64747mm">
                  <v:stroke miterlimit="66585f" joinstyle="miter"/>
                  <v:path arrowok="t" textboxrect="0,0,0,210898"/>
                </v:shape>
                <v:shape id="Shape 769" o:spid="_x0000_s1097" style="position:absolute;left:36810;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" path="m,l,210902e" filled="f" strokeweight=".64747mm">
                  <v:stroke miterlimit="66585f" joinstyle="miter"/>
                  <v:path arrowok="t" textboxrect="0,0,0,210902"/>
                </v:shape>
                <v:shape id="Shape 770" o:spid="_x0000_s1098" style="position:absolute;left:32043;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" path="m,l,210902e" filled="f" strokeweight=".64747mm">
                  <v:stroke miterlimit="66585f" joinstyle="miter"/>
                  <v:path arrowok="t" textboxrect="0,0,0,210902"/>
                </v:shape>
                <v:shape id="Shape 771" o:spid="_x0000_s1099" style="position:absolute;left:41507;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" path="m,l,210902e" filled="f" strokeweight=".64747mm">
                  <v:stroke miterlimit="66585f" joinstyle="miter"/>
                  <v:path arrowok="t" textboxrect="0,0,0,210902"/>
                </v:shape>
                <v:shape id="Shape 772" o:spid="_x0000_s1100" style="position:absolute;left:36810;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" path="m,l,210904e" filled="f" strokeweight=".64747mm">
                  <v:stroke miterlimit="66585f" joinstyle="miter"/>
                  <v:path arrowok="t" textboxrect="0,0,0,210904"/>
                </v:shape>
                <v:shape id="Shape 773" o:spid="_x0000_s1101" style="position:absolute;left:3213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" path="m,l,210904e" filled="f" strokeweight=".64747mm">
                  <v:stroke miterlimit="66585f" joinstyle="miter"/>
                  <v:path arrowok="t" textboxrect="0,0,0,210904"/>
                </v:shape>
                <v:shape id="Shape 774" o:spid="_x0000_s1102" style="position:absolute;left:36810;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" path="m,l,210898e" filled="f" strokeweight=".64747mm">
                  <v:stroke miterlimit="66585f" joinstyle="miter"/>
                  <v:path arrowok="t" textboxrect="0,0,0,210898"/>
                </v:shape>
                <v:shape id="Shape 775" o:spid="_x0000_s1103" style="position:absolute;left:3213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" path="m,l,210898e" filled="f" strokeweight=".64747mm">
                  <v:stroke miterlimit="66585f" joinstyle="miter"/>
                  <v:path arrowok="t" textboxrect="0,0,0,210898"/>
                </v:shape>
                <v:shape id="Shape 776" o:spid="_x0000_s1104" style="position:absolute;left:41436;top:21373;width:0;height:1347;visibility:visible;mso-wrap-style:square;v-text-anchor:top" coordsize="0,13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" path="m,l,134693e" filled="f" strokeweight=".64747mm">
                  <v:stroke miterlimit="66585f" joinstyle="miter"/>
                  <v:path arrowok="t" textboxrect="0,0,0,134693"/>
                </v:shape>
                <v:shape id="Shape 777" o:spid="_x0000_s1105" style="position:absolute;left:22667;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" path="m,l,134699e" filled="f" strokeweight=".64747mm">
                  <v:stroke miterlimit="66585f" joinstyle="miter"/>
                  <v:path arrowok="t" textboxrect="0,0,0,134699"/>
                </v:shape>
                <v:shape id="Shape 778" o:spid="_x0000_s1106" style="position:absolute;left:41436;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" path="m,l,134699e" filled="f" strokeweight=".64747mm">
                  <v:stroke miterlimit="66585f" joinstyle="miter"/>
                  <v:path arrowok="t" textboxrect="0,0,0,134699"/>
                </v:shape>
                <v:rect id="Rectangle 779" o:spid="_x0000_s1107" style="position:absolute;top:2641;width:791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2F321829" w14:textId="77777777" w:rsidR="00A82706" w:rsidRDefault="00A8270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v:textbox>
                </v:rect>
                <v:rect id="Rectangle 780" o:spid="_x0000_s1108" style="position:absolute;top:11285;width:7918;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320EF5E" w14:textId="77777777" w:rsidR="00A82706" w:rsidRDefault="00A8270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v:textbox>
                </v:rect>
                <v:rect id="Rectangle 781" o:spid="_x0000_s1109" style="position:absolute;top:19883;width:791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A59AEDC" w14:textId="77777777" w:rsidR="00A82706" w:rsidRDefault="00A82706"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v:textbox>
                </v:rect>
                <v:shape id="Shape 782" o:spid="_x0000_s1110" style="position:absolute;left:8117;width:1098;height:4820;visibility:visible;mso-wrap-style:square;v-text-anchor:top" coordsize="109879,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" path="m54939,r51399,88615c109879,93931,108108,101020,102788,104565v-5312,3545,-14173,1773,-15944,-3545l67343,68520r,413543l42535,482063r,-413541l23035,101020v-3541,5318,-10632,7090,-15944,3545c1771,101020,,93931,3541,88615l54939,xe" fillcolor="black" stroked="f" strokeweight="0">
                  <v:stroke miterlimit="66585f" joinstyle="miter"/>
                  <v:path arrowok="t" textboxrect="0,0,109879,482063"/>
                </v:shape>
                <v:shape id="Shape 783" o:spid="_x0000_s1111" style="position:absolute;left:8542;top:230;width:248;height:4590;visibility:visible;mso-wrap-style:square;v-text-anchor:top" coordsize="24807,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" path="m24807,459025l,459025,,,24807,r,459025xe" filled="f" strokeweight=".00675mm">
                  <v:path arrowok="t" textboxrect="0,0,24807,459025"/>
                </v:shape>
                <v:shape id="Shape 785" o:spid="_x0000_s1112" style="position:absolute;left:8117;width:1098;height:1081;visibility:visible;mso-wrap-style:square;v-text-anchor:top" coordsize="109879,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" path="m3541,88615l54939,r51399,88615c109879,93931,108108,101020,102788,104565v-5312,3545,-14173,1773,-15944,-3545l44307,30129r21265,l23035,101020v-3541,5318,-10632,7090,-15944,3545c1771,101020,,93931,3541,88615xe" filled="f" strokeweight=".00675mm">
                  <v:path arrowok="t" textboxrect="0,0,109879,108110"/>
                </v:shape>
                <v:rect id="Rectangle 786" o:spid="_x0000_s1113" style="position:absolute;left:42499;top:23200;width:51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C44FD17" w14:textId="77777777" w:rsidR="00A82706" w:rsidRDefault="00A82706" w:rsidP="00E46CA4"/>
                    </w:txbxContent>
                  </v:textbox>
                </v:rect>
                <v:shape id="Shape 787" o:spid="_x0000_s1114" style="position:absolute;left:8666;top:12724;width:0;height:1347;visibility:visible;mso-wrap-style:square;v-text-anchor:top" coordsize="0,13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" path="m,l,134698e" filled="f" strokeweight=".64747mm">
                  <v:stroke miterlimit="66585f" joinstyle="miter"/>
                  <v:path arrowok="t" textboxrect="0,0,0,134698"/>
                </v:shape>
                <v:shape id="Shape 788" o:spid="_x0000_s1115" style="position:absolute;left:8577;top:21338;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" path="m,l,134694e" filled="f" strokeweight=".64747mm">
                  <v:stroke miterlimit="66585f" joinstyle="miter"/>
                  <v:path arrowok="t" textboxrect="0,0,0,134694"/>
                </v:shape>
                <v:shape id="Shape 789" o:spid="_x0000_s1116" style="position:absolute;left:22738;top:4235;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" path="m,l,134694e" filled="f" strokeweight=".64747mm">
                  <v:stroke miterlimit="66585f" joinstyle="miter"/>
                  <v:path arrowok="t" textboxrect="0,0,0,134694"/>
                </v:shape>
                <v:shape id="Shape 790" o:spid="_x0000_s1117" style="position:absolute;left:27435;top:4200;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" path="m,l,134694e" filled="f" strokeweight=".64747mm">
                  <v:stroke miterlimit="66585f" joinstyle="miter"/>
                  <v:path arrowok="t" textboxrect="0,0,0,134694"/>
                </v:shape>
                <v:shape id="Shape 791" o:spid="_x0000_s1118" style="position:absolute;left:18041;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" path="m,l,134694e" filled="f" strokeweight=".64747mm">
                  <v:stroke miterlimit="66585f" joinstyle="miter"/>
                  <v:path arrowok="t" textboxrect="0,0,0,134694"/>
                </v:shape>
                <v:shape id="Shape 792" o:spid="_x0000_s1119" style="position:absolute;left:13363;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" path="m,l,134694e" filled="f" strokeweight=".64747mm">
                  <v:stroke miterlimit="66585f" joinstyle="miter"/>
                  <v:path arrowok="t" textboxrect="0,0,0,134694"/>
                </v:shape>
                <v:shape id="Shape 793" o:spid="_x0000_s1120" style="position:absolute;left:8666;top:4129;width:0;height:1329;visibility:visible;mso-wrap-style:square;v-text-anchor:top" coordsize="0,13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" path="m,l,132922e" filled="f" strokeweight=".64747mm">
                  <v:stroke miterlimit="66585f" joinstyle="miter"/>
                  <v:path arrowok="t" textboxrect="0,0,0,132922"/>
                </v:shape>
                <w10:anchorlock/>
              </v:group>
            </w:pict>
          </mc:Fallback>
        </mc:AlternateContent>
      </w:r>
    </w:p>
    <w:p w14:paraId="566BE928" w14:textId="54A91A4B" w:rsidR="0009749F" w:rsidRDefault="0009749F" w:rsidP="0009749F">
      <w:pPr>
        <w:pStyle w:val="af6"/>
        <w:jc w:val="center"/>
      </w:pPr>
      <w:bookmarkStart w:id="8" w:name="_Ref62706719"/>
      <w:bookmarkStart w:id="9" w:name="_Ref62802298"/>
      <w:r>
        <w:t xml:space="preserve">図 </w:t>
      </w:r>
      <w:fldSimple w:instr=" SEQ 図 \* ARABIC ">
        <w:r w:rsidR="00BF309F">
          <w:rPr>
            <w:noProof/>
          </w:rPr>
          <w:t>1</w:t>
        </w:r>
      </w:fldSimple>
      <w:bookmarkEnd w:id="8"/>
      <w:r>
        <w:t xml:space="preserve"> </w:t>
      </w:r>
      <w:r w:rsidRPr="00E46CA4">
        <w:rPr>
          <w:rFonts w:cs="ＭＳ 明朝"/>
          <w:sz w:val="20"/>
          <w:szCs w:val="20"/>
        </w:rPr>
        <w:t>: マルチタスクシステムの一例</w:t>
      </w:r>
      <w:bookmarkEnd w:id="9"/>
    </w:p>
    <w:p w14:paraId="07FEF4BA" w14:textId="3F0F3ADE" w:rsidR="00ED616F" w:rsidRPr="0009749F" w:rsidRDefault="00ED616F" w:rsidP="0009749F">
      <w:pPr>
        <w:pStyle w:val="af6"/>
        <w:jc w:val="center"/>
      </w:pPr>
    </w:p>
    <w:p w14:paraId="668C918B" w14:textId="0C26E4B6" w:rsidR="00E46CA4" w:rsidRPr="00E46CA4" w:rsidRDefault="00681BD0" w:rsidP="000778A8">
      <w:pPr>
        <w:pStyle w:val="2"/>
      </w:pPr>
      <w:bookmarkStart w:id="10" w:name="_Toc62735261"/>
      <w:r>
        <w:rPr>
          <w:rFonts w:hint="eastAsia"/>
        </w:rPr>
        <w:t>2</w:t>
      </w:r>
      <w:r>
        <w:t>.2</w:t>
      </w:r>
      <w:r w:rsidR="00E46CA4" w:rsidRPr="00E46CA4">
        <w:t>ヒープメモリ管理</w:t>
      </w:r>
      <w:bookmarkEnd w:id="10"/>
    </w:p>
    <w:p w14:paraId="39B87E67" w14:textId="77777777" w:rsidR="00E46CA4" w:rsidRPr="005F183B" w:rsidRDefault="00E46CA4" w:rsidP="00955BB4">
      <w:pPr>
        <w:pStyle w:val="a3"/>
        <w:spacing w:line="300" w:lineRule="exact"/>
        <w:ind w:firstLineChars="100" w:firstLine="220"/>
        <w:rPr>
          <w:sz w:val="22"/>
        </w:rPr>
      </w:pPr>
      <w:r w:rsidRPr="005F183B">
        <w:rPr>
          <w:rFonts w:cs="ＭＳ 明朝"/>
          <w:sz w:val="22"/>
        </w:rPr>
        <w:t>各タスクに与えられた優先度によりタスクの切り替えを行うマルチタスクスケジューリングが存在する．ここでは，複数のタスクを並行処理するため，優先度の高い他のタスクへの切り替えが発生すると，切り替えられたほうのタスクは，作業用に確保したメモリを保持したまま一時停止する．その様子を図 2に示す．ただし，図 2 のタスクの優先度は図 1 と同様，Task 1</w:t>
      </w:r>
      <w:r w:rsidRPr="005F183B">
        <w:rPr>
          <w:rFonts w:cs="ＭＳ 明朝"/>
          <w:i/>
          <w:sz w:val="22"/>
        </w:rPr>
        <w:t>&gt;</w:t>
      </w:r>
      <w:r w:rsidRPr="005F183B">
        <w:rPr>
          <w:rFonts w:cs="ＭＳ 明朝"/>
          <w:sz w:val="22"/>
        </w:rPr>
        <w:t>Task 2</w:t>
      </w:r>
      <w:r w:rsidRPr="005F183B">
        <w:rPr>
          <w:rFonts w:cs="ＭＳ 明朝"/>
          <w:i/>
          <w:sz w:val="22"/>
        </w:rPr>
        <w:t>&gt;</w:t>
      </w:r>
      <w:r w:rsidRPr="005F183B">
        <w:rPr>
          <w:rFonts w:cs="ＭＳ 明朝"/>
          <w:sz w:val="22"/>
        </w:rPr>
        <w:t>Task 3 とする．</w:t>
      </w:r>
    </w:p>
    <w:p w14:paraId="75D60763" w14:textId="77777777" w:rsidR="00E46CA4" w:rsidRPr="005F183B" w:rsidRDefault="00E46CA4" w:rsidP="00955BB4">
      <w:pPr>
        <w:pStyle w:val="a3"/>
        <w:spacing w:line="300" w:lineRule="exact"/>
        <w:ind w:firstLineChars="100" w:firstLine="220"/>
        <w:rPr>
          <w:sz w:val="22"/>
        </w:rPr>
      </w:pPr>
      <w:r w:rsidRPr="005F183B">
        <w:rPr>
          <w:rFonts w:cs="ＭＳ 明朝"/>
          <w:sz w:val="22"/>
        </w:rPr>
        <w:t>図 2 より，Task 3 から Task 2 へ切り替わることによって，Task 3 はメモリを確保したまま一時停止する．同様に，Task 2 から Task 1 へ切り替わることによって，</w:t>
      </w:r>
    </w:p>
    <w:p w14:paraId="60C88413" w14:textId="540D5B4C" w:rsidR="005F183B" w:rsidRDefault="00E46CA4" w:rsidP="00955BB4">
      <w:pPr>
        <w:pStyle w:val="a3"/>
        <w:spacing w:line="300" w:lineRule="exact"/>
        <w:rPr>
          <w:rFonts w:cs="ＭＳ 明朝"/>
          <w:sz w:val="22"/>
        </w:rPr>
      </w:pPr>
      <w:r w:rsidRPr="005F183B">
        <w:rPr>
          <w:rFonts w:cs="ＭＳ 明朝"/>
          <w:sz w:val="22"/>
        </w:rPr>
        <w:t>Task 2 はメモリを確保したまま一時停止する．このとき，Task 2 と Task 3 の 2 つのタスクで確保された分のメモリを保持し続けなければならない．また，タスク単体が持つ状態数が少なくても，複数のタスクをマルチタスクシステムで扱うと，コンパイル時にタスクの状態数全てを組み合わせたものを生成するため，状態数が爆発的に増加する．</w:t>
      </w:r>
    </w:p>
    <w:p w14:paraId="1F74512C" w14:textId="77777777" w:rsidR="009411CE" w:rsidRDefault="009411CE" w:rsidP="00955BB4">
      <w:pPr>
        <w:pStyle w:val="a3"/>
        <w:spacing w:line="300" w:lineRule="exact"/>
        <w:rPr>
          <w:rFonts w:cs="ＭＳ 明朝"/>
          <w:sz w:val="22"/>
        </w:rPr>
      </w:pPr>
    </w:p>
    <w:p w14:paraId="1DC52B2E" w14:textId="65204B75" w:rsidR="00ED616F" w:rsidRDefault="00ED616F" w:rsidP="00BF309F">
      <w:pPr>
        <w:pStyle w:val="a3"/>
        <w:keepNext/>
        <w:jc w:val="center"/>
      </w:pPr>
      <w:r>
        <w:rPr>
          <w:noProof/>
          <w:sz w:val="20"/>
          <w:szCs w:val="20"/>
        </w:rPr>
        <w:lastRenderedPageBreak/>
        <w:fldChar w:fldCharType="begin"/>
      </w:r>
      <w:r>
        <w:rPr>
          <w:sz w:val="20"/>
          <w:szCs w:val="20"/>
        </w:rPr>
        <w:instrText xml:space="preserve"> REF _Ref62703135 \h </w:instrText>
      </w:r>
      <w:r>
        <w:rPr>
          <w:noProof/>
          <w:sz w:val="20"/>
          <w:szCs w:val="20"/>
        </w:rPr>
      </w:r>
      <w:r>
        <w:rPr>
          <w:noProof/>
          <w:sz w:val="20"/>
          <w:szCs w:val="20"/>
        </w:rPr>
        <w:fldChar w:fldCharType="end"/>
      </w:r>
      <w:r w:rsidR="00E46CA4" w:rsidRPr="00E46CA4">
        <w:rPr>
          <w:noProof/>
          <w:sz w:val="20"/>
          <w:szCs w:val="20"/>
        </w:rPr>
        <w:drawing>
          <wp:inline distT="0" distB="0" distL="0" distR="0" wp14:anchorId="35CC4E7A" wp14:editId="3F761D4E">
            <wp:extent cx="4107815" cy="1997831"/>
            <wp:effectExtent l="0" t="0" r="6985" b="2540"/>
            <wp:docPr id="59262" name="Picture 59262"/>
            <wp:cNvGraphicFramePr/>
            <a:graphic xmlns:a="http://schemas.openxmlformats.org/drawingml/2006/main">
              <a:graphicData uri="http://schemas.openxmlformats.org/drawingml/2006/picture">
                <pic:pic xmlns:pic="http://schemas.openxmlformats.org/drawingml/2006/picture">
                  <pic:nvPicPr>
                    <pic:cNvPr id="59262" name="Picture 59262"/>
                    <pic:cNvPicPr/>
                  </pic:nvPicPr>
                  <pic:blipFill>
                    <a:blip r:embed="rId8"/>
                    <a:stretch>
                      <a:fillRect/>
                    </a:stretch>
                  </pic:blipFill>
                  <pic:spPr>
                    <a:xfrm>
                      <a:off x="0" y="0"/>
                      <a:ext cx="4107815" cy="1997831"/>
                    </a:xfrm>
                    <a:prstGeom prst="rect">
                      <a:avLst/>
                    </a:prstGeom>
                  </pic:spPr>
                </pic:pic>
              </a:graphicData>
            </a:graphic>
          </wp:inline>
        </w:drawing>
      </w:r>
    </w:p>
    <w:p w14:paraId="76713AB4" w14:textId="2BF4437B" w:rsidR="00220296" w:rsidRDefault="0009749F" w:rsidP="00FA2BD4">
      <w:pPr>
        <w:pStyle w:val="af6"/>
        <w:jc w:val="center"/>
        <w:rPr>
          <w:rFonts w:cs="ＭＳ 明朝"/>
          <w:sz w:val="22"/>
          <w:szCs w:val="22"/>
        </w:rPr>
      </w:pPr>
      <w:r>
        <w:t xml:space="preserve">図 </w:t>
      </w:r>
      <w:fldSimple w:instr=" SEQ 図 \* ARABIC ">
        <w:r w:rsidR="00BF309F">
          <w:rPr>
            <w:noProof/>
          </w:rPr>
          <w:t>2</w:t>
        </w:r>
      </w:fldSimple>
      <w:r w:rsidR="00ED616F" w:rsidRPr="005F183B">
        <w:rPr>
          <w:rFonts w:cs="ＭＳ 明朝"/>
          <w:sz w:val="22"/>
          <w:szCs w:val="22"/>
        </w:rPr>
        <w:t>: コンテキストスイッチ発生時における各タスクのメモリ消費状況</w:t>
      </w:r>
    </w:p>
    <w:p w14:paraId="54CD97F4" w14:textId="77777777" w:rsidR="004D27B8" w:rsidRPr="004D27B8" w:rsidRDefault="004D27B8" w:rsidP="004D27B8"/>
    <w:p w14:paraId="5ADA0A77" w14:textId="35B28CFA" w:rsidR="00B84C24" w:rsidRPr="005F183B" w:rsidRDefault="00B84C24" w:rsidP="00FA2BD4">
      <w:pPr>
        <w:pStyle w:val="a3"/>
        <w:spacing w:line="300" w:lineRule="exact"/>
        <w:ind w:firstLineChars="100" w:firstLine="220"/>
        <w:rPr>
          <w:sz w:val="22"/>
        </w:rPr>
      </w:pPr>
      <w:r w:rsidRPr="005F183B">
        <w:rPr>
          <w:rFonts w:cs="ＭＳ 明朝"/>
          <w:sz w:val="22"/>
        </w:rPr>
        <w:t>この例として，5 つの状態数を持つ 2 つのタスクを図 3，図 4 に示す．図 3，図 4 に示す 2 つのタスクを用いて構成したマルチタスクシステムの状態遷移図を図 5 に示す．図 3，図 4 は，簡単な C 言語プログラムを状態遷移図に変換した図である．状態遷移図の円は，状態を表す．各状態に記載されている番号は，タスクが何番目の状態にあるかを指す．これらの遷移図では，各状態で確保している変数を記載する．また，図中の最初の状態 state1 は初期状態，最後の状態 state5 は終了状態を表している．図 5の矢印は，左向きはTask 1，右向きはTask 2がスケジュールされた場合の状態遷移を表す．各状態に記載されている番号は，各タスクが何番目の状態にあるかを指す</w:t>
      </w:r>
      <w:r w:rsidRPr="005F183B">
        <w:rPr>
          <w:rFonts w:cs="ＭＳ 明朝" w:hint="eastAsia"/>
          <w:sz w:val="22"/>
        </w:rPr>
        <w:t>.</w:t>
      </w:r>
    </w:p>
    <w:p w14:paraId="19F36C23" w14:textId="718A8004"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左側の数字は Task 1 の状態，右側は Task 2 の状態とする．</w:t>
      </w:r>
    </w:p>
    <w:p w14:paraId="2A882CD8" w14:textId="280D4B63" w:rsidR="00E46CA4" w:rsidRPr="005F183B" w:rsidRDefault="00E46CA4" w:rsidP="00FA2BD4">
      <w:pPr>
        <w:pStyle w:val="a3"/>
        <w:spacing w:line="300" w:lineRule="exact"/>
        <w:rPr>
          <w:rFonts w:cs="ＭＳ 明朝"/>
          <w:sz w:val="22"/>
        </w:rPr>
      </w:pPr>
      <w:r w:rsidRPr="005F183B">
        <w:rPr>
          <w:rFonts w:cs="ＭＳ 明朝"/>
          <w:sz w:val="22"/>
        </w:rPr>
        <w:t>並行処理を行う際には，全てのタスクの状態を組み合わせるため，図 5 のように状態数が増加する．状態を組み合わせた中には，各タスクで確保している変数を同時に保持している状態が存在する．変数を多く確保している状態は，メモリ消費量が大きい動作を行うと考えられる．図 5では，状態(3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4)が最も多く変数を確保しているため，メモリ消費量が大きい動作を行うと考えられる．一般的に，マルチタスクシステムは様々なスケジューリング方針でタスクを切り替える．よって，図 5の状態(3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4)のように，メモリ消費量の大きい状態を通過する可能性を持つ．</w:t>
      </w:r>
    </w:p>
    <w:p w14:paraId="2111D76E" w14:textId="44824EDC" w:rsidR="00874CD8" w:rsidRDefault="00874CD8" w:rsidP="00E46CA4">
      <w:pPr>
        <w:pStyle w:val="a3"/>
        <w:rPr>
          <w:rFonts w:cs="ＭＳ 明朝"/>
          <w:sz w:val="20"/>
          <w:szCs w:val="20"/>
        </w:rPr>
      </w:pPr>
    </w:p>
    <w:p w14:paraId="561814BA" w14:textId="74E0165C" w:rsidR="00874CD8" w:rsidRDefault="00874CD8" w:rsidP="00E46CA4">
      <w:pPr>
        <w:pStyle w:val="a3"/>
        <w:rPr>
          <w:rFonts w:cs="ＭＳ 明朝"/>
          <w:sz w:val="20"/>
          <w:szCs w:val="20"/>
        </w:rPr>
      </w:pPr>
    </w:p>
    <w:p w14:paraId="53C6ABC0" w14:textId="77777777" w:rsidR="00874CD8" w:rsidRDefault="00874CD8" w:rsidP="00E46CA4">
      <w:pPr>
        <w:pStyle w:val="a3"/>
        <w:rPr>
          <w:rFonts w:cs="ＭＳ 明朝"/>
          <w:sz w:val="20"/>
          <w:szCs w:val="20"/>
        </w:rPr>
      </w:pPr>
    </w:p>
    <w:p w14:paraId="54B97503" w14:textId="77777777" w:rsidR="00B84C24" w:rsidRPr="00E46CA4" w:rsidRDefault="00B84C24" w:rsidP="00E46CA4">
      <w:pPr>
        <w:pStyle w:val="a3"/>
        <w:rPr>
          <w:sz w:val="20"/>
          <w:szCs w:val="20"/>
        </w:rPr>
      </w:pPr>
    </w:p>
    <w:tbl>
      <w:tblPr>
        <w:tblStyle w:val="TableGrid"/>
        <w:tblpPr w:vertAnchor="text" w:tblpX="1048" w:tblpY="-148"/>
        <w:tblOverlap w:val="never"/>
        <w:tblW w:w="5240" w:type="dxa"/>
        <w:tblInd w:w="0" w:type="dxa"/>
        <w:tblLook w:val="04A0" w:firstRow="1" w:lastRow="0" w:firstColumn="1" w:lastColumn="0" w:noHBand="0" w:noVBand="1"/>
      </w:tblPr>
      <w:tblGrid>
        <w:gridCol w:w="3092"/>
        <w:gridCol w:w="2148"/>
      </w:tblGrid>
      <w:tr w:rsidR="00E46CA4" w:rsidRPr="00E46CA4" w14:paraId="017A6F82" w14:textId="77777777" w:rsidTr="00F40156">
        <w:trPr>
          <w:trHeight w:val="2694"/>
        </w:trPr>
        <w:tc>
          <w:tcPr>
            <w:tcW w:w="3092" w:type="dxa"/>
            <w:tcBorders>
              <w:top w:val="nil"/>
              <w:left w:val="nil"/>
              <w:bottom w:val="nil"/>
              <w:right w:val="nil"/>
            </w:tcBorders>
          </w:tcPr>
          <w:p w14:paraId="452D21CD" w14:textId="77777777" w:rsidR="00E46CA4" w:rsidRPr="00E46CA4" w:rsidRDefault="00E46CA4" w:rsidP="00E46CA4">
            <w:pPr>
              <w:pStyle w:val="a3"/>
              <w:rPr>
                <w:sz w:val="20"/>
                <w:szCs w:val="20"/>
              </w:rPr>
            </w:pPr>
          </w:p>
          <w:tbl>
            <w:tblPr>
              <w:tblStyle w:val="TableGrid"/>
              <w:tblW w:w="3082" w:type="dxa"/>
              <w:jc w:val="center"/>
              <w:tblInd w:w="0" w:type="dxa"/>
              <w:tblCellMar>
                <w:top w:w="26" w:type="dxa"/>
                <w:bottom w:w="26" w:type="dxa"/>
                <w:right w:w="115" w:type="dxa"/>
              </w:tblCellMar>
              <w:tblLook w:val="04A0" w:firstRow="1" w:lastRow="0" w:firstColumn="1" w:lastColumn="0" w:noHBand="0" w:noVBand="1"/>
            </w:tblPr>
            <w:tblGrid>
              <w:gridCol w:w="1447"/>
              <w:gridCol w:w="318"/>
              <w:gridCol w:w="491"/>
              <w:gridCol w:w="826"/>
            </w:tblGrid>
            <w:tr w:rsidR="00ED616F" w:rsidRPr="00E46CA4" w14:paraId="7E7DBFCA" w14:textId="77777777" w:rsidTr="00EA66B4">
              <w:trPr>
                <w:trHeight w:val="552"/>
                <w:jc w:val="center"/>
              </w:trPr>
              <w:tc>
                <w:tcPr>
                  <w:tcW w:w="1447" w:type="dxa"/>
                  <w:tcBorders>
                    <w:top w:val="single" w:sz="4" w:space="0" w:color="000000"/>
                    <w:left w:val="single" w:sz="4" w:space="0" w:color="000000"/>
                    <w:bottom w:val="nil"/>
                    <w:right w:val="nil"/>
                  </w:tcBorders>
                </w:tcPr>
                <w:p w14:paraId="6F768C50" w14:textId="77777777" w:rsidR="00ED616F" w:rsidRPr="00E46CA4" w:rsidRDefault="00ED616F" w:rsidP="00A82706">
                  <w:pPr>
                    <w:pStyle w:val="a3"/>
                    <w:framePr w:wrap="around" w:vAnchor="text" w:hAnchor="text" w:x="1048" w:y="-148"/>
                    <w:suppressOverlap/>
                    <w:rPr>
                      <w:sz w:val="20"/>
                      <w:szCs w:val="20"/>
                    </w:rPr>
                  </w:pPr>
                  <w:r w:rsidRPr="00E46CA4">
                    <w:rPr>
                      <w:rFonts w:cs="Calibri"/>
                      <w:sz w:val="20"/>
                      <w:szCs w:val="20"/>
                    </w:rPr>
                    <w:t>Task 1{ int x, y;</w:t>
                  </w:r>
                </w:p>
              </w:tc>
              <w:tc>
                <w:tcPr>
                  <w:tcW w:w="318" w:type="dxa"/>
                  <w:tcBorders>
                    <w:top w:val="single" w:sz="4" w:space="0" w:color="000000"/>
                    <w:left w:val="nil"/>
                    <w:bottom w:val="nil"/>
                    <w:right w:val="nil"/>
                  </w:tcBorders>
                </w:tcPr>
                <w:p w14:paraId="31F1C6E9" w14:textId="77777777" w:rsidR="00ED616F" w:rsidRPr="00E46CA4" w:rsidRDefault="00ED616F" w:rsidP="00A82706">
                  <w:pPr>
                    <w:pStyle w:val="a3"/>
                    <w:framePr w:wrap="around" w:vAnchor="text" w:hAnchor="text" w:x="1048" w:y="-148"/>
                    <w:suppressOverlap/>
                    <w:rPr>
                      <w:sz w:val="20"/>
                      <w:szCs w:val="20"/>
                    </w:rPr>
                  </w:pPr>
                </w:p>
              </w:tc>
              <w:tc>
                <w:tcPr>
                  <w:tcW w:w="491" w:type="dxa"/>
                  <w:tcBorders>
                    <w:top w:val="single" w:sz="4" w:space="0" w:color="000000"/>
                    <w:left w:val="nil"/>
                    <w:bottom w:val="nil"/>
                    <w:right w:val="nil"/>
                  </w:tcBorders>
                </w:tcPr>
                <w:p w14:paraId="1BBBEDAB" w14:textId="77777777" w:rsidR="00ED616F" w:rsidRPr="00E46CA4" w:rsidRDefault="00ED616F" w:rsidP="00A82706">
                  <w:pPr>
                    <w:pStyle w:val="a3"/>
                    <w:framePr w:wrap="around" w:vAnchor="text" w:hAnchor="text" w:x="1048" w:y="-148"/>
                    <w:suppressOverlap/>
                    <w:rPr>
                      <w:rFonts w:cs="Calibri"/>
                      <w:sz w:val="20"/>
                      <w:szCs w:val="20"/>
                    </w:rPr>
                  </w:pPr>
                </w:p>
              </w:tc>
              <w:tc>
                <w:tcPr>
                  <w:tcW w:w="826" w:type="dxa"/>
                  <w:tcBorders>
                    <w:top w:val="single" w:sz="4" w:space="0" w:color="000000"/>
                    <w:left w:val="nil"/>
                    <w:bottom w:val="nil"/>
                    <w:right w:val="single" w:sz="4" w:space="0" w:color="000000"/>
                  </w:tcBorders>
                  <w:vAlign w:val="bottom"/>
                </w:tcPr>
                <w:p w14:paraId="23689736" w14:textId="6E0A49BE" w:rsidR="00ED616F" w:rsidRPr="00E46CA4" w:rsidRDefault="00ED616F" w:rsidP="00A82706">
                  <w:pPr>
                    <w:pStyle w:val="a3"/>
                    <w:framePr w:wrap="around" w:vAnchor="text" w:hAnchor="text" w:x="1048" w:y="-148"/>
                    <w:suppressOverlap/>
                    <w:rPr>
                      <w:sz w:val="20"/>
                      <w:szCs w:val="20"/>
                    </w:rPr>
                  </w:pPr>
                  <w:r w:rsidRPr="00E46CA4">
                    <w:rPr>
                      <w:rFonts w:cs="Calibri"/>
                      <w:sz w:val="20"/>
                      <w:szCs w:val="20"/>
                    </w:rPr>
                    <w:t>//state1</w:t>
                  </w:r>
                </w:p>
              </w:tc>
            </w:tr>
            <w:tr w:rsidR="00ED616F" w:rsidRPr="00E46CA4" w14:paraId="518389BF" w14:textId="77777777" w:rsidTr="00EA66B4">
              <w:trPr>
                <w:trHeight w:val="239"/>
                <w:jc w:val="center"/>
              </w:trPr>
              <w:tc>
                <w:tcPr>
                  <w:tcW w:w="1447" w:type="dxa"/>
                  <w:tcBorders>
                    <w:top w:val="nil"/>
                    <w:left w:val="single" w:sz="4" w:space="0" w:color="000000"/>
                    <w:bottom w:val="nil"/>
                    <w:right w:val="nil"/>
                  </w:tcBorders>
                </w:tcPr>
                <w:p w14:paraId="3933AC08" w14:textId="77777777" w:rsidR="00ED616F" w:rsidRPr="00E46CA4" w:rsidRDefault="00ED616F" w:rsidP="00A82706">
                  <w:pPr>
                    <w:pStyle w:val="a3"/>
                    <w:framePr w:wrap="around" w:vAnchor="text" w:hAnchor="text" w:x="1048" w:y="-148"/>
                    <w:suppressOverlap/>
                    <w:rPr>
                      <w:sz w:val="20"/>
                      <w:szCs w:val="20"/>
                    </w:rPr>
                  </w:pPr>
                  <w:r w:rsidRPr="00E46CA4">
                    <w:rPr>
                      <w:rFonts w:cs="Calibri"/>
                      <w:sz w:val="20"/>
                      <w:szCs w:val="20"/>
                    </w:rPr>
                    <w:t>x = 1;</w:t>
                  </w:r>
                </w:p>
              </w:tc>
              <w:tc>
                <w:tcPr>
                  <w:tcW w:w="318" w:type="dxa"/>
                  <w:tcBorders>
                    <w:top w:val="nil"/>
                    <w:left w:val="nil"/>
                    <w:bottom w:val="nil"/>
                    <w:right w:val="nil"/>
                  </w:tcBorders>
                </w:tcPr>
                <w:p w14:paraId="0E5B8E4B" w14:textId="77777777" w:rsidR="00ED616F" w:rsidRPr="00E46CA4" w:rsidRDefault="00ED616F" w:rsidP="00A82706">
                  <w:pPr>
                    <w:pStyle w:val="a3"/>
                    <w:framePr w:wrap="around" w:vAnchor="text" w:hAnchor="text" w:x="1048" w:y="-148"/>
                    <w:suppressOverlap/>
                    <w:rPr>
                      <w:sz w:val="20"/>
                      <w:szCs w:val="20"/>
                    </w:rPr>
                  </w:pPr>
                </w:p>
              </w:tc>
              <w:tc>
                <w:tcPr>
                  <w:tcW w:w="491" w:type="dxa"/>
                  <w:tcBorders>
                    <w:top w:val="nil"/>
                    <w:left w:val="nil"/>
                    <w:bottom w:val="nil"/>
                    <w:right w:val="nil"/>
                  </w:tcBorders>
                </w:tcPr>
                <w:p w14:paraId="03A25052" w14:textId="77777777" w:rsidR="00ED616F" w:rsidRPr="00E46CA4" w:rsidRDefault="00ED616F" w:rsidP="00A82706">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696E8F7C" w14:textId="1399857A" w:rsidR="00ED616F" w:rsidRPr="00E46CA4" w:rsidRDefault="00ED616F" w:rsidP="00A82706">
                  <w:pPr>
                    <w:pStyle w:val="a3"/>
                    <w:framePr w:wrap="around" w:vAnchor="text" w:hAnchor="text" w:x="1048" w:y="-148"/>
                    <w:suppressOverlap/>
                    <w:rPr>
                      <w:sz w:val="20"/>
                      <w:szCs w:val="20"/>
                    </w:rPr>
                  </w:pPr>
                  <w:r w:rsidRPr="00E46CA4">
                    <w:rPr>
                      <w:rFonts w:cs="Calibri"/>
                      <w:sz w:val="20"/>
                      <w:szCs w:val="20"/>
                    </w:rPr>
                    <w:t>//state2</w:t>
                  </w:r>
                </w:p>
              </w:tc>
            </w:tr>
            <w:tr w:rsidR="00ED616F" w:rsidRPr="00E46CA4" w14:paraId="45191E54" w14:textId="77777777" w:rsidTr="00EA66B4">
              <w:trPr>
                <w:trHeight w:val="239"/>
                <w:jc w:val="center"/>
              </w:trPr>
              <w:tc>
                <w:tcPr>
                  <w:tcW w:w="1447" w:type="dxa"/>
                  <w:tcBorders>
                    <w:top w:val="nil"/>
                    <w:left w:val="single" w:sz="4" w:space="0" w:color="000000"/>
                    <w:bottom w:val="nil"/>
                    <w:right w:val="nil"/>
                  </w:tcBorders>
                </w:tcPr>
                <w:p w14:paraId="3E484E56" w14:textId="77777777" w:rsidR="00ED616F" w:rsidRPr="00E46CA4" w:rsidRDefault="00ED616F" w:rsidP="00A82706">
                  <w:pPr>
                    <w:pStyle w:val="a3"/>
                    <w:framePr w:wrap="around" w:vAnchor="text" w:hAnchor="text" w:x="1048" w:y="-148"/>
                    <w:suppressOverlap/>
                    <w:rPr>
                      <w:sz w:val="20"/>
                      <w:szCs w:val="20"/>
                    </w:rPr>
                  </w:pPr>
                  <w:r w:rsidRPr="00E46CA4">
                    <w:rPr>
                      <w:rFonts w:cs="Calibri"/>
                      <w:sz w:val="20"/>
                      <w:szCs w:val="20"/>
                    </w:rPr>
                    <w:t>y = x + 1;</w:t>
                  </w:r>
                </w:p>
              </w:tc>
              <w:tc>
                <w:tcPr>
                  <w:tcW w:w="318" w:type="dxa"/>
                  <w:tcBorders>
                    <w:top w:val="nil"/>
                    <w:left w:val="nil"/>
                    <w:bottom w:val="nil"/>
                    <w:right w:val="nil"/>
                  </w:tcBorders>
                </w:tcPr>
                <w:p w14:paraId="76F20CEF" w14:textId="77777777" w:rsidR="00ED616F" w:rsidRPr="00E46CA4" w:rsidRDefault="00ED616F" w:rsidP="00A82706">
                  <w:pPr>
                    <w:pStyle w:val="a3"/>
                    <w:framePr w:wrap="around" w:vAnchor="text" w:hAnchor="text" w:x="1048" w:y="-148"/>
                    <w:suppressOverlap/>
                    <w:rPr>
                      <w:sz w:val="20"/>
                      <w:szCs w:val="20"/>
                    </w:rPr>
                  </w:pPr>
                </w:p>
              </w:tc>
              <w:tc>
                <w:tcPr>
                  <w:tcW w:w="491" w:type="dxa"/>
                  <w:tcBorders>
                    <w:top w:val="nil"/>
                    <w:left w:val="nil"/>
                    <w:bottom w:val="nil"/>
                    <w:right w:val="nil"/>
                  </w:tcBorders>
                </w:tcPr>
                <w:p w14:paraId="0A16E5E9" w14:textId="77777777" w:rsidR="00ED616F" w:rsidRPr="00E46CA4" w:rsidRDefault="00ED616F" w:rsidP="00A82706">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3EE728E8" w14:textId="04F019B5" w:rsidR="00ED616F" w:rsidRPr="00E46CA4" w:rsidRDefault="00ED616F" w:rsidP="00A82706">
                  <w:pPr>
                    <w:pStyle w:val="a3"/>
                    <w:framePr w:wrap="around" w:vAnchor="text" w:hAnchor="text" w:x="1048" w:y="-148"/>
                    <w:suppressOverlap/>
                    <w:rPr>
                      <w:sz w:val="20"/>
                      <w:szCs w:val="20"/>
                    </w:rPr>
                  </w:pPr>
                  <w:r w:rsidRPr="00E46CA4">
                    <w:rPr>
                      <w:rFonts w:cs="Calibri"/>
                      <w:sz w:val="20"/>
                      <w:szCs w:val="20"/>
                    </w:rPr>
                    <w:t>//state3</w:t>
                  </w:r>
                </w:p>
              </w:tc>
            </w:tr>
            <w:tr w:rsidR="00ED616F" w:rsidRPr="00E46CA4" w14:paraId="323E4881" w14:textId="77777777" w:rsidTr="00EA66B4">
              <w:trPr>
                <w:trHeight w:val="239"/>
                <w:jc w:val="center"/>
              </w:trPr>
              <w:tc>
                <w:tcPr>
                  <w:tcW w:w="1447" w:type="dxa"/>
                  <w:tcBorders>
                    <w:top w:val="nil"/>
                    <w:left w:val="single" w:sz="4" w:space="0" w:color="000000"/>
                    <w:bottom w:val="nil"/>
                    <w:right w:val="nil"/>
                  </w:tcBorders>
                </w:tcPr>
                <w:p w14:paraId="6FAD5262" w14:textId="77777777" w:rsidR="00ED616F" w:rsidRPr="00E46CA4" w:rsidRDefault="00ED616F" w:rsidP="00A82706">
                  <w:pPr>
                    <w:pStyle w:val="a3"/>
                    <w:framePr w:wrap="around" w:vAnchor="text" w:hAnchor="text" w:x="1048" w:y="-148"/>
                    <w:suppressOverlap/>
                    <w:rPr>
                      <w:sz w:val="20"/>
                      <w:szCs w:val="20"/>
                    </w:rPr>
                  </w:pPr>
                  <w:proofErr w:type="spellStart"/>
                  <w:r w:rsidRPr="00E46CA4">
                    <w:rPr>
                      <w:rFonts w:cs="Calibri"/>
                      <w:sz w:val="20"/>
                      <w:szCs w:val="20"/>
                    </w:rPr>
                    <w:t>printf</w:t>
                  </w:r>
                  <w:proofErr w:type="spellEnd"/>
                  <w:r w:rsidRPr="00E46CA4">
                    <w:rPr>
                      <w:rFonts w:cs="Calibri"/>
                      <w:sz w:val="20"/>
                      <w:szCs w:val="20"/>
                    </w:rPr>
                    <w:t>(“%d”, y);</w:t>
                  </w:r>
                </w:p>
              </w:tc>
              <w:tc>
                <w:tcPr>
                  <w:tcW w:w="318" w:type="dxa"/>
                  <w:tcBorders>
                    <w:top w:val="nil"/>
                    <w:left w:val="nil"/>
                    <w:bottom w:val="nil"/>
                    <w:right w:val="nil"/>
                  </w:tcBorders>
                </w:tcPr>
                <w:p w14:paraId="673E5995" w14:textId="77777777" w:rsidR="00ED616F" w:rsidRPr="00E46CA4" w:rsidRDefault="00ED616F" w:rsidP="00A82706">
                  <w:pPr>
                    <w:pStyle w:val="a3"/>
                    <w:framePr w:wrap="around" w:vAnchor="text" w:hAnchor="text" w:x="1048" w:y="-148"/>
                    <w:suppressOverlap/>
                    <w:rPr>
                      <w:sz w:val="20"/>
                      <w:szCs w:val="20"/>
                    </w:rPr>
                  </w:pPr>
                </w:p>
              </w:tc>
              <w:tc>
                <w:tcPr>
                  <w:tcW w:w="491" w:type="dxa"/>
                  <w:tcBorders>
                    <w:top w:val="nil"/>
                    <w:left w:val="nil"/>
                    <w:bottom w:val="nil"/>
                    <w:right w:val="nil"/>
                  </w:tcBorders>
                </w:tcPr>
                <w:p w14:paraId="3BC29F97" w14:textId="77777777" w:rsidR="00ED616F" w:rsidRPr="00E46CA4" w:rsidRDefault="00ED616F" w:rsidP="00A82706">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5DFF9D31" w14:textId="2B7ED51E" w:rsidR="00ED616F" w:rsidRPr="00E46CA4" w:rsidRDefault="00ED616F" w:rsidP="00A82706">
                  <w:pPr>
                    <w:pStyle w:val="a3"/>
                    <w:framePr w:wrap="around" w:vAnchor="text" w:hAnchor="text" w:x="1048" w:y="-148"/>
                    <w:suppressOverlap/>
                    <w:rPr>
                      <w:sz w:val="20"/>
                      <w:szCs w:val="20"/>
                    </w:rPr>
                  </w:pPr>
                  <w:r w:rsidRPr="00E46CA4">
                    <w:rPr>
                      <w:rFonts w:cs="Calibri"/>
                      <w:sz w:val="20"/>
                      <w:szCs w:val="20"/>
                    </w:rPr>
                    <w:t>//state4</w:t>
                  </w:r>
                </w:p>
              </w:tc>
            </w:tr>
            <w:tr w:rsidR="00ED616F" w:rsidRPr="00E46CA4" w14:paraId="7F75CDD9" w14:textId="77777777" w:rsidTr="00EA66B4">
              <w:trPr>
                <w:trHeight w:val="281"/>
                <w:jc w:val="center"/>
              </w:trPr>
              <w:tc>
                <w:tcPr>
                  <w:tcW w:w="1447" w:type="dxa"/>
                  <w:tcBorders>
                    <w:top w:val="nil"/>
                    <w:left w:val="single" w:sz="4" w:space="0" w:color="000000"/>
                    <w:bottom w:val="single" w:sz="4" w:space="0" w:color="000000"/>
                    <w:right w:val="nil"/>
                  </w:tcBorders>
                </w:tcPr>
                <w:p w14:paraId="1A703F54" w14:textId="77777777" w:rsidR="00ED616F" w:rsidRPr="00E46CA4" w:rsidRDefault="00ED616F" w:rsidP="00A82706">
                  <w:pPr>
                    <w:pStyle w:val="a3"/>
                    <w:framePr w:wrap="around" w:vAnchor="text" w:hAnchor="text" w:x="1048" w:y="-148"/>
                    <w:suppressOverlap/>
                    <w:rPr>
                      <w:sz w:val="20"/>
                      <w:szCs w:val="20"/>
                    </w:rPr>
                  </w:pPr>
                  <w:r w:rsidRPr="00E46CA4">
                    <w:rPr>
                      <w:rFonts w:cs="Calibri"/>
                      <w:sz w:val="20"/>
                      <w:szCs w:val="20"/>
                    </w:rPr>
                    <w:t>}</w:t>
                  </w:r>
                </w:p>
              </w:tc>
              <w:tc>
                <w:tcPr>
                  <w:tcW w:w="318" w:type="dxa"/>
                  <w:tcBorders>
                    <w:top w:val="nil"/>
                    <w:left w:val="nil"/>
                    <w:bottom w:val="single" w:sz="4" w:space="0" w:color="000000"/>
                    <w:right w:val="nil"/>
                  </w:tcBorders>
                </w:tcPr>
                <w:p w14:paraId="5F3A3169" w14:textId="77777777" w:rsidR="00ED616F" w:rsidRPr="00E46CA4" w:rsidRDefault="00ED616F" w:rsidP="00A82706">
                  <w:pPr>
                    <w:pStyle w:val="a3"/>
                    <w:framePr w:wrap="around" w:vAnchor="text" w:hAnchor="text" w:x="1048" w:y="-148"/>
                    <w:suppressOverlap/>
                    <w:rPr>
                      <w:sz w:val="20"/>
                      <w:szCs w:val="20"/>
                    </w:rPr>
                  </w:pPr>
                </w:p>
              </w:tc>
              <w:tc>
                <w:tcPr>
                  <w:tcW w:w="491" w:type="dxa"/>
                  <w:tcBorders>
                    <w:top w:val="nil"/>
                    <w:left w:val="nil"/>
                    <w:bottom w:val="single" w:sz="4" w:space="0" w:color="000000"/>
                    <w:right w:val="nil"/>
                  </w:tcBorders>
                </w:tcPr>
                <w:p w14:paraId="73DD8F6D" w14:textId="77777777" w:rsidR="00ED616F" w:rsidRPr="00E46CA4" w:rsidRDefault="00ED616F" w:rsidP="00A82706">
                  <w:pPr>
                    <w:pStyle w:val="a3"/>
                    <w:framePr w:wrap="around" w:vAnchor="text" w:hAnchor="text" w:x="1048" w:y="-148"/>
                    <w:suppressOverlap/>
                    <w:rPr>
                      <w:rFonts w:cs="Calibri"/>
                      <w:sz w:val="20"/>
                      <w:szCs w:val="20"/>
                    </w:rPr>
                  </w:pPr>
                </w:p>
              </w:tc>
              <w:tc>
                <w:tcPr>
                  <w:tcW w:w="826" w:type="dxa"/>
                  <w:tcBorders>
                    <w:top w:val="nil"/>
                    <w:left w:val="nil"/>
                    <w:bottom w:val="single" w:sz="4" w:space="0" w:color="000000"/>
                    <w:right w:val="single" w:sz="4" w:space="0" w:color="000000"/>
                  </w:tcBorders>
                </w:tcPr>
                <w:p w14:paraId="56867650" w14:textId="34712678" w:rsidR="00ED616F" w:rsidRPr="00E46CA4" w:rsidRDefault="00ED616F" w:rsidP="00A82706">
                  <w:pPr>
                    <w:pStyle w:val="a3"/>
                    <w:framePr w:wrap="around" w:vAnchor="text" w:hAnchor="text" w:x="1048" w:y="-148"/>
                    <w:suppressOverlap/>
                    <w:rPr>
                      <w:sz w:val="20"/>
                      <w:szCs w:val="20"/>
                    </w:rPr>
                  </w:pPr>
                  <w:r w:rsidRPr="00E46CA4">
                    <w:rPr>
                      <w:rFonts w:cs="Calibri"/>
                      <w:sz w:val="20"/>
                      <w:szCs w:val="20"/>
                    </w:rPr>
                    <w:t>//state5</w:t>
                  </w:r>
                </w:p>
              </w:tc>
            </w:tr>
          </w:tbl>
          <w:p w14:paraId="65670886" w14:textId="77777777" w:rsidR="00E46CA4" w:rsidRPr="00E46CA4" w:rsidRDefault="00E46CA4" w:rsidP="00E46CA4">
            <w:pPr>
              <w:pStyle w:val="a3"/>
              <w:rPr>
                <w:sz w:val="20"/>
                <w:szCs w:val="20"/>
              </w:rPr>
            </w:pPr>
          </w:p>
        </w:tc>
        <w:tc>
          <w:tcPr>
            <w:tcW w:w="2148" w:type="dxa"/>
            <w:tcBorders>
              <w:top w:val="nil"/>
              <w:left w:val="nil"/>
              <w:bottom w:val="nil"/>
              <w:right w:val="nil"/>
            </w:tcBorders>
          </w:tcPr>
          <w:p w14:paraId="3CBEDEE9" w14:textId="77777777" w:rsidR="00E46CA4" w:rsidRPr="00E46CA4" w:rsidRDefault="00E46CA4" w:rsidP="00EA66B4">
            <w:pPr>
              <w:pStyle w:val="a3"/>
              <w:keepNext/>
              <w:rPr>
                <w:sz w:val="20"/>
                <w:szCs w:val="20"/>
              </w:rPr>
            </w:pPr>
            <w:r w:rsidRPr="00E46CA4">
              <w:rPr>
                <w:noProof/>
                <w:sz w:val="20"/>
                <w:szCs w:val="20"/>
              </w:rPr>
              <mc:AlternateContent>
                <mc:Choice Requires="wpg">
                  <w:drawing>
                    <wp:inline distT="0" distB="0" distL="0" distR="0" wp14:anchorId="55545DC5" wp14:editId="209E300D">
                      <wp:extent cx="1285500" cy="1710752"/>
                      <wp:effectExtent l="0" t="0" r="0" b="0"/>
                      <wp:docPr id="49271" name="Group 49271"/>
                      <wp:cNvGraphicFramePr/>
                      <a:graphic xmlns:a="http://schemas.openxmlformats.org/drawingml/2006/main">
                        <a:graphicData uri="http://schemas.microsoft.com/office/word/2010/wordprocessingGroup">
                          <wpg:wgp>
                            <wpg:cNvGrpSpPr/>
                            <wpg:grpSpPr>
                              <a:xfrm>
                                <a:off x="0" y="0"/>
                                <a:ext cx="1285500" cy="1710752"/>
                                <a:chOff x="0" y="0"/>
                                <a:chExt cx="1285500" cy="1710752"/>
                              </a:xfrm>
                            </wpg:grpSpPr>
                            <wps:wsp>
                              <wps:cNvPr id="1167" name="Shape 1167"/>
                              <wps:cNvSpPr/>
                              <wps:spPr>
                                <a:xfrm>
                                  <a:off x="256451" y="0"/>
                                  <a:ext cx="313801" cy="324621"/>
                                </a:xfrm>
                                <a:custGeom>
                                  <a:avLst/>
                                  <a:gdLst/>
                                  <a:ahLst/>
                                  <a:cxnLst/>
                                  <a:rect l="0" t="0" r="0" b="0"/>
                                  <a:pathLst>
                                    <a:path w="313801" h="324621">
                                      <a:moveTo>
                                        <a:pt x="0" y="162311"/>
                                      </a:moveTo>
                                      <a:cubicBezTo>
                                        <a:pt x="0" y="72499"/>
                                        <a:pt x="70334" y="0"/>
                                        <a:pt x="156900" y="0"/>
                                      </a:cubicBezTo>
                                      <a:cubicBezTo>
                                        <a:pt x="243466" y="0"/>
                                        <a:pt x="313801" y="72499"/>
                                        <a:pt x="313801" y="162311"/>
                                      </a:cubicBezTo>
                                      <a:cubicBezTo>
                                        <a:pt x="313801" y="252122"/>
                                        <a:pt x="243466" y="324621"/>
                                        <a:pt x="156900" y="324621"/>
                                      </a:cubicBezTo>
                                      <a:cubicBezTo>
                                        <a:pt x="70334"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68986" y="114808"/>
                                  <a:ext cx="119378" cy="189753"/>
                                </a:xfrm>
                                <a:prstGeom prst="rect">
                                  <a:avLst/>
                                </a:prstGeom>
                                <a:ln>
                                  <a:noFill/>
                                </a:ln>
                              </wps:spPr>
                              <wps:txbx>
                                <w:txbxContent>
                                  <w:p w14:paraId="38ACDC5D" w14:textId="77777777" w:rsidR="00A82706" w:rsidRDefault="00A82706" w:rsidP="00E46CA4">
                                    <w:r>
                                      <w:rPr>
                                        <w:rFonts w:ascii="Calibri" w:eastAsia="Calibri" w:hAnsi="Calibri" w:cs="Calibri"/>
                                        <w:w w:val="109"/>
                                        <w:sz w:val="26"/>
                                      </w:rPr>
                                      <w:t>1</w:t>
                                    </w:r>
                                  </w:p>
                                </w:txbxContent>
                              </wps:txbx>
                              <wps:bodyPr horzOverflow="overflow" vert="horz" lIns="0" tIns="0" rIns="0" bIns="0" rtlCol="0">
                                <a:noAutofit/>
                              </wps:bodyPr>
                            </wps:wsp>
                            <wps:wsp>
                              <wps:cNvPr id="1170" name="Shape 1170"/>
                              <wps:cNvSpPr/>
                              <wps:spPr>
                                <a:xfrm>
                                  <a:off x="970617" y="0"/>
                                  <a:ext cx="314882" cy="324621"/>
                                </a:xfrm>
                                <a:custGeom>
                                  <a:avLst/>
                                  <a:gdLst/>
                                  <a:ahLst/>
                                  <a:cxnLst/>
                                  <a:rect l="0" t="0" r="0" b="0"/>
                                  <a:pathLst>
                                    <a:path w="314882" h="324621">
                                      <a:moveTo>
                                        <a:pt x="0" y="162311"/>
                                      </a:moveTo>
                                      <a:cubicBezTo>
                                        <a:pt x="0" y="72499"/>
                                        <a:pt x="70335" y="0"/>
                                        <a:pt x="157983" y="0"/>
                                      </a:cubicBezTo>
                                      <a:cubicBezTo>
                                        <a:pt x="244548" y="0"/>
                                        <a:pt x="314882" y="72499"/>
                                        <a:pt x="314882" y="162311"/>
                                      </a:cubicBezTo>
                                      <a:cubicBezTo>
                                        <a:pt x="314882" y="252122"/>
                                        <a:pt x="244548" y="324621"/>
                                        <a:pt x="157983" y="324621"/>
                                      </a:cubicBezTo>
                                      <a:cubicBezTo>
                                        <a:pt x="70335"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1083153" y="114808"/>
                                  <a:ext cx="119378" cy="189753"/>
                                </a:xfrm>
                                <a:prstGeom prst="rect">
                                  <a:avLst/>
                                </a:prstGeom>
                                <a:ln>
                                  <a:noFill/>
                                </a:ln>
                              </wps:spPr>
                              <wps:txbx>
                                <w:txbxContent>
                                  <w:p w14:paraId="2E425F2A" w14:textId="77777777" w:rsidR="00A82706" w:rsidRDefault="00A82706" w:rsidP="00E46CA4">
                                    <w:r>
                                      <w:rPr>
                                        <w:rFonts w:ascii="Calibri" w:eastAsia="Calibri" w:hAnsi="Calibri" w:cs="Calibri"/>
                                        <w:w w:val="109"/>
                                        <w:sz w:val="26"/>
                                      </w:rPr>
                                      <w:t>2</w:t>
                                    </w:r>
                                  </w:p>
                                </w:txbxContent>
                              </wps:txbx>
                              <wps:bodyPr horzOverflow="overflow" vert="horz" lIns="0" tIns="0" rIns="0" bIns="0" rtlCol="0">
                                <a:noAutofit/>
                              </wps:bodyPr>
                            </wps:wsp>
                            <wps:wsp>
                              <wps:cNvPr id="1173" name="Shape 1173"/>
                              <wps:cNvSpPr/>
                              <wps:spPr>
                                <a:xfrm>
                                  <a:off x="970618" y="692525"/>
                                  <a:ext cx="314882" cy="324617"/>
                                </a:xfrm>
                                <a:custGeom>
                                  <a:avLst/>
                                  <a:gdLst/>
                                  <a:ahLst/>
                                  <a:cxnLst/>
                                  <a:rect l="0" t="0" r="0" b="0"/>
                                  <a:pathLst>
                                    <a:path w="314882" h="324617">
                                      <a:moveTo>
                                        <a:pt x="0" y="162306"/>
                                      </a:moveTo>
                                      <a:cubicBezTo>
                                        <a:pt x="0" y="72499"/>
                                        <a:pt x="70334" y="0"/>
                                        <a:pt x="157982" y="0"/>
                                      </a:cubicBezTo>
                                      <a:cubicBezTo>
                                        <a:pt x="244548" y="0"/>
                                        <a:pt x="314882" y="72499"/>
                                        <a:pt x="314882" y="162306"/>
                                      </a:cubicBezTo>
                                      <a:cubicBezTo>
                                        <a:pt x="314882" y="252120"/>
                                        <a:pt x="244548" y="324617"/>
                                        <a:pt x="157982" y="324617"/>
                                      </a:cubicBezTo>
                                      <a:cubicBezTo>
                                        <a:pt x="70334" y="324617"/>
                                        <a:pt x="0" y="252120"/>
                                        <a:pt x="0" y="162306"/>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a:off x="1083153" y="807329"/>
                                  <a:ext cx="119378" cy="189753"/>
                                </a:xfrm>
                                <a:prstGeom prst="rect">
                                  <a:avLst/>
                                </a:prstGeom>
                                <a:ln>
                                  <a:noFill/>
                                </a:ln>
                              </wps:spPr>
                              <wps:txbx>
                                <w:txbxContent>
                                  <w:p w14:paraId="77674AEE" w14:textId="77777777" w:rsidR="00A82706" w:rsidRDefault="00A82706" w:rsidP="00E46CA4">
                                    <w:r>
                                      <w:rPr>
                                        <w:rFonts w:ascii="Calibri" w:eastAsia="Calibri" w:hAnsi="Calibri" w:cs="Calibri"/>
                                        <w:w w:val="109"/>
                                        <w:sz w:val="26"/>
                                      </w:rPr>
                                      <w:t>3</w:t>
                                    </w:r>
                                  </w:p>
                                </w:txbxContent>
                              </wps:txbx>
                              <wps:bodyPr horzOverflow="overflow" vert="horz" lIns="0" tIns="0" rIns="0" bIns="0" rtlCol="0">
                                <a:noAutofit/>
                              </wps:bodyPr>
                            </wps:wsp>
                            <wps:wsp>
                              <wps:cNvPr id="1176" name="Shape 1176"/>
                              <wps:cNvSpPr/>
                              <wps:spPr>
                                <a:xfrm>
                                  <a:off x="256451" y="1386130"/>
                                  <a:ext cx="313801" cy="324621"/>
                                </a:xfrm>
                                <a:custGeom>
                                  <a:avLst/>
                                  <a:gdLst/>
                                  <a:ahLst/>
                                  <a:cxnLst/>
                                  <a:rect l="0" t="0" r="0" b="0"/>
                                  <a:pathLst>
                                    <a:path w="313801" h="324621">
                                      <a:moveTo>
                                        <a:pt x="0" y="162311"/>
                                      </a:moveTo>
                                      <a:cubicBezTo>
                                        <a:pt x="0" y="72498"/>
                                        <a:pt x="70334" y="0"/>
                                        <a:pt x="156900" y="0"/>
                                      </a:cubicBezTo>
                                      <a:cubicBezTo>
                                        <a:pt x="243466" y="0"/>
                                        <a:pt x="313801" y="72498"/>
                                        <a:pt x="313801" y="162311"/>
                                      </a:cubicBezTo>
                                      <a:cubicBezTo>
                                        <a:pt x="313801" y="252121"/>
                                        <a:pt x="243466" y="324621"/>
                                        <a:pt x="156900" y="324621"/>
                                      </a:cubicBezTo>
                                      <a:cubicBezTo>
                                        <a:pt x="70334"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368986" y="1500935"/>
                                  <a:ext cx="119378" cy="189752"/>
                                </a:xfrm>
                                <a:prstGeom prst="rect">
                                  <a:avLst/>
                                </a:prstGeom>
                                <a:ln>
                                  <a:noFill/>
                                </a:ln>
                              </wps:spPr>
                              <wps:txbx>
                                <w:txbxContent>
                                  <w:p w14:paraId="6AE27D7D" w14:textId="77777777" w:rsidR="00A82706" w:rsidRDefault="00A82706" w:rsidP="00E46CA4">
                                    <w:r>
                                      <w:rPr>
                                        <w:rFonts w:ascii="Calibri" w:eastAsia="Calibri" w:hAnsi="Calibri" w:cs="Calibri"/>
                                        <w:w w:val="109"/>
                                        <w:sz w:val="26"/>
                                      </w:rPr>
                                      <w:t>5</w:t>
                                    </w:r>
                                  </w:p>
                                </w:txbxContent>
                              </wps:txbx>
                              <wps:bodyPr horzOverflow="overflow" vert="horz" lIns="0" tIns="0" rIns="0" bIns="0" rtlCol="0">
                                <a:noAutofit/>
                              </wps:bodyPr>
                            </wps:wsp>
                            <wps:wsp>
                              <wps:cNvPr id="1179" name="Shape 1179"/>
                              <wps:cNvSpPr/>
                              <wps:spPr>
                                <a:xfrm>
                                  <a:off x="970617" y="1386130"/>
                                  <a:ext cx="314882" cy="324621"/>
                                </a:xfrm>
                                <a:custGeom>
                                  <a:avLst/>
                                  <a:gdLst/>
                                  <a:ahLst/>
                                  <a:cxnLst/>
                                  <a:rect l="0" t="0" r="0" b="0"/>
                                  <a:pathLst>
                                    <a:path w="314882" h="324621">
                                      <a:moveTo>
                                        <a:pt x="0" y="162311"/>
                                      </a:moveTo>
                                      <a:cubicBezTo>
                                        <a:pt x="0" y="72498"/>
                                        <a:pt x="70335" y="0"/>
                                        <a:pt x="157983" y="0"/>
                                      </a:cubicBezTo>
                                      <a:cubicBezTo>
                                        <a:pt x="244548" y="0"/>
                                        <a:pt x="314882" y="72498"/>
                                        <a:pt x="314882" y="162311"/>
                                      </a:cubicBezTo>
                                      <a:cubicBezTo>
                                        <a:pt x="314882" y="252121"/>
                                        <a:pt x="244548" y="324621"/>
                                        <a:pt x="157983" y="324621"/>
                                      </a:cubicBezTo>
                                      <a:cubicBezTo>
                                        <a:pt x="70335"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80" name="Rectangle 1180"/>
                              <wps:cNvSpPr/>
                              <wps:spPr>
                                <a:xfrm>
                                  <a:off x="1083153" y="1500935"/>
                                  <a:ext cx="119378" cy="189752"/>
                                </a:xfrm>
                                <a:prstGeom prst="rect">
                                  <a:avLst/>
                                </a:prstGeom>
                                <a:ln>
                                  <a:noFill/>
                                </a:ln>
                              </wps:spPr>
                              <wps:txbx>
                                <w:txbxContent>
                                  <w:p w14:paraId="0D45F258" w14:textId="77777777" w:rsidR="00A82706" w:rsidRDefault="00A82706" w:rsidP="00E46CA4">
                                    <w:r>
                                      <w:rPr>
                                        <w:rFonts w:ascii="Calibri" w:eastAsia="Calibri" w:hAnsi="Calibri" w:cs="Calibri"/>
                                        <w:w w:val="109"/>
                                        <w:sz w:val="26"/>
                                      </w:rPr>
                                      <w:t>4</w:t>
                                    </w:r>
                                  </w:p>
                                </w:txbxContent>
                              </wps:txbx>
                              <wps:bodyPr horzOverflow="overflow" vert="horz" lIns="0" tIns="0" rIns="0" bIns="0" rtlCol="0">
                                <a:noAutofit/>
                              </wps:bodyPr>
                            </wps:wsp>
                            <wps:wsp>
                              <wps:cNvPr id="1181" name="Shape 1181"/>
                              <wps:cNvSpPr/>
                              <wps:spPr>
                                <a:xfrm>
                                  <a:off x="571333" y="116593"/>
                                  <a:ext cx="400366" cy="94411"/>
                                </a:xfrm>
                                <a:custGeom>
                                  <a:avLst/>
                                  <a:gdLst/>
                                  <a:ahLst/>
                                  <a:cxnLst/>
                                  <a:rect l="0" t="0" r="0" b="0"/>
                                  <a:pathLst>
                                    <a:path w="400366" h="94411">
                                      <a:moveTo>
                                        <a:pt x="315288" y="676"/>
                                      </a:moveTo>
                                      <a:cubicBezTo>
                                        <a:pt x="317858" y="0"/>
                                        <a:pt x="320834" y="271"/>
                                        <a:pt x="323539" y="1353"/>
                                      </a:cubicBezTo>
                                      <a:lnTo>
                                        <a:pt x="400366" y="46800"/>
                                      </a:lnTo>
                                      <a:lnTo>
                                        <a:pt x="323539" y="91164"/>
                                      </a:lnTo>
                                      <a:cubicBezTo>
                                        <a:pt x="318129" y="94411"/>
                                        <a:pt x="311636" y="92247"/>
                                        <a:pt x="309472" y="87918"/>
                                      </a:cubicBezTo>
                                      <a:cubicBezTo>
                                        <a:pt x="306226" y="82508"/>
                                        <a:pt x="308390" y="76016"/>
                                        <a:pt x="312718" y="73851"/>
                                      </a:cubicBezTo>
                                      <a:lnTo>
                                        <a:pt x="341748" y="56535"/>
                                      </a:lnTo>
                                      <a:lnTo>
                                        <a:pt x="0" y="56535"/>
                                      </a:lnTo>
                                      <a:lnTo>
                                        <a:pt x="0" y="35979"/>
                                      </a:lnTo>
                                      <a:lnTo>
                                        <a:pt x="340754" y="35979"/>
                                      </a:lnTo>
                                      <a:lnTo>
                                        <a:pt x="312718" y="19748"/>
                                      </a:lnTo>
                                      <a:cubicBezTo>
                                        <a:pt x="308390" y="16502"/>
                                        <a:pt x="306226" y="10009"/>
                                        <a:pt x="309472" y="5681"/>
                                      </a:cubicBezTo>
                                      <a:cubicBezTo>
                                        <a:pt x="310554" y="2976"/>
                                        <a:pt x="312718" y="1353"/>
                                        <a:pt x="315288" y="676"/>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71333" y="152572"/>
                                  <a:ext cx="379806" cy="20556"/>
                                </a:xfrm>
                                <a:custGeom>
                                  <a:avLst/>
                                  <a:gdLst/>
                                  <a:ahLst/>
                                  <a:cxnLst/>
                                  <a:rect l="0" t="0" r="0" b="0"/>
                                  <a:pathLst>
                                    <a:path w="379806" h="20556">
                                      <a:moveTo>
                                        <a:pt x="0" y="0"/>
                                      </a:moveTo>
                                      <a:lnTo>
                                        <a:pt x="379806" y="0"/>
                                      </a:lnTo>
                                      <a:lnTo>
                                        <a:pt x="379806" y="20556"/>
                                      </a:lnTo>
                                      <a:lnTo>
                                        <a:pt x="0" y="20556"/>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877559" y="115781"/>
                                  <a:ext cx="94141" cy="95222"/>
                                </a:xfrm>
                                <a:custGeom>
                                  <a:avLst/>
                                  <a:gdLst/>
                                  <a:ahLst/>
                                  <a:cxnLst/>
                                  <a:rect l="0" t="0" r="0" b="0"/>
                                  <a:pathLst>
                                    <a:path w="94141" h="95222">
                                      <a:moveTo>
                                        <a:pt x="17314" y="2164"/>
                                      </a:moveTo>
                                      <a:lnTo>
                                        <a:pt x="94141" y="47611"/>
                                      </a:lnTo>
                                      <a:lnTo>
                                        <a:pt x="17314" y="91976"/>
                                      </a:lnTo>
                                      <a:cubicBezTo>
                                        <a:pt x="11903" y="95222"/>
                                        <a:pt x="5411" y="93058"/>
                                        <a:pt x="3246" y="88730"/>
                                      </a:cubicBezTo>
                                      <a:cubicBezTo>
                                        <a:pt x="0" y="83320"/>
                                        <a:pt x="2165" y="76827"/>
                                        <a:pt x="6493" y="74663"/>
                                      </a:cubicBezTo>
                                      <a:lnTo>
                                        <a:pt x="68171" y="37872"/>
                                      </a:lnTo>
                                      <a:lnTo>
                                        <a:pt x="68171" y="56268"/>
                                      </a:lnTo>
                                      <a:lnTo>
                                        <a:pt x="6493" y="20559"/>
                                      </a:lnTo>
                                      <a:cubicBezTo>
                                        <a:pt x="2165" y="17313"/>
                                        <a:pt x="0" y="10821"/>
                                        <a:pt x="3246" y="6493"/>
                                      </a:cubicBezTo>
                                      <a:cubicBezTo>
                                        <a:pt x="5411" y="1082"/>
                                        <a:pt x="11903" y="0"/>
                                        <a:pt x="17314" y="2164"/>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1080988" y="325704"/>
                                  <a:ext cx="95222" cy="367903"/>
                                </a:xfrm>
                                <a:custGeom>
                                  <a:avLst/>
                                  <a:gdLst/>
                                  <a:ahLst/>
                                  <a:cxnLst/>
                                  <a:rect l="0" t="0" r="0" b="0"/>
                                  <a:pathLst>
                                    <a:path w="95222" h="367903">
                                      <a:moveTo>
                                        <a:pt x="36790" y="0"/>
                                      </a:moveTo>
                                      <a:lnTo>
                                        <a:pt x="57350" y="0"/>
                                      </a:lnTo>
                                      <a:lnTo>
                                        <a:pt x="57350" y="309280"/>
                                      </a:lnTo>
                                      <a:lnTo>
                                        <a:pt x="74663" y="280255"/>
                                      </a:lnTo>
                                      <a:cubicBezTo>
                                        <a:pt x="76827" y="275927"/>
                                        <a:pt x="83320" y="273763"/>
                                        <a:pt x="88730" y="277009"/>
                                      </a:cubicBezTo>
                                      <a:cubicBezTo>
                                        <a:pt x="93058" y="279173"/>
                                        <a:pt x="95222" y="285666"/>
                                        <a:pt x="91976" y="291076"/>
                                      </a:cubicBezTo>
                                      <a:lnTo>
                                        <a:pt x="47611" y="367903"/>
                                      </a:lnTo>
                                      <a:lnTo>
                                        <a:pt x="2164" y="291076"/>
                                      </a:lnTo>
                                      <a:cubicBezTo>
                                        <a:pt x="0" y="285666"/>
                                        <a:pt x="1082" y="279173"/>
                                        <a:pt x="6493" y="277009"/>
                                      </a:cubicBezTo>
                                      <a:cubicBezTo>
                                        <a:pt x="10821" y="273763"/>
                                        <a:pt x="17313" y="275927"/>
                                        <a:pt x="20560" y="280255"/>
                                      </a:cubicBezTo>
                                      <a:lnTo>
                                        <a:pt x="36790" y="308290"/>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17778" y="325704"/>
                                  <a:ext cx="20560" cy="347344"/>
                                </a:xfrm>
                                <a:custGeom>
                                  <a:avLst/>
                                  <a:gdLst/>
                                  <a:ahLst/>
                                  <a:cxnLst/>
                                  <a:rect l="0" t="0" r="0" b="0"/>
                                  <a:pathLst>
                                    <a:path w="20560" h="347344">
                                      <a:moveTo>
                                        <a:pt x="20560" y="347344"/>
                                      </a:moveTo>
                                      <a:lnTo>
                                        <a:pt x="0" y="347344"/>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080988" y="599467"/>
                                  <a:ext cx="95222" cy="94140"/>
                                </a:xfrm>
                                <a:custGeom>
                                  <a:avLst/>
                                  <a:gdLst/>
                                  <a:ahLst/>
                                  <a:cxnLst/>
                                  <a:rect l="0" t="0" r="0" b="0"/>
                                  <a:pathLst>
                                    <a:path w="95222" h="94140">
                                      <a:moveTo>
                                        <a:pt x="91976" y="17313"/>
                                      </a:moveTo>
                                      <a:lnTo>
                                        <a:pt x="47611" y="94140"/>
                                      </a:lnTo>
                                      <a:lnTo>
                                        <a:pt x="2164" y="17313"/>
                                      </a:lnTo>
                                      <a:cubicBezTo>
                                        <a:pt x="0" y="11903"/>
                                        <a:pt x="1082" y="5410"/>
                                        <a:pt x="6493" y="3246"/>
                                      </a:cubicBezTo>
                                      <a:cubicBezTo>
                                        <a:pt x="10821" y="0"/>
                                        <a:pt x="17313" y="2164"/>
                                        <a:pt x="20560" y="6492"/>
                                      </a:cubicBezTo>
                                      <a:lnTo>
                                        <a:pt x="56268" y="68170"/>
                                      </a:lnTo>
                                      <a:lnTo>
                                        <a:pt x="37873" y="68170"/>
                                      </a:lnTo>
                                      <a:lnTo>
                                        <a:pt x="74663" y="6492"/>
                                      </a:lnTo>
                                      <a:cubicBezTo>
                                        <a:pt x="76827" y="2164"/>
                                        <a:pt x="83320" y="0"/>
                                        <a:pt x="88730" y="3246"/>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80988" y="1018226"/>
                                  <a:ext cx="95222" cy="317045"/>
                                </a:xfrm>
                                <a:custGeom>
                                  <a:avLst/>
                                  <a:gdLst/>
                                  <a:ahLst/>
                                  <a:cxnLst/>
                                  <a:rect l="0" t="0" r="0" b="0"/>
                                  <a:pathLst>
                                    <a:path w="95222" h="317045">
                                      <a:moveTo>
                                        <a:pt x="36790" y="0"/>
                                      </a:moveTo>
                                      <a:lnTo>
                                        <a:pt x="57350" y="0"/>
                                      </a:lnTo>
                                      <a:lnTo>
                                        <a:pt x="57350" y="258422"/>
                                      </a:lnTo>
                                      <a:lnTo>
                                        <a:pt x="74663" y="229398"/>
                                      </a:lnTo>
                                      <a:cubicBezTo>
                                        <a:pt x="76827" y="223988"/>
                                        <a:pt x="83320" y="222906"/>
                                        <a:pt x="88730" y="226150"/>
                                      </a:cubicBezTo>
                                      <a:cubicBezTo>
                                        <a:pt x="93058" y="228316"/>
                                        <a:pt x="95222" y="234808"/>
                                        <a:pt x="91976" y="240219"/>
                                      </a:cubicBezTo>
                                      <a:lnTo>
                                        <a:pt x="47611" y="317045"/>
                                      </a:lnTo>
                                      <a:lnTo>
                                        <a:pt x="2164" y="240219"/>
                                      </a:lnTo>
                                      <a:cubicBezTo>
                                        <a:pt x="0" y="234808"/>
                                        <a:pt x="1082" y="228316"/>
                                        <a:pt x="6493" y="226150"/>
                                      </a:cubicBezTo>
                                      <a:cubicBezTo>
                                        <a:pt x="10821" y="222906"/>
                                        <a:pt x="17313" y="223988"/>
                                        <a:pt x="20560" y="229398"/>
                                      </a:cubicBezTo>
                                      <a:lnTo>
                                        <a:pt x="36790" y="257432"/>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117778" y="1018226"/>
                                  <a:ext cx="20560" cy="296485"/>
                                </a:xfrm>
                                <a:custGeom>
                                  <a:avLst/>
                                  <a:gdLst/>
                                  <a:ahLst/>
                                  <a:cxnLst/>
                                  <a:rect l="0" t="0" r="0" b="0"/>
                                  <a:pathLst>
                                    <a:path w="20560" h="296485">
                                      <a:moveTo>
                                        <a:pt x="20560" y="296485"/>
                                      </a:moveTo>
                                      <a:lnTo>
                                        <a:pt x="0" y="296485"/>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080988" y="1241132"/>
                                  <a:ext cx="95222" cy="94139"/>
                                </a:xfrm>
                                <a:custGeom>
                                  <a:avLst/>
                                  <a:gdLst/>
                                  <a:ahLst/>
                                  <a:cxnLst/>
                                  <a:rect l="0" t="0" r="0" b="0"/>
                                  <a:pathLst>
                                    <a:path w="95222" h="94139">
                                      <a:moveTo>
                                        <a:pt x="91976" y="17313"/>
                                      </a:moveTo>
                                      <a:lnTo>
                                        <a:pt x="47611" y="94139"/>
                                      </a:lnTo>
                                      <a:lnTo>
                                        <a:pt x="2164" y="17313"/>
                                      </a:lnTo>
                                      <a:cubicBezTo>
                                        <a:pt x="0" y="11903"/>
                                        <a:pt x="1082" y="5410"/>
                                        <a:pt x="6493" y="3244"/>
                                      </a:cubicBezTo>
                                      <a:cubicBezTo>
                                        <a:pt x="10821" y="0"/>
                                        <a:pt x="17313" y="1082"/>
                                        <a:pt x="20560" y="6492"/>
                                      </a:cubicBezTo>
                                      <a:lnTo>
                                        <a:pt x="56268" y="68169"/>
                                      </a:lnTo>
                                      <a:lnTo>
                                        <a:pt x="37873" y="68169"/>
                                      </a:lnTo>
                                      <a:lnTo>
                                        <a:pt x="74663" y="6492"/>
                                      </a:lnTo>
                                      <a:cubicBezTo>
                                        <a:pt x="76827" y="1082"/>
                                        <a:pt x="83320" y="0"/>
                                        <a:pt x="88730" y="3244"/>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571333" y="1502722"/>
                                  <a:ext cx="400366" cy="94412"/>
                                </a:xfrm>
                                <a:custGeom>
                                  <a:avLst/>
                                  <a:gdLst/>
                                  <a:ahLst/>
                                  <a:cxnLst/>
                                  <a:rect l="0" t="0" r="0" b="0"/>
                                  <a:pathLst>
                                    <a:path w="400366" h="94412">
                                      <a:moveTo>
                                        <a:pt x="84266" y="676"/>
                                      </a:moveTo>
                                      <a:cubicBezTo>
                                        <a:pt x="86836" y="1353"/>
                                        <a:pt x="89271" y="2976"/>
                                        <a:pt x="90894" y="5681"/>
                                      </a:cubicBezTo>
                                      <a:cubicBezTo>
                                        <a:pt x="93058" y="10010"/>
                                        <a:pt x="91976" y="16501"/>
                                        <a:pt x="86566" y="19748"/>
                                      </a:cubicBezTo>
                                      <a:lnTo>
                                        <a:pt x="58529" y="35980"/>
                                      </a:lnTo>
                                      <a:lnTo>
                                        <a:pt x="400366" y="35980"/>
                                      </a:lnTo>
                                      <a:lnTo>
                                        <a:pt x="400366" y="56540"/>
                                      </a:lnTo>
                                      <a:lnTo>
                                        <a:pt x="57542" y="56540"/>
                                      </a:lnTo>
                                      <a:lnTo>
                                        <a:pt x="86566" y="73852"/>
                                      </a:lnTo>
                                      <a:cubicBezTo>
                                        <a:pt x="91976" y="76015"/>
                                        <a:pt x="93058" y="82507"/>
                                        <a:pt x="90894" y="87917"/>
                                      </a:cubicBezTo>
                                      <a:cubicBezTo>
                                        <a:pt x="87647" y="92246"/>
                                        <a:pt x="81155" y="94412"/>
                                        <a:pt x="76827" y="91165"/>
                                      </a:cubicBezTo>
                                      <a:lnTo>
                                        <a:pt x="0" y="46800"/>
                                      </a:lnTo>
                                      <a:lnTo>
                                        <a:pt x="76827" y="1351"/>
                                      </a:lnTo>
                                      <a:cubicBezTo>
                                        <a:pt x="78991" y="270"/>
                                        <a:pt x="81696" y="0"/>
                                        <a:pt x="84266" y="67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590809" y="1538701"/>
                                  <a:ext cx="380891" cy="20560"/>
                                </a:xfrm>
                                <a:custGeom>
                                  <a:avLst/>
                                  <a:gdLst/>
                                  <a:ahLst/>
                                  <a:cxnLst/>
                                  <a:rect l="0" t="0" r="0" b="0"/>
                                  <a:pathLst>
                                    <a:path w="380891" h="20560">
                                      <a:moveTo>
                                        <a:pt x="380891" y="0"/>
                                      </a:moveTo>
                                      <a:lnTo>
                                        <a:pt x="0" y="0"/>
                                      </a:lnTo>
                                      <a:lnTo>
                                        <a:pt x="0" y="20560"/>
                                      </a:lnTo>
                                      <a:lnTo>
                                        <a:pt x="380891" y="2056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571333" y="1501911"/>
                                  <a:ext cx="93058" cy="95223"/>
                                </a:xfrm>
                                <a:custGeom>
                                  <a:avLst/>
                                  <a:gdLst/>
                                  <a:ahLst/>
                                  <a:cxnLst/>
                                  <a:rect l="0" t="0" r="0" b="0"/>
                                  <a:pathLst>
                                    <a:path w="93058" h="95223">
                                      <a:moveTo>
                                        <a:pt x="76827" y="2162"/>
                                      </a:moveTo>
                                      <a:lnTo>
                                        <a:pt x="0" y="47611"/>
                                      </a:lnTo>
                                      <a:lnTo>
                                        <a:pt x="76827" y="91976"/>
                                      </a:lnTo>
                                      <a:cubicBezTo>
                                        <a:pt x="81155" y="95223"/>
                                        <a:pt x="87647" y="93057"/>
                                        <a:pt x="90894" y="88728"/>
                                      </a:cubicBezTo>
                                      <a:cubicBezTo>
                                        <a:pt x="93058" y="83318"/>
                                        <a:pt x="91976" y="76826"/>
                                        <a:pt x="86566" y="74663"/>
                                      </a:cubicBezTo>
                                      <a:lnTo>
                                        <a:pt x="24888" y="37872"/>
                                      </a:lnTo>
                                      <a:lnTo>
                                        <a:pt x="24888" y="56266"/>
                                      </a:lnTo>
                                      <a:lnTo>
                                        <a:pt x="86566" y="20559"/>
                                      </a:lnTo>
                                      <a:cubicBezTo>
                                        <a:pt x="91976" y="17312"/>
                                        <a:pt x="93058" y="10821"/>
                                        <a:pt x="90894" y="6492"/>
                                      </a:cubicBezTo>
                                      <a:cubicBezTo>
                                        <a:pt x="87647" y="1081"/>
                                        <a:pt x="81155" y="0"/>
                                        <a:pt x="76827" y="2162"/>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611370"/>
                                  <a:ext cx="313800" cy="488012"/>
                                </a:xfrm>
                                <a:custGeom>
                                  <a:avLst/>
                                  <a:gdLst/>
                                  <a:ahLst/>
                                  <a:cxnLst/>
                                  <a:rect l="0" t="0" r="0" b="0"/>
                                  <a:pathLst>
                                    <a:path w="313800" h="488012">
                                      <a:moveTo>
                                        <a:pt x="156900" y="0"/>
                                      </a:moveTo>
                                      <a:lnTo>
                                        <a:pt x="313800" y="244546"/>
                                      </a:lnTo>
                                      <a:lnTo>
                                        <a:pt x="156900" y="488012"/>
                                      </a:lnTo>
                                      <a:lnTo>
                                        <a:pt x="156900" y="365737"/>
                                      </a:lnTo>
                                      <a:lnTo>
                                        <a:pt x="0" y="365737"/>
                                      </a:lnTo>
                                      <a:lnTo>
                                        <a:pt x="0" y="122274"/>
                                      </a:lnTo>
                                      <a:lnTo>
                                        <a:pt x="156900" y="122274"/>
                                      </a:lnTo>
                                      <a:lnTo>
                                        <a:pt x="1569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0" y="611370"/>
                                  <a:ext cx="313800" cy="488012"/>
                                </a:xfrm>
                                <a:custGeom>
                                  <a:avLst/>
                                  <a:gdLst/>
                                  <a:ahLst/>
                                  <a:cxnLst/>
                                  <a:rect l="0" t="0" r="0" b="0"/>
                                  <a:pathLst>
                                    <a:path w="313800" h="488012">
                                      <a:moveTo>
                                        <a:pt x="0" y="122274"/>
                                      </a:moveTo>
                                      <a:lnTo>
                                        <a:pt x="156900" y="122274"/>
                                      </a:lnTo>
                                      <a:lnTo>
                                        <a:pt x="156900" y="0"/>
                                      </a:lnTo>
                                      <a:lnTo>
                                        <a:pt x="313800" y="244546"/>
                                      </a:lnTo>
                                      <a:lnTo>
                                        <a:pt x="156900" y="488012"/>
                                      </a:lnTo>
                                      <a:lnTo>
                                        <a:pt x="156900" y="365737"/>
                                      </a:lnTo>
                                      <a:lnTo>
                                        <a:pt x="0" y="365737"/>
                                      </a:lnTo>
                                      <a:close/>
                                    </a:path>
                                  </a:pathLst>
                                </a:custGeom>
                                <a:ln w="8657"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545DC5" id="Group 49271" o:spid="_x0000_s1121" style="width:101.2pt;height:134.7pt;mso-position-horizontal-relative:char;mso-position-vertical-relative:line" coordsize="12855,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">
                      <v:shape id="Shape 1167" o:spid="_x0000_s1122" style="position:absolute;left:2564;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" path="m,162311c,72499,70334,,156900,v86566,,156901,72499,156901,162311c313801,252122,243466,324621,156900,324621,70334,324621,,252122,,162311e" filled="f" strokeweight=".24047mm">
                        <v:stroke miterlimit="66585f" joinstyle="miter"/>
                        <v:path arrowok="t" textboxrect="0,0,313801,324621"/>
                      </v:shape>
                      <v:rect id="Rectangle 1168" o:spid="_x0000_s1123" style="position:absolute;left:3689;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8ACDC5D" w14:textId="77777777" w:rsidR="00A82706" w:rsidRDefault="00A82706" w:rsidP="00E46CA4">
                              <w:r>
                                <w:rPr>
                                  <w:rFonts w:ascii="Calibri" w:eastAsia="Calibri" w:hAnsi="Calibri" w:cs="Calibri"/>
                                  <w:w w:val="109"/>
                                  <w:sz w:val="26"/>
                                </w:rPr>
                                <w:t>1</w:t>
                              </w:r>
                            </w:p>
                          </w:txbxContent>
                        </v:textbox>
                      </v:rect>
                      <v:shape id="Shape 1170" o:spid="_x0000_s1124" style="position:absolute;left:9706;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" path="m,162311c,72499,70335,,157983,v86565,,156899,72499,156899,162311c314882,252122,244548,324621,157983,324621,70335,324621,,252122,,162311e" filled="f" strokeweight=".24047mm">
                        <v:stroke miterlimit="66585f" joinstyle="miter"/>
                        <v:path arrowok="t" textboxrect="0,0,314882,324621"/>
                      </v:shape>
                      <v:rect id="Rectangle 1171" o:spid="_x0000_s1125" style="position:absolute;left:10831;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425F2A" w14:textId="77777777" w:rsidR="00A82706" w:rsidRDefault="00A82706" w:rsidP="00E46CA4">
                              <w:r>
                                <w:rPr>
                                  <w:rFonts w:ascii="Calibri" w:eastAsia="Calibri" w:hAnsi="Calibri" w:cs="Calibri"/>
                                  <w:w w:val="109"/>
                                  <w:sz w:val="26"/>
                                </w:rPr>
                                <w:t>2</w:t>
                              </w:r>
                            </w:p>
                          </w:txbxContent>
                        </v:textbox>
                      </v:rect>
                      <v:shape id="Shape 1173" o:spid="_x0000_s1126" style="position:absolute;left:9706;top:6925;width:3149;height:3246;visibility:visible;mso-wrap-style:square;v-text-anchor:top" coordsize="314882,32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" path="m,162306c,72499,70334,,157982,v86566,,156900,72499,156900,162306c314882,252120,244548,324617,157982,324617,70334,324617,,252120,,162306e" filled="f" strokeweight=".24047mm">
                        <v:stroke miterlimit="66585f" joinstyle="miter"/>
                        <v:path arrowok="t" textboxrect="0,0,314882,324617"/>
                      </v:shape>
                      <v:rect id="Rectangle 1174" o:spid="_x0000_s1127" style="position:absolute;left:10831;top:8073;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77674AEE" w14:textId="77777777" w:rsidR="00A82706" w:rsidRDefault="00A82706" w:rsidP="00E46CA4">
                              <w:r>
                                <w:rPr>
                                  <w:rFonts w:ascii="Calibri" w:eastAsia="Calibri" w:hAnsi="Calibri" w:cs="Calibri"/>
                                  <w:w w:val="109"/>
                                  <w:sz w:val="26"/>
                                </w:rPr>
                                <w:t>3</w:t>
                              </w:r>
                            </w:p>
                          </w:txbxContent>
                        </v:textbox>
                      </v:rect>
                      <v:shape id="Shape 1176" o:spid="_x0000_s1128" style="position:absolute;left:2564;top:13861;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" path="m,162311c,72498,70334,,156900,v86566,,156901,72498,156901,162311c313801,252121,243466,324621,156900,324621,70334,324621,,252121,,162311e" filled="f" strokeweight=".24047mm">
                        <v:stroke miterlimit="66585f" joinstyle="miter"/>
                        <v:path arrowok="t" textboxrect="0,0,313801,324621"/>
                      </v:shape>
                      <v:rect id="Rectangle 1177" o:spid="_x0000_s1129" style="position:absolute;left:3689;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AE27D7D" w14:textId="77777777" w:rsidR="00A82706" w:rsidRDefault="00A82706" w:rsidP="00E46CA4">
                              <w:r>
                                <w:rPr>
                                  <w:rFonts w:ascii="Calibri" w:eastAsia="Calibri" w:hAnsi="Calibri" w:cs="Calibri"/>
                                  <w:w w:val="109"/>
                                  <w:sz w:val="26"/>
                                </w:rPr>
                                <w:t>5</w:t>
                              </w:r>
                            </w:p>
                          </w:txbxContent>
                        </v:textbox>
                      </v:rect>
                      <v:shape id="Shape 1179" o:spid="_x0000_s1130" style="position:absolute;left:9706;top:13861;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" path="m,162311c,72498,70335,,157983,v86565,,156899,72498,156899,162311c314882,252121,244548,324621,157983,324621,70335,324621,,252121,,162311e" filled="f" strokeweight=".24047mm">
                        <v:stroke miterlimit="66585f" joinstyle="miter"/>
                        <v:path arrowok="t" textboxrect="0,0,314882,324621"/>
                      </v:shape>
                      <v:rect id="Rectangle 1180" o:spid="_x0000_s1131" style="position:absolute;left:10831;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D45F258" w14:textId="77777777" w:rsidR="00A82706" w:rsidRDefault="00A82706" w:rsidP="00E46CA4">
                              <w:r>
                                <w:rPr>
                                  <w:rFonts w:ascii="Calibri" w:eastAsia="Calibri" w:hAnsi="Calibri" w:cs="Calibri"/>
                                  <w:w w:val="109"/>
                                  <w:sz w:val="26"/>
                                </w:rPr>
                                <w:t>4</w:t>
                              </w:r>
                            </w:p>
                          </w:txbxContent>
                        </v:textbox>
                      </v:rect>
                      <v:shape id="Shape 1181" o:spid="_x0000_s1132" style="position:absolute;left:5713;top:1165;width:4003;height:945;visibility:visible;mso-wrap-style:square;v-text-anchor:top" coordsize="400366,9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" path="m315288,676v2570,-676,5546,-405,8251,677l400366,46800,323539,91164v-5410,3247,-11903,1083,-14067,-3246c306226,82508,308390,76016,312718,73851l341748,56535,,56535,,35979r340754,l312718,19748v-4328,-3246,-6492,-9739,-3246,-14067c310554,2976,312718,1353,315288,676xe" fillcolor="black" stroked="f" strokeweight="0">
                        <v:stroke miterlimit="66585f" joinstyle="miter"/>
                        <v:path arrowok="t" textboxrect="0,0,400366,94411"/>
                      </v:shape>
                      <v:shape id="Shape 1182" o:spid="_x0000_s1133" style="position:absolute;left:5713;top:1525;width:3798;height:206;visibility:visible;mso-wrap-style:square;v-text-anchor:top" coordsize="379806,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" path="m,l379806,r,20556l,20556,,xe" filled="f" strokeweight=".00375mm">
                        <v:path arrowok="t" textboxrect="0,0,379806,20556"/>
                      </v:shape>
                      <v:shape id="Shape 1184" o:spid="_x0000_s1134" style="position:absolute;left:8775;top:1157;width:942;height:953;visibility:visible;mso-wrap-style:square;v-text-anchor:top" coordsize="94141,9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" path="m17314,2164l94141,47611,17314,91976c11903,95222,5411,93058,3246,88730,,83320,2165,76827,6493,74663l68171,37872r,18396l6493,20559c2165,17313,,10821,3246,6493,5411,1082,11903,,17314,2164xe" filled="f" strokeweight=".00375mm">
                        <v:path arrowok="t" textboxrect="0,0,94141,95222"/>
                      </v:shape>
                      <v:shape id="Shape 1185" o:spid="_x0000_s1135" style="position:absolute;left:10809;top:3257;width:953;height:3679;visibility:visible;mso-wrap-style:square;v-text-anchor:top" coordsize="95222,36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" path="m36790,l57350,r,309280l74663,280255v2164,-4328,8657,-6492,14067,-3246c93058,279173,95222,285666,91976,291076l47611,367903,2164,291076c,285666,1082,279173,6493,277009v4328,-3246,10820,-1082,14067,3246l36790,308290,36790,xe" fillcolor="black" stroked="f" strokeweight="0">
                        <v:path arrowok="t" textboxrect="0,0,95222,367903"/>
                      </v:shape>
                      <v:shape id="Shape 1186" o:spid="_x0000_s1136" style="position:absolute;left:11177;top:3257;width:206;height:3473;visibility:visible;mso-wrap-style:square;v-text-anchor:top" coordsize="20560,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" path="m20560,347344l,347344,,,20560,r,347344xe" filled="f" strokeweight=".00375mm">
                        <v:path arrowok="t" textboxrect="0,0,20560,347344"/>
                      </v:shape>
                      <v:shape id="Shape 1188" o:spid="_x0000_s1137" style="position:absolute;left:10809;top:5994;width:953;height:942;visibility:visible;mso-wrap-style:square;v-text-anchor:top" coordsize="95222,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" path="m91976,17313l47611,94140,2164,17313c,11903,1082,5410,6493,3246,10821,,17313,2164,20560,6492l56268,68170r-18395,l74663,6492c76827,2164,83320,,88730,3246v4328,2164,6492,8657,3246,14067xe" filled="f" strokeweight=".00375mm">
                        <v:path arrowok="t" textboxrect="0,0,95222,94140"/>
                      </v:shape>
                      <v:shape id="Shape 1189" o:spid="_x0000_s1138" style="position:absolute;left:10809;top:10182;width:953;height:3170;visibility:visible;mso-wrap-style:square;v-text-anchor:top" coordsize="95222,3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" path="m36790,l57350,r,258422l74663,229398v2164,-5410,8657,-6492,14067,-3248c93058,228316,95222,234808,91976,240219l47611,317045,2164,240219c,234808,1082,228316,6493,226150v4328,-3244,10820,-2162,14067,3248l36790,257432,36790,xe" fillcolor="black" stroked="f" strokeweight="0">
                        <v:path arrowok="t" textboxrect="0,0,95222,317045"/>
                      </v:shape>
                      <v:shape id="Shape 1190" o:spid="_x0000_s1139" style="position:absolute;left:11177;top:10182;width:206;height:2965;visibility:visible;mso-wrap-style:square;v-text-anchor:top" coordsize="20560,29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" path="m20560,296485l,296485,,,20560,r,296485xe" filled="f" strokeweight=".00375mm">
                        <v:path arrowok="t" textboxrect="0,0,20560,296485"/>
                      </v:shape>
                      <v:shape id="Shape 1192" o:spid="_x0000_s1140" style="position:absolute;left:10809;top:12411;width:953;height:941;visibility:visible;mso-wrap-style:square;v-text-anchor:top" coordsize="9522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" path="m91976,17313l47611,94139,2164,17313c,11903,1082,5410,6493,3244,10821,,17313,1082,20560,6492l56268,68169r-18395,l74663,6492c76827,1082,83320,,88730,3244v4328,2166,6492,8659,3246,14069xe" filled="f" strokeweight=".00375mm">
                        <v:path arrowok="t" textboxrect="0,0,95222,94139"/>
                      </v:shape>
                      <v:shape id="Shape 1193" o:spid="_x0000_s1141" style="position:absolute;left:5713;top:15027;width:4003;height:944;visibility:visible;mso-wrap-style:square;v-text-anchor:top" coordsize="400366,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" path="m84266,676v2570,677,5005,2300,6628,5005c93058,10010,91976,16501,86566,19748l58529,35980r341837,l400366,56540r-342824,l86566,73852v5410,2163,6492,8655,4328,14065c87647,92246,81155,94412,76827,91165l,46800,76827,1351c78991,270,81696,,84266,676xe" fillcolor="black" stroked="f" strokeweight="0">
                        <v:path arrowok="t" textboxrect="0,0,400366,94412"/>
                      </v:shape>
                      <v:shape id="Shape 1194" o:spid="_x0000_s1142" style="position:absolute;left:5908;top:15387;width:3809;height:205;visibility:visible;mso-wrap-style:square;v-text-anchor:top" coordsize="380891,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" path="m380891,l,,,20560r380891,l380891,xe" filled="f" strokeweight=".00375mm">
                        <v:path arrowok="t" textboxrect="0,0,380891,20560"/>
                      </v:shape>
                      <v:shape id="Shape 1196" o:spid="_x0000_s1143" style="position:absolute;left:5713;top:15019;width:930;height:952;visibility:visible;mso-wrap-style:square;v-text-anchor:top" coordsize="93058,9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" path="m76827,2162l,47611,76827,91976v4328,3247,10820,1081,14067,-3248c93058,83318,91976,76826,86566,74663l24888,37872r,18394l86566,20559v5410,-3247,6492,-9738,4328,-14067c87647,1081,81155,,76827,2162xe" filled="f" strokeweight=".00375mm">
                        <v:path arrowok="t" textboxrect="0,0,93058,95223"/>
                      </v:shape>
                      <v:shape id="Shape 1204" o:spid="_x0000_s1144"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" path="m156900,l313800,244546,156900,488012r,-122275l,365737,,122274r156900,l156900,xe" fillcolor="black" stroked="f" strokeweight="0">
                        <v:path arrowok="t" textboxrect="0,0,313800,488012"/>
                      </v:shape>
                      <v:shape id="Shape 1205" o:spid="_x0000_s1145"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" path="m,122274r156900,l156900,,313800,244546,156900,488012r,-122275l,365737,,122274xe" filled="f" strokeweight=".24047mm">
                        <v:stroke miterlimit="66585f" joinstyle="miter"/>
                        <v:path arrowok="t" textboxrect="0,0,313800,488012"/>
                      </v:shape>
                      <w10:anchorlock/>
                    </v:group>
                  </w:pict>
                </mc:Fallback>
              </mc:AlternateContent>
            </w:r>
          </w:p>
        </w:tc>
      </w:tr>
    </w:tbl>
    <w:p w14:paraId="5114800E" w14:textId="77777777" w:rsidR="00E46CA4" w:rsidRPr="00E46CA4" w:rsidRDefault="00E46CA4" w:rsidP="00E46CA4">
      <w:pPr>
        <w:pStyle w:val="a3"/>
        <w:rPr>
          <w:sz w:val="20"/>
          <w:szCs w:val="20"/>
        </w:rPr>
      </w:pPr>
      <w:r w:rsidRPr="00E46CA4">
        <w:rPr>
          <w:rFonts w:cs="Calibri"/>
          <w:sz w:val="20"/>
          <w:szCs w:val="20"/>
          <w:bdr w:val="single" w:sz="8" w:space="0" w:color="000000"/>
        </w:rPr>
        <w:t>x</w:t>
      </w:r>
    </w:p>
    <w:p w14:paraId="1A816AE9" w14:textId="77777777" w:rsidR="00E46CA4" w:rsidRPr="00E46CA4" w:rsidRDefault="00E46CA4" w:rsidP="00E46CA4">
      <w:pPr>
        <w:pStyle w:val="a3"/>
        <w:rPr>
          <w:sz w:val="20"/>
          <w:szCs w:val="20"/>
        </w:rPr>
      </w:pPr>
      <w:r w:rsidRPr="00E46CA4">
        <w:rPr>
          <w:rFonts w:cs="Calibri"/>
          <w:sz w:val="20"/>
          <w:szCs w:val="20"/>
          <w:bdr w:val="single" w:sz="8" w:space="0" w:color="000000"/>
        </w:rPr>
        <w:t>x , y</w:t>
      </w:r>
    </w:p>
    <w:p w14:paraId="7E12888B" w14:textId="2CE9A2B0" w:rsidR="00874CD8" w:rsidRDefault="00E46CA4" w:rsidP="00E46CA4">
      <w:pPr>
        <w:pStyle w:val="a3"/>
        <w:rPr>
          <w:rFonts w:cs="Calibri"/>
          <w:sz w:val="20"/>
          <w:szCs w:val="20"/>
          <w:bdr w:val="single" w:sz="8" w:space="0" w:color="000000"/>
        </w:rPr>
      </w:pPr>
      <w:r w:rsidRPr="00E46CA4">
        <w:rPr>
          <w:rFonts w:cs="Calibri"/>
          <w:sz w:val="20"/>
          <w:szCs w:val="20"/>
          <w:bdr w:val="single" w:sz="8" w:space="0" w:color="000000"/>
        </w:rPr>
        <w:t>y</w:t>
      </w:r>
    </w:p>
    <w:p w14:paraId="1A130D56" w14:textId="67F35616" w:rsidR="00220296" w:rsidRDefault="00220296" w:rsidP="00E46CA4">
      <w:pPr>
        <w:pStyle w:val="a3"/>
        <w:rPr>
          <w:rFonts w:cs="Calibri"/>
          <w:sz w:val="20"/>
          <w:szCs w:val="20"/>
          <w:bdr w:val="single" w:sz="8" w:space="0" w:color="000000"/>
        </w:rPr>
      </w:pPr>
    </w:p>
    <w:p w14:paraId="7D3A6C85" w14:textId="4562250D" w:rsidR="00220296" w:rsidRDefault="00220296" w:rsidP="00E46CA4">
      <w:pPr>
        <w:pStyle w:val="a3"/>
        <w:rPr>
          <w:rFonts w:cs="Calibri"/>
          <w:sz w:val="20"/>
          <w:szCs w:val="20"/>
          <w:bdr w:val="single" w:sz="8" w:space="0" w:color="000000"/>
        </w:rPr>
      </w:pPr>
    </w:p>
    <w:p w14:paraId="4E06F614" w14:textId="2BBCE415" w:rsidR="00ED616F" w:rsidRDefault="00E20C1A" w:rsidP="00E20C1A">
      <w:pPr>
        <w:pStyle w:val="af6"/>
        <w:framePr w:wrap="around" w:vAnchor="text" w:hAnchor="page" w:x="4861" w:y="311"/>
        <w:suppressOverlap/>
      </w:pPr>
      <w:r>
        <w:t xml:space="preserve">図 </w:t>
      </w:r>
      <w:fldSimple w:instr=" SEQ 図 \* ARABIC ">
        <w:r w:rsidR="00BF309F">
          <w:rPr>
            <w:noProof/>
          </w:rPr>
          <w:t>3</w:t>
        </w:r>
      </w:fldSimple>
      <w:r w:rsidR="00ED616F">
        <w:rPr>
          <w:rFonts w:hint="eastAsia"/>
        </w:rPr>
        <w:t>：</w:t>
      </w:r>
      <w:r w:rsidR="00ED616F">
        <w:t>Task1</w:t>
      </w:r>
      <w:r w:rsidR="00ED616F">
        <w:rPr>
          <w:rFonts w:hint="eastAsia"/>
        </w:rPr>
        <w:t>の状態遷移</w:t>
      </w:r>
    </w:p>
    <w:p w14:paraId="61342B94" w14:textId="77777777" w:rsidR="00220296" w:rsidRDefault="00220296" w:rsidP="00E46CA4">
      <w:pPr>
        <w:pStyle w:val="a3"/>
        <w:rPr>
          <w:rFonts w:cs="Calibri"/>
          <w:sz w:val="20"/>
          <w:szCs w:val="20"/>
          <w:bdr w:val="single" w:sz="8" w:space="0" w:color="000000"/>
        </w:rPr>
      </w:pPr>
    </w:p>
    <w:p w14:paraId="016D4BDF" w14:textId="28B7CDBF" w:rsidR="00E46CA4" w:rsidRDefault="00E46CA4" w:rsidP="00EA66B4">
      <w:pPr>
        <w:pStyle w:val="a3"/>
        <w:rPr>
          <w:rFonts w:cs="ＭＳ 明朝"/>
          <w:sz w:val="20"/>
          <w:szCs w:val="20"/>
        </w:rPr>
      </w:pPr>
    </w:p>
    <w:p w14:paraId="15B8ED2E" w14:textId="77777777" w:rsidR="00220296" w:rsidRDefault="00220296" w:rsidP="00874CD8">
      <w:pPr>
        <w:pStyle w:val="a3"/>
        <w:jc w:val="center"/>
        <w:rPr>
          <w:rFonts w:cs="ＭＳ 明朝"/>
          <w:sz w:val="20"/>
          <w:szCs w:val="20"/>
        </w:rPr>
      </w:pPr>
    </w:p>
    <w:p w14:paraId="0392DD0D" w14:textId="77777777" w:rsidR="00B84C24" w:rsidRPr="00E46CA4" w:rsidRDefault="00B84C24" w:rsidP="00E46CA4">
      <w:pPr>
        <w:pStyle w:val="a3"/>
        <w:rPr>
          <w:sz w:val="20"/>
          <w:szCs w:val="20"/>
        </w:rPr>
      </w:pPr>
    </w:p>
    <w:tbl>
      <w:tblPr>
        <w:tblStyle w:val="TableGrid"/>
        <w:tblpPr w:vertAnchor="text" w:tblpX="1050" w:tblpY="-144"/>
        <w:tblOverlap w:val="never"/>
        <w:tblW w:w="5282" w:type="dxa"/>
        <w:tblInd w:w="0" w:type="dxa"/>
        <w:tblLook w:val="04A0" w:firstRow="1" w:lastRow="0" w:firstColumn="1" w:lastColumn="0" w:noHBand="0" w:noVBand="1"/>
      </w:tblPr>
      <w:tblGrid>
        <w:gridCol w:w="3116"/>
        <w:gridCol w:w="2166"/>
      </w:tblGrid>
      <w:tr w:rsidR="00E46CA4" w:rsidRPr="00E46CA4" w14:paraId="2508A52B" w14:textId="77777777" w:rsidTr="00F40156">
        <w:trPr>
          <w:trHeight w:val="2715"/>
        </w:trPr>
        <w:tc>
          <w:tcPr>
            <w:tcW w:w="3116" w:type="dxa"/>
            <w:tcBorders>
              <w:top w:val="nil"/>
              <w:left w:val="nil"/>
              <w:bottom w:val="nil"/>
              <w:right w:val="nil"/>
            </w:tcBorders>
          </w:tcPr>
          <w:p w14:paraId="590465E1" w14:textId="77777777" w:rsidR="00E46CA4" w:rsidRPr="00E46CA4" w:rsidRDefault="00E46CA4" w:rsidP="00E46CA4">
            <w:pPr>
              <w:pStyle w:val="a3"/>
              <w:jc w:val="center"/>
              <w:rPr>
                <w:sz w:val="20"/>
                <w:szCs w:val="20"/>
              </w:rPr>
            </w:pPr>
          </w:p>
          <w:tbl>
            <w:tblPr>
              <w:tblStyle w:val="TableGrid"/>
              <w:tblW w:w="2992" w:type="dxa"/>
              <w:tblInd w:w="0" w:type="dxa"/>
              <w:tblCellMar>
                <w:top w:w="27" w:type="dxa"/>
                <w:left w:w="20" w:type="dxa"/>
                <w:bottom w:w="27" w:type="dxa"/>
                <w:right w:w="115" w:type="dxa"/>
              </w:tblCellMar>
              <w:tblLook w:val="04A0" w:firstRow="1" w:lastRow="0" w:firstColumn="1" w:lastColumn="0" w:noHBand="0" w:noVBand="1"/>
            </w:tblPr>
            <w:tblGrid>
              <w:gridCol w:w="1647"/>
              <w:gridCol w:w="499"/>
              <w:gridCol w:w="846"/>
            </w:tblGrid>
            <w:tr w:rsidR="00E46CA4" w:rsidRPr="00E46CA4" w14:paraId="03156F5A" w14:textId="77777777" w:rsidTr="00F40156">
              <w:trPr>
                <w:trHeight w:val="558"/>
              </w:trPr>
              <w:tc>
                <w:tcPr>
                  <w:tcW w:w="1648" w:type="dxa"/>
                  <w:tcBorders>
                    <w:top w:val="single" w:sz="4" w:space="0" w:color="000000"/>
                    <w:left w:val="single" w:sz="4" w:space="0" w:color="000000"/>
                    <w:bottom w:val="nil"/>
                    <w:right w:val="nil"/>
                  </w:tcBorders>
                </w:tcPr>
                <w:p w14:paraId="18C5479A" w14:textId="77777777" w:rsidR="00E46CA4" w:rsidRPr="00E46CA4" w:rsidRDefault="00E46CA4" w:rsidP="00A82706">
                  <w:pPr>
                    <w:pStyle w:val="a3"/>
                    <w:framePr w:wrap="around" w:vAnchor="text" w:hAnchor="text" w:x="1050" w:y="-144"/>
                    <w:suppressOverlap/>
                    <w:jc w:val="center"/>
                    <w:rPr>
                      <w:sz w:val="20"/>
                      <w:szCs w:val="20"/>
                    </w:rPr>
                  </w:pPr>
                  <w:r w:rsidRPr="00E46CA4">
                    <w:rPr>
                      <w:rFonts w:cs="Calibri"/>
                      <w:sz w:val="20"/>
                      <w:szCs w:val="20"/>
                    </w:rPr>
                    <w:t>Task 2{ int s, t;</w:t>
                  </w:r>
                </w:p>
              </w:tc>
              <w:tc>
                <w:tcPr>
                  <w:tcW w:w="499" w:type="dxa"/>
                  <w:tcBorders>
                    <w:top w:val="single" w:sz="4" w:space="0" w:color="000000"/>
                    <w:left w:val="nil"/>
                    <w:bottom w:val="nil"/>
                    <w:right w:val="nil"/>
                  </w:tcBorders>
                </w:tcPr>
                <w:p w14:paraId="63589C3C" w14:textId="77777777" w:rsidR="00E46CA4" w:rsidRPr="00E46CA4" w:rsidRDefault="00E46CA4" w:rsidP="00A82706">
                  <w:pPr>
                    <w:pStyle w:val="a3"/>
                    <w:framePr w:wrap="around" w:vAnchor="text" w:hAnchor="text" w:x="1050" w:y="-144"/>
                    <w:suppressOverlap/>
                    <w:jc w:val="center"/>
                    <w:rPr>
                      <w:sz w:val="20"/>
                      <w:szCs w:val="20"/>
                    </w:rPr>
                  </w:pPr>
                </w:p>
              </w:tc>
              <w:tc>
                <w:tcPr>
                  <w:tcW w:w="845" w:type="dxa"/>
                  <w:tcBorders>
                    <w:top w:val="single" w:sz="4" w:space="0" w:color="000000"/>
                    <w:left w:val="nil"/>
                    <w:bottom w:val="nil"/>
                    <w:right w:val="single" w:sz="4" w:space="0" w:color="000000"/>
                  </w:tcBorders>
                  <w:vAlign w:val="bottom"/>
                </w:tcPr>
                <w:p w14:paraId="596E99F7" w14:textId="77777777" w:rsidR="00E46CA4" w:rsidRPr="00E46CA4" w:rsidRDefault="00E46CA4" w:rsidP="00A82706">
                  <w:pPr>
                    <w:pStyle w:val="a3"/>
                    <w:framePr w:wrap="around" w:vAnchor="text" w:hAnchor="text" w:x="1050" w:y="-144"/>
                    <w:suppressOverlap/>
                    <w:jc w:val="center"/>
                    <w:rPr>
                      <w:sz w:val="20"/>
                      <w:szCs w:val="20"/>
                    </w:rPr>
                  </w:pPr>
                  <w:r w:rsidRPr="00E46CA4">
                    <w:rPr>
                      <w:rFonts w:cs="Calibri"/>
                      <w:sz w:val="20"/>
                      <w:szCs w:val="20"/>
                    </w:rPr>
                    <w:t>//state1</w:t>
                  </w:r>
                </w:p>
              </w:tc>
            </w:tr>
            <w:tr w:rsidR="00E46CA4" w:rsidRPr="00E46CA4" w14:paraId="779DE152" w14:textId="77777777" w:rsidTr="00F40156">
              <w:trPr>
                <w:trHeight w:val="241"/>
              </w:trPr>
              <w:tc>
                <w:tcPr>
                  <w:tcW w:w="1648" w:type="dxa"/>
                  <w:tcBorders>
                    <w:top w:val="nil"/>
                    <w:left w:val="single" w:sz="4" w:space="0" w:color="000000"/>
                    <w:bottom w:val="nil"/>
                    <w:right w:val="nil"/>
                  </w:tcBorders>
                </w:tcPr>
                <w:p w14:paraId="685D8245" w14:textId="77777777" w:rsidR="00E46CA4" w:rsidRPr="00E46CA4" w:rsidRDefault="00E46CA4" w:rsidP="00A82706">
                  <w:pPr>
                    <w:pStyle w:val="a3"/>
                    <w:framePr w:wrap="around" w:vAnchor="text" w:hAnchor="text" w:x="1050" w:y="-144"/>
                    <w:suppressOverlap/>
                    <w:jc w:val="center"/>
                    <w:rPr>
                      <w:sz w:val="20"/>
                      <w:szCs w:val="20"/>
                    </w:rPr>
                  </w:pPr>
                  <w:r w:rsidRPr="00E46CA4">
                    <w:rPr>
                      <w:rFonts w:cs="Calibri"/>
                      <w:sz w:val="20"/>
                      <w:szCs w:val="20"/>
                    </w:rPr>
                    <w:t>s = 3;</w:t>
                  </w:r>
                </w:p>
              </w:tc>
              <w:tc>
                <w:tcPr>
                  <w:tcW w:w="499" w:type="dxa"/>
                  <w:tcBorders>
                    <w:top w:val="nil"/>
                    <w:left w:val="nil"/>
                    <w:bottom w:val="nil"/>
                    <w:right w:val="nil"/>
                  </w:tcBorders>
                </w:tcPr>
                <w:p w14:paraId="665B8235" w14:textId="77777777" w:rsidR="00E46CA4" w:rsidRPr="00E46CA4" w:rsidRDefault="00E46CA4" w:rsidP="00A82706">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5F9F26BC" w14:textId="77777777" w:rsidR="00E46CA4" w:rsidRPr="00E46CA4" w:rsidRDefault="00E46CA4" w:rsidP="00A82706">
                  <w:pPr>
                    <w:pStyle w:val="a3"/>
                    <w:framePr w:wrap="around" w:vAnchor="text" w:hAnchor="text" w:x="1050" w:y="-144"/>
                    <w:suppressOverlap/>
                    <w:jc w:val="center"/>
                    <w:rPr>
                      <w:sz w:val="20"/>
                      <w:szCs w:val="20"/>
                    </w:rPr>
                  </w:pPr>
                  <w:r w:rsidRPr="00E46CA4">
                    <w:rPr>
                      <w:rFonts w:cs="Calibri"/>
                      <w:sz w:val="20"/>
                      <w:szCs w:val="20"/>
                    </w:rPr>
                    <w:t>//state2</w:t>
                  </w:r>
                </w:p>
              </w:tc>
            </w:tr>
            <w:tr w:rsidR="00E46CA4" w:rsidRPr="00E46CA4" w14:paraId="118C58DF" w14:textId="77777777" w:rsidTr="00F40156">
              <w:trPr>
                <w:trHeight w:val="241"/>
              </w:trPr>
              <w:tc>
                <w:tcPr>
                  <w:tcW w:w="1648" w:type="dxa"/>
                  <w:tcBorders>
                    <w:top w:val="nil"/>
                    <w:left w:val="single" w:sz="4" w:space="0" w:color="000000"/>
                    <w:bottom w:val="nil"/>
                    <w:right w:val="nil"/>
                  </w:tcBorders>
                </w:tcPr>
                <w:p w14:paraId="7ED9FD9F" w14:textId="77777777" w:rsidR="00E46CA4" w:rsidRPr="00E46CA4" w:rsidRDefault="00E46CA4" w:rsidP="00A82706">
                  <w:pPr>
                    <w:pStyle w:val="a3"/>
                    <w:framePr w:wrap="around" w:vAnchor="text" w:hAnchor="text" w:x="1050" w:y="-144"/>
                    <w:suppressOverlap/>
                    <w:jc w:val="center"/>
                    <w:rPr>
                      <w:sz w:val="20"/>
                      <w:szCs w:val="20"/>
                    </w:rPr>
                  </w:pPr>
                  <w:r w:rsidRPr="00E46CA4">
                    <w:rPr>
                      <w:rFonts w:cs="Calibri"/>
                      <w:sz w:val="20"/>
                      <w:szCs w:val="20"/>
                    </w:rPr>
                    <w:t>t = 2;</w:t>
                  </w:r>
                </w:p>
              </w:tc>
              <w:tc>
                <w:tcPr>
                  <w:tcW w:w="499" w:type="dxa"/>
                  <w:tcBorders>
                    <w:top w:val="nil"/>
                    <w:left w:val="nil"/>
                    <w:bottom w:val="nil"/>
                    <w:right w:val="nil"/>
                  </w:tcBorders>
                </w:tcPr>
                <w:p w14:paraId="0BE3C044" w14:textId="77777777" w:rsidR="00E46CA4" w:rsidRPr="00E46CA4" w:rsidRDefault="00E46CA4" w:rsidP="00A82706">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B539BCA" w14:textId="77777777" w:rsidR="00E46CA4" w:rsidRPr="00E46CA4" w:rsidRDefault="00E46CA4" w:rsidP="00A82706">
                  <w:pPr>
                    <w:pStyle w:val="a3"/>
                    <w:framePr w:wrap="around" w:vAnchor="text" w:hAnchor="text" w:x="1050" w:y="-144"/>
                    <w:suppressOverlap/>
                    <w:jc w:val="center"/>
                    <w:rPr>
                      <w:sz w:val="20"/>
                      <w:szCs w:val="20"/>
                    </w:rPr>
                  </w:pPr>
                  <w:r w:rsidRPr="00E46CA4">
                    <w:rPr>
                      <w:rFonts w:cs="Calibri"/>
                      <w:sz w:val="20"/>
                      <w:szCs w:val="20"/>
                    </w:rPr>
                    <w:t>//state3</w:t>
                  </w:r>
                </w:p>
              </w:tc>
            </w:tr>
            <w:tr w:rsidR="00E46CA4" w:rsidRPr="00E46CA4" w14:paraId="4EE37612" w14:textId="77777777" w:rsidTr="00F40156">
              <w:trPr>
                <w:trHeight w:val="241"/>
              </w:trPr>
              <w:tc>
                <w:tcPr>
                  <w:tcW w:w="1648" w:type="dxa"/>
                  <w:tcBorders>
                    <w:top w:val="nil"/>
                    <w:left w:val="single" w:sz="4" w:space="0" w:color="000000"/>
                    <w:bottom w:val="nil"/>
                    <w:right w:val="nil"/>
                  </w:tcBorders>
                </w:tcPr>
                <w:p w14:paraId="503A173C" w14:textId="77777777" w:rsidR="00E46CA4" w:rsidRPr="00E46CA4" w:rsidRDefault="00E46CA4" w:rsidP="00A82706">
                  <w:pPr>
                    <w:pStyle w:val="a3"/>
                    <w:framePr w:wrap="around" w:vAnchor="text" w:hAnchor="text" w:x="1050" w:y="-144"/>
                    <w:suppressOverlap/>
                    <w:jc w:val="center"/>
                    <w:rPr>
                      <w:sz w:val="20"/>
                      <w:szCs w:val="20"/>
                    </w:rPr>
                  </w:pPr>
                  <w:r w:rsidRPr="00E46CA4">
                    <w:rPr>
                      <w:rFonts w:cs="Calibri"/>
                      <w:sz w:val="20"/>
                      <w:szCs w:val="20"/>
                    </w:rPr>
                    <w:t>s = s * t;</w:t>
                  </w:r>
                </w:p>
              </w:tc>
              <w:tc>
                <w:tcPr>
                  <w:tcW w:w="499" w:type="dxa"/>
                  <w:tcBorders>
                    <w:top w:val="nil"/>
                    <w:left w:val="nil"/>
                    <w:bottom w:val="nil"/>
                    <w:right w:val="nil"/>
                  </w:tcBorders>
                </w:tcPr>
                <w:p w14:paraId="5F9A49CA" w14:textId="77777777" w:rsidR="00E46CA4" w:rsidRPr="00E46CA4" w:rsidRDefault="00E46CA4" w:rsidP="00A82706">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D0DA0ED" w14:textId="77777777" w:rsidR="00E46CA4" w:rsidRPr="00E46CA4" w:rsidRDefault="00E46CA4" w:rsidP="00A82706">
                  <w:pPr>
                    <w:pStyle w:val="a3"/>
                    <w:framePr w:wrap="around" w:vAnchor="text" w:hAnchor="text" w:x="1050" w:y="-144"/>
                    <w:suppressOverlap/>
                    <w:jc w:val="center"/>
                    <w:rPr>
                      <w:sz w:val="20"/>
                      <w:szCs w:val="20"/>
                    </w:rPr>
                  </w:pPr>
                  <w:r w:rsidRPr="00E46CA4">
                    <w:rPr>
                      <w:rFonts w:cs="Calibri"/>
                      <w:sz w:val="20"/>
                      <w:szCs w:val="20"/>
                    </w:rPr>
                    <w:t>//state4</w:t>
                  </w:r>
                </w:p>
              </w:tc>
            </w:tr>
            <w:tr w:rsidR="00E46CA4" w:rsidRPr="00E46CA4" w14:paraId="0DC159E5" w14:textId="77777777" w:rsidTr="00F40156">
              <w:trPr>
                <w:trHeight w:val="283"/>
              </w:trPr>
              <w:tc>
                <w:tcPr>
                  <w:tcW w:w="1648" w:type="dxa"/>
                  <w:tcBorders>
                    <w:top w:val="nil"/>
                    <w:left w:val="single" w:sz="4" w:space="0" w:color="000000"/>
                    <w:bottom w:val="single" w:sz="4" w:space="0" w:color="000000"/>
                    <w:right w:val="nil"/>
                  </w:tcBorders>
                </w:tcPr>
                <w:p w14:paraId="07355F71" w14:textId="77777777" w:rsidR="00E46CA4" w:rsidRPr="00E46CA4" w:rsidRDefault="00E46CA4" w:rsidP="00A82706">
                  <w:pPr>
                    <w:pStyle w:val="a3"/>
                    <w:framePr w:wrap="around" w:vAnchor="text" w:hAnchor="text" w:x="1050" w:y="-144"/>
                    <w:suppressOverlap/>
                    <w:jc w:val="center"/>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259B2FCB" w14:textId="77777777" w:rsidR="00E46CA4" w:rsidRPr="00E46CA4" w:rsidRDefault="00E46CA4" w:rsidP="00A82706">
                  <w:pPr>
                    <w:pStyle w:val="a3"/>
                    <w:framePr w:wrap="around" w:vAnchor="text" w:hAnchor="text" w:x="1050" w:y="-144"/>
                    <w:suppressOverlap/>
                    <w:jc w:val="center"/>
                    <w:rPr>
                      <w:sz w:val="20"/>
                      <w:szCs w:val="20"/>
                    </w:rPr>
                  </w:pPr>
                </w:p>
              </w:tc>
              <w:tc>
                <w:tcPr>
                  <w:tcW w:w="845" w:type="dxa"/>
                  <w:tcBorders>
                    <w:top w:val="nil"/>
                    <w:left w:val="nil"/>
                    <w:bottom w:val="single" w:sz="4" w:space="0" w:color="000000"/>
                    <w:right w:val="single" w:sz="4" w:space="0" w:color="000000"/>
                  </w:tcBorders>
                </w:tcPr>
                <w:p w14:paraId="4D854BFF" w14:textId="77777777" w:rsidR="00E46CA4" w:rsidRPr="00E46CA4" w:rsidRDefault="00E46CA4" w:rsidP="00A82706">
                  <w:pPr>
                    <w:pStyle w:val="a3"/>
                    <w:framePr w:wrap="around" w:vAnchor="text" w:hAnchor="text" w:x="1050" w:y="-144"/>
                    <w:suppressOverlap/>
                    <w:jc w:val="center"/>
                    <w:rPr>
                      <w:sz w:val="20"/>
                      <w:szCs w:val="20"/>
                    </w:rPr>
                  </w:pPr>
                  <w:r w:rsidRPr="00E46CA4">
                    <w:rPr>
                      <w:rFonts w:cs="Calibri"/>
                      <w:sz w:val="20"/>
                      <w:szCs w:val="20"/>
                    </w:rPr>
                    <w:t>//state5</w:t>
                  </w:r>
                </w:p>
              </w:tc>
            </w:tr>
          </w:tbl>
          <w:p w14:paraId="4DA25B04" w14:textId="77777777" w:rsidR="00E46CA4" w:rsidRPr="00E46CA4" w:rsidRDefault="00E46CA4" w:rsidP="00E46CA4">
            <w:pPr>
              <w:pStyle w:val="a3"/>
              <w:jc w:val="center"/>
              <w:rPr>
                <w:sz w:val="20"/>
                <w:szCs w:val="20"/>
              </w:rPr>
            </w:pPr>
          </w:p>
        </w:tc>
        <w:tc>
          <w:tcPr>
            <w:tcW w:w="2166" w:type="dxa"/>
            <w:tcBorders>
              <w:top w:val="nil"/>
              <w:left w:val="nil"/>
              <w:bottom w:val="nil"/>
              <w:right w:val="nil"/>
            </w:tcBorders>
          </w:tcPr>
          <w:p w14:paraId="688A8477" w14:textId="77777777" w:rsidR="00E46CA4" w:rsidRPr="00E46CA4" w:rsidRDefault="00E46CA4" w:rsidP="00EA66B4">
            <w:pPr>
              <w:pStyle w:val="a3"/>
              <w:keepNext/>
              <w:jc w:val="center"/>
              <w:rPr>
                <w:sz w:val="20"/>
                <w:szCs w:val="20"/>
              </w:rPr>
            </w:pPr>
            <w:r w:rsidRPr="00E46CA4">
              <w:rPr>
                <w:noProof/>
                <w:sz w:val="20"/>
                <w:szCs w:val="20"/>
              </w:rPr>
              <mc:AlternateContent>
                <mc:Choice Requires="wpg">
                  <w:drawing>
                    <wp:inline distT="0" distB="0" distL="0" distR="0" wp14:anchorId="6FA62242" wp14:editId="537D3F60">
                      <wp:extent cx="1296326" cy="1724067"/>
                      <wp:effectExtent l="0" t="0" r="0" b="0"/>
                      <wp:docPr id="49272" name="Group 49272"/>
                      <wp:cNvGraphicFramePr/>
                      <a:graphic xmlns:a="http://schemas.openxmlformats.org/drawingml/2006/main">
                        <a:graphicData uri="http://schemas.microsoft.com/office/word/2010/wordprocessingGroup">
                          <wpg:wgp>
                            <wpg:cNvGrpSpPr/>
                            <wpg:grpSpPr>
                              <a:xfrm>
                                <a:off x="0" y="0"/>
                                <a:ext cx="1296326" cy="1724067"/>
                                <a:chOff x="0" y="0"/>
                                <a:chExt cx="1296326" cy="1724067"/>
                              </a:xfrm>
                            </wpg:grpSpPr>
                            <wps:wsp>
                              <wps:cNvPr id="1219" name="Shape 1219"/>
                              <wps:cNvSpPr/>
                              <wps:spPr>
                                <a:xfrm>
                                  <a:off x="258611" y="0"/>
                                  <a:ext cx="316443" cy="327355"/>
                                </a:xfrm>
                                <a:custGeom>
                                  <a:avLst/>
                                  <a:gdLst/>
                                  <a:ahLst/>
                                  <a:cxnLst/>
                                  <a:rect l="0" t="0" r="0" b="0"/>
                                  <a:pathLst>
                                    <a:path w="316443" h="327355">
                                      <a:moveTo>
                                        <a:pt x="0" y="163678"/>
                                      </a:moveTo>
                                      <a:cubicBezTo>
                                        <a:pt x="0" y="73109"/>
                                        <a:pt x="70927" y="0"/>
                                        <a:pt x="158221" y="0"/>
                                      </a:cubicBezTo>
                                      <a:cubicBezTo>
                                        <a:pt x="245516" y="0"/>
                                        <a:pt x="316443" y="73109"/>
                                        <a:pt x="316443" y="163678"/>
                                      </a:cubicBezTo>
                                      <a:cubicBezTo>
                                        <a:pt x="316443" y="254246"/>
                                        <a:pt x="245516" y="327355"/>
                                        <a:pt x="158221"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372094" y="115774"/>
                                  <a:ext cx="120383" cy="184167"/>
                                </a:xfrm>
                                <a:prstGeom prst="rect">
                                  <a:avLst/>
                                </a:prstGeom>
                                <a:ln>
                                  <a:noFill/>
                                </a:ln>
                              </wps:spPr>
                              <wps:txbx>
                                <w:txbxContent>
                                  <w:p w14:paraId="6A396FA9" w14:textId="77777777" w:rsidR="00A82706" w:rsidRDefault="00A82706" w:rsidP="00E46CA4">
                                    <w:r>
                                      <w:rPr>
                                        <w:rFonts w:ascii="Calibri" w:eastAsia="Calibri" w:hAnsi="Calibri" w:cs="Calibri"/>
                                        <w:w w:val="109"/>
                                        <w:sz w:val="26"/>
                                      </w:rPr>
                                      <w:t>1</w:t>
                                    </w:r>
                                  </w:p>
                                </w:txbxContent>
                              </wps:txbx>
                              <wps:bodyPr horzOverflow="overflow" vert="horz" lIns="0" tIns="0" rIns="0" bIns="0" rtlCol="0">
                                <a:noAutofit/>
                              </wps:bodyPr>
                            </wps:wsp>
                            <wps:wsp>
                              <wps:cNvPr id="1222" name="Shape 1222"/>
                              <wps:cNvSpPr/>
                              <wps:spPr>
                                <a:xfrm>
                                  <a:off x="979883" y="0"/>
                                  <a:ext cx="316443" cy="327355"/>
                                </a:xfrm>
                                <a:custGeom>
                                  <a:avLst/>
                                  <a:gdLst/>
                                  <a:ahLst/>
                                  <a:cxnLst/>
                                  <a:rect l="0" t="0" r="0" b="0"/>
                                  <a:pathLst>
                                    <a:path w="316443" h="327355">
                                      <a:moveTo>
                                        <a:pt x="0" y="163678"/>
                                      </a:moveTo>
                                      <a:cubicBezTo>
                                        <a:pt x="0" y="73109"/>
                                        <a:pt x="70927" y="0"/>
                                        <a:pt x="158222" y="0"/>
                                      </a:cubicBezTo>
                                      <a:cubicBezTo>
                                        <a:pt x="245517" y="0"/>
                                        <a:pt x="316443" y="73109"/>
                                        <a:pt x="316443" y="163678"/>
                                      </a:cubicBezTo>
                                      <a:cubicBezTo>
                                        <a:pt x="316443" y="254246"/>
                                        <a:pt x="245517" y="327355"/>
                                        <a:pt x="158222"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1093366" y="115774"/>
                                  <a:ext cx="120383" cy="184167"/>
                                </a:xfrm>
                                <a:prstGeom prst="rect">
                                  <a:avLst/>
                                </a:prstGeom>
                                <a:ln>
                                  <a:noFill/>
                                </a:ln>
                              </wps:spPr>
                              <wps:txbx>
                                <w:txbxContent>
                                  <w:p w14:paraId="43AA1894" w14:textId="77777777" w:rsidR="00A82706" w:rsidRDefault="00A82706" w:rsidP="00E46CA4">
                                    <w:r>
                                      <w:rPr>
                                        <w:rFonts w:ascii="Calibri" w:eastAsia="Calibri" w:hAnsi="Calibri" w:cs="Calibri"/>
                                        <w:w w:val="109"/>
                                        <w:sz w:val="26"/>
                                      </w:rPr>
                                      <w:t>2</w:t>
                                    </w:r>
                                  </w:p>
                                </w:txbxContent>
                              </wps:txbx>
                              <wps:bodyPr horzOverflow="overflow" vert="horz" lIns="0" tIns="0" rIns="0" bIns="0" rtlCol="0">
                                <a:noAutofit/>
                              </wps:bodyPr>
                            </wps:wsp>
                            <wps:wsp>
                              <wps:cNvPr id="1225" name="Shape 1225"/>
                              <wps:cNvSpPr/>
                              <wps:spPr>
                                <a:xfrm>
                                  <a:off x="979883" y="698358"/>
                                  <a:ext cx="316443" cy="327351"/>
                                </a:xfrm>
                                <a:custGeom>
                                  <a:avLst/>
                                  <a:gdLst/>
                                  <a:ahLst/>
                                  <a:cxnLst/>
                                  <a:rect l="0" t="0" r="0" b="0"/>
                                  <a:pathLst>
                                    <a:path w="316443" h="327351">
                                      <a:moveTo>
                                        <a:pt x="0" y="163673"/>
                                      </a:moveTo>
                                      <a:cubicBezTo>
                                        <a:pt x="0" y="73109"/>
                                        <a:pt x="70927" y="0"/>
                                        <a:pt x="158222" y="0"/>
                                      </a:cubicBezTo>
                                      <a:cubicBezTo>
                                        <a:pt x="245516" y="0"/>
                                        <a:pt x="316443" y="73109"/>
                                        <a:pt x="316443" y="163673"/>
                                      </a:cubicBezTo>
                                      <a:cubicBezTo>
                                        <a:pt x="316443" y="254243"/>
                                        <a:pt x="245516" y="327351"/>
                                        <a:pt x="158222" y="327351"/>
                                      </a:cubicBezTo>
                                      <a:cubicBezTo>
                                        <a:pt x="70927" y="327351"/>
                                        <a:pt x="0" y="254243"/>
                                        <a:pt x="0" y="163673"/>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1093366" y="814129"/>
                                  <a:ext cx="120383" cy="184167"/>
                                </a:xfrm>
                                <a:prstGeom prst="rect">
                                  <a:avLst/>
                                </a:prstGeom>
                                <a:ln>
                                  <a:noFill/>
                                </a:ln>
                              </wps:spPr>
                              <wps:txbx>
                                <w:txbxContent>
                                  <w:p w14:paraId="460710A9" w14:textId="77777777" w:rsidR="00A82706" w:rsidRDefault="00A82706" w:rsidP="00E46CA4">
                                    <w:r>
                                      <w:rPr>
                                        <w:rFonts w:ascii="Calibri" w:eastAsia="Calibri" w:hAnsi="Calibri" w:cs="Calibri"/>
                                        <w:w w:val="109"/>
                                        <w:sz w:val="26"/>
                                      </w:rPr>
                                      <w:t>3</w:t>
                                    </w:r>
                                  </w:p>
                                </w:txbxContent>
                              </wps:txbx>
                              <wps:bodyPr horzOverflow="overflow" vert="horz" lIns="0" tIns="0" rIns="0" bIns="0" rtlCol="0">
                                <a:noAutofit/>
                              </wps:bodyPr>
                            </wps:wsp>
                            <wps:wsp>
                              <wps:cNvPr id="1228" name="Shape 1228"/>
                              <wps:cNvSpPr/>
                              <wps:spPr>
                                <a:xfrm>
                                  <a:off x="258611" y="1396711"/>
                                  <a:ext cx="316443" cy="327356"/>
                                </a:xfrm>
                                <a:custGeom>
                                  <a:avLst/>
                                  <a:gdLst/>
                                  <a:ahLst/>
                                  <a:cxnLst/>
                                  <a:rect l="0" t="0" r="0" b="0"/>
                                  <a:pathLst>
                                    <a:path w="316443" h="327356">
                                      <a:moveTo>
                                        <a:pt x="0" y="163678"/>
                                      </a:moveTo>
                                      <a:cubicBezTo>
                                        <a:pt x="0" y="73111"/>
                                        <a:pt x="70927" y="0"/>
                                        <a:pt x="158221" y="0"/>
                                      </a:cubicBezTo>
                                      <a:cubicBezTo>
                                        <a:pt x="245516" y="0"/>
                                        <a:pt x="316443" y="73111"/>
                                        <a:pt x="316443" y="163678"/>
                                      </a:cubicBezTo>
                                      <a:cubicBezTo>
                                        <a:pt x="316443" y="254248"/>
                                        <a:pt x="245516" y="327356"/>
                                        <a:pt x="158221"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72094" y="1512487"/>
                                  <a:ext cx="120383" cy="184166"/>
                                </a:xfrm>
                                <a:prstGeom prst="rect">
                                  <a:avLst/>
                                </a:prstGeom>
                                <a:ln>
                                  <a:noFill/>
                                </a:ln>
                              </wps:spPr>
                              <wps:txbx>
                                <w:txbxContent>
                                  <w:p w14:paraId="4736DEDD" w14:textId="77777777" w:rsidR="00A82706" w:rsidRDefault="00A82706" w:rsidP="00E46CA4">
                                    <w:r>
                                      <w:rPr>
                                        <w:rFonts w:ascii="Calibri" w:eastAsia="Calibri" w:hAnsi="Calibri" w:cs="Calibri"/>
                                        <w:w w:val="109"/>
                                        <w:sz w:val="26"/>
                                      </w:rPr>
                                      <w:t>5</w:t>
                                    </w:r>
                                  </w:p>
                                </w:txbxContent>
                              </wps:txbx>
                              <wps:bodyPr horzOverflow="overflow" vert="horz" lIns="0" tIns="0" rIns="0" bIns="0" rtlCol="0">
                                <a:noAutofit/>
                              </wps:bodyPr>
                            </wps:wsp>
                            <wps:wsp>
                              <wps:cNvPr id="1231" name="Shape 1231"/>
                              <wps:cNvSpPr/>
                              <wps:spPr>
                                <a:xfrm>
                                  <a:off x="979883" y="1396711"/>
                                  <a:ext cx="316443" cy="327356"/>
                                </a:xfrm>
                                <a:custGeom>
                                  <a:avLst/>
                                  <a:gdLst/>
                                  <a:ahLst/>
                                  <a:cxnLst/>
                                  <a:rect l="0" t="0" r="0" b="0"/>
                                  <a:pathLst>
                                    <a:path w="316443" h="327356">
                                      <a:moveTo>
                                        <a:pt x="0" y="163678"/>
                                      </a:moveTo>
                                      <a:cubicBezTo>
                                        <a:pt x="0" y="73111"/>
                                        <a:pt x="70927" y="0"/>
                                        <a:pt x="158222" y="0"/>
                                      </a:cubicBezTo>
                                      <a:cubicBezTo>
                                        <a:pt x="245517" y="0"/>
                                        <a:pt x="316443" y="73111"/>
                                        <a:pt x="316443" y="163678"/>
                                      </a:cubicBezTo>
                                      <a:cubicBezTo>
                                        <a:pt x="316443" y="254248"/>
                                        <a:pt x="245517" y="327356"/>
                                        <a:pt x="158222"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32" name="Rectangle 1232"/>
                              <wps:cNvSpPr/>
                              <wps:spPr>
                                <a:xfrm>
                                  <a:off x="1093366" y="1512487"/>
                                  <a:ext cx="120383" cy="184166"/>
                                </a:xfrm>
                                <a:prstGeom prst="rect">
                                  <a:avLst/>
                                </a:prstGeom>
                                <a:ln>
                                  <a:noFill/>
                                </a:ln>
                              </wps:spPr>
                              <wps:txbx>
                                <w:txbxContent>
                                  <w:p w14:paraId="59F115EB" w14:textId="77777777" w:rsidR="00A82706" w:rsidRDefault="00A82706" w:rsidP="00E46CA4">
                                    <w:r>
                                      <w:rPr>
                                        <w:rFonts w:ascii="Calibri" w:eastAsia="Calibri" w:hAnsi="Calibri" w:cs="Calibri"/>
                                        <w:w w:val="109"/>
                                        <w:sz w:val="26"/>
                                      </w:rPr>
                                      <w:t>4</w:t>
                                    </w:r>
                                  </w:p>
                                </w:txbxContent>
                              </wps:txbx>
                              <wps:bodyPr horzOverflow="overflow" vert="horz" lIns="0" tIns="0" rIns="0" bIns="0" rtlCol="0">
                                <a:noAutofit/>
                              </wps:bodyPr>
                            </wps:wsp>
                            <wps:wsp>
                              <wps:cNvPr id="1233" name="Shape 1233"/>
                              <wps:cNvSpPr/>
                              <wps:spPr>
                                <a:xfrm>
                                  <a:off x="576145" y="117575"/>
                                  <a:ext cx="403738" cy="95206"/>
                                </a:xfrm>
                                <a:custGeom>
                                  <a:avLst/>
                                  <a:gdLst/>
                                  <a:ahLst/>
                                  <a:cxnLst/>
                                  <a:rect l="0" t="0" r="0" b="0"/>
                                  <a:pathLst>
                                    <a:path w="403738" h="95206">
                                      <a:moveTo>
                                        <a:pt x="317944" y="682"/>
                                      </a:moveTo>
                                      <a:cubicBezTo>
                                        <a:pt x="320535" y="0"/>
                                        <a:pt x="323536" y="273"/>
                                        <a:pt x="326264" y="1364"/>
                                      </a:cubicBezTo>
                                      <a:lnTo>
                                        <a:pt x="403738" y="47194"/>
                                      </a:lnTo>
                                      <a:lnTo>
                                        <a:pt x="326264" y="91932"/>
                                      </a:lnTo>
                                      <a:cubicBezTo>
                                        <a:pt x="320808" y="95206"/>
                                        <a:pt x="314261" y="93023"/>
                                        <a:pt x="312079" y="88659"/>
                                      </a:cubicBezTo>
                                      <a:cubicBezTo>
                                        <a:pt x="308805" y="83203"/>
                                        <a:pt x="310988" y="76656"/>
                                        <a:pt x="315352" y="74473"/>
                                      </a:cubicBezTo>
                                      <a:lnTo>
                                        <a:pt x="344627" y="57011"/>
                                      </a:lnTo>
                                      <a:lnTo>
                                        <a:pt x="0" y="57011"/>
                                      </a:lnTo>
                                      <a:lnTo>
                                        <a:pt x="0" y="36282"/>
                                      </a:lnTo>
                                      <a:lnTo>
                                        <a:pt x="343624" y="36282"/>
                                      </a:lnTo>
                                      <a:lnTo>
                                        <a:pt x="315352" y="19914"/>
                                      </a:lnTo>
                                      <a:cubicBezTo>
                                        <a:pt x="310988" y="16640"/>
                                        <a:pt x="308805" y="10093"/>
                                        <a:pt x="312079" y="5729"/>
                                      </a:cubicBezTo>
                                      <a:cubicBezTo>
                                        <a:pt x="313170" y="3001"/>
                                        <a:pt x="315352" y="1364"/>
                                        <a:pt x="317944" y="682"/>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576145" y="153857"/>
                                  <a:ext cx="383005" cy="20729"/>
                                </a:xfrm>
                                <a:custGeom>
                                  <a:avLst/>
                                  <a:gdLst/>
                                  <a:ahLst/>
                                  <a:cxnLst/>
                                  <a:rect l="0" t="0" r="0" b="0"/>
                                  <a:pathLst>
                                    <a:path w="383005" h="20729">
                                      <a:moveTo>
                                        <a:pt x="0" y="0"/>
                                      </a:moveTo>
                                      <a:lnTo>
                                        <a:pt x="383005" y="0"/>
                                      </a:lnTo>
                                      <a:lnTo>
                                        <a:pt x="383005" y="20729"/>
                                      </a:lnTo>
                                      <a:lnTo>
                                        <a:pt x="0" y="20729"/>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884950" y="116756"/>
                                  <a:ext cx="94933" cy="96024"/>
                                </a:xfrm>
                                <a:custGeom>
                                  <a:avLst/>
                                  <a:gdLst/>
                                  <a:ahLst/>
                                  <a:cxnLst/>
                                  <a:rect l="0" t="0" r="0" b="0"/>
                                  <a:pathLst>
                                    <a:path w="94933" h="96024">
                                      <a:moveTo>
                                        <a:pt x="17459" y="2182"/>
                                      </a:moveTo>
                                      <a:lnTo>
                                        <a:pt x="94933" y="48012"/>
                                      </a:lnTo>
                                      <a:lnTo>
                                        <a:pt x="17459" y="92751"/>
                                      </a:lnTo>
                                      <a:cubicBezTo>
                                        <a:pt x="12003" y="96024"/>
                                        <a:pt x="5456" y="93842"/>
                                        <a:pt x="3274" y="89477"/>
                                      </a:cubicBezTo>
                                      <a:cubicBezTo>
                                        <a:pt x="0" y="84021"/>
                                        <a:pt x="2183" y="77474"/>
                                        <a:pt x="6548" y="75292"/>
                                      </a:cubicBezTo>
                                      <a:lnTo>
                                        <a:pt x="68745" y="38191"/>
                                      </a:lnTo>
                                      <a:lnTo>
                                        <a:pt x="68745" y="56741"/>
                                      </a:lnTo>
                                      <a:lnTo>
                                        <a:pt x="6548" y="20733"/>
                                      </a:lnTo>
                                      <a:cubicBezTo>
                                        <a:pt x="2183" y="17459"/>
                                        <a:pt x="0" y="10912"/>
                                        <a:pt x="3274" y="6547"/>
                                      </a:cubicBezTo>
                                      <a:cubicBezTo>
                                        <a:pt x="5456" y="1091"/>
                                        <a:pt x="12003" y="0"/>
                                        <a:pt x="17459" y="2182"/>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091184" y="328447"/>
                                  <a:ext cx="96024" cy="371001"/>
                                </a:xfrm>
                                <a:custGeom>
                                  <a:avLst/>
                                  <a:gdLst/>
                                  <a:ahLst/>
                                  <a:cxnLst/>
                                  <a:rect l="0" t="0" r="0" b="0"/>
                                  <a:pathLst>
                                    <a:path w="96024" h="371001">
                                      <a:moveTo>
                                        <a:pt x="37100" y="0"/>
                                      </a:moveTo>
                                      <a:lnTo>
                                        <a:pt x="57833" y="0"/>
                                      </a:lnTo>
                                      <a:lnTo>
                                        <a:pt x="57833" y="311885"/>
                                      </a:lnTo>
                                      <a:lnTo>
                                        <a:pt x="75292" y="282616"/>
                                      </a:lnTo>
                                      <a:cubicBezTo>
                                        <a:pt x="77474" y="278251"/>
                                        <a:pt x="84021" y="276068"/>
                                        <a:pt x="89477" y="279342"/>
                                      </a:cubicBezTo>
                                      <a:cubicBezTo>
                                        <a:pt x="93842" y="281524"/>
                                        <a:pt x="96024" y="288072"/>
                                        <a:pt x="92751" y="293527"/>
                                      </a:cubicBezTo>
                                      <a:lnTo>
                                        <a:pt x="48012" y="371001"/>
                                      </a:lnTo>
                                      <a:lnTo>
                                        <a:pt x="2183" y="293527"/>
                                      </a:lnTo>
                                      <a:cubicBezTo>
                                        <a:pt x="0" y="288072"/>
                                        <a:pt x="1091" y="281524"/>
                                        <a:pt x="6547" y="279342"/>
                                      </a:cubicBezTo>
                                      <a:cubicBezTo>
                                        <a:pt x="10912" y="276068"/>
                                        <a:pt x="17459" y="278251"/>
                                        <a:pt x="20733" y="282616"/>
                                      </a:cubicBezTo>
                                      <a:lnTo>
                                        <a:pt x="37100" y="310886"/>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128284" y="328447"/>
                                  <a:ext cx="20733" cy="350269"/>
                                </a:xfrm>
                                <a:custGeom>
                                  <a:avLst/>
                                  <a:gdLst/>
                                  <a:ahLst/>
                                  <a:cxnLst/>
                                  <a:rect l="0" t="0" r="0" b="0"/>
                                  <a:pathLst>
                                    <a:path w="20733" h="350269">
                                      <a:moveTo>
                                        <a:pt x="20733" y="350269"/>
                                      </a:moveTo>
                                      <a:lnTo>
                                        <a:pt x="0" y="350269"/>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091184" y="604516"/>
                                  <a:ext cx="96024" cy="94933"/>
                                </a:xfrm>
                                <a:custGeom>
                                  <a:avLst/>
                                  <a:gdLst/>
                                  <a:ahLst/>
                                  <a:cxnLst/>
                                  <a:rect l="0" t="0" r="0" b="0"/>
                                  <a:pathLst>
                                    <a:path w="96024" h="94933">
                                      <a:moveTo>
                                        <a:pt x="92751" y="17459"/>
                                      </a:moveTo>
                                      <a:lnTo>
                                        <a:pt x="48012" y="94933"/>
                                      </a:lnTo>
                                      <a:lnTo>
                                        <a:pt x="2183" y="17459"/>
                                      </a:lnTo>
                                      <a:cubicBezTo>
                                        <a:pt x="0" y="12003"/>
                                        <a:pt x="1091" y="5456"/>
                                        <a:pt x="6547" y="3273"/>
                                      </a:cubicBezTo>
                                      <a:cubicBezTo>
                                        <a:pt x="10912" y="0"/>
                                        <a:pt x="17459" y="2182"/>
                                        <a:pt x="20733" y="6547"/>
                                      </a:cubicBezTo>
                                      <a:lnTo>
                                        <a:pt x="56742" y="68745"/>
                                      </a:lnTo>
                                      <a:lnTo>
                                        <a:pt x="38191" y="68745"/>
                                      </a:lnTo>
                                      <a:lnTo>
                                        <a:pt x="75292" y="6547"/>
                                      </a:lnTo>
                                      <a:cubicBezTo>
                                        <a:pt x="77474" y="2182"/>
                                        <a:pt x="84021" y="0"/>
                                        <a:pt x="89477" y="3273"/>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1091184" y="1026802"/>
                                  <a:ext cx="96024" cy="319715"/>
                                </a:xfrm>
                                <a:custGeom>
                                  <a:avLst/>
                                  <a:gdLst/>
                                  <a:ahLst/>
                                  <a:cxnLst/>
                                  <a:rect l="0" t="0" r="0" b="0"/>
                                  <a:pathLst>
                                    <a:path w="96024" h="319715">
                                      <a:moveTo>
                                        <a:pt x="37100" y="0"/>
                                      </a:moveTo>
                                      <a:lnTo>
                                        <a:pt x="57833" y="0"/>
                                      </a:lnTo>
                                      <a:lnTo>
                                        <a:pt x="57833" y="260598"/>
                                      </a:lnTo>
                                      <a:lnTo>
                                        <a:pt x="75292" y="231330"/>
                                      </a:lnTo>
                                      <a:cubicBezTo>
                                        <a:pt x="77474" y="225874"/>
                                        <a:pt x="84021" y="224783"/>
                                        <a:pt x="89477" y="228055"/>
                                      </a:cubicBezTo>
                                      <a:cubicBezTo>
                                        <a:pt x="93842" y="230239"/>
                                        <a:pt x="96024" y="236786"/>
                                        <a:pt x="92751" y="242242"/>
                                      </a:cubicBezTo>
                                      <a:lnTo>
                                        <a:pt x="48012" y="319715"/>
                                      </a:lnTo>
                                      <a:lnTo>
                                        <a:pt x="2183" y="242242"/>
                                      </a:lnTo>
                                      <a:cubicBezTo>
                                        <a:pt x="0" y="236786"/>
                                        <a:pt x="1091" y="230239"/>
                                        <a:pt x="6547" y="228055"/>
                                      </a:cubicBezTo>
                                      <a:cubicBezTo>
                                        <a:pt x="10912" y="224783"/>
                                        <a:pt x="17459" y="225874"/>
                                        <a:pt x="20733" y="231330"/>
                                      </a:cubicBezTo>
                                      <a:lnTo>
                                        <a:pt x="37100" y="259599"/>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1128284" y="1026802"/>
                                  <a:ext cx="20733" cy="298982"/>
                                </a:xfrm>
                                <a:custGeom>
                                  <a:avLst/>
                                  <a:gdLst/>
                                  <a:ahLst/>
                                  <a:cxnLst/>
                                  <a:rect l="0" t="0" r="0" b="0"/>
                                  <a:pathLst>
                                    <a:path w="20733" h="298982">
                                      <a:moveTo>
                                        <a:pt x="20733" y="298982"/>
                                      </a:moveTo>
                                      <a:lnTo>
                                        <a:pt x="0" y="298982"/>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091184" y="1251585"/>
                                  <a:ext cx="96024" cy="94932"/>
                                </a:xfrm>
                                <a:custGeom>
                                  <a:avLst/>
                                  <a:gdLst/>
                                  <a:ahLst/>
                                  <a:cxnLst/>
                                  <a:rect l="0" t="0" r="0" b="0"/>
                                  <a:pathLst>
                                    <a:path w="96024" h="94932">
                                      <a:moveTo>
                                        <a:pt x="92751" y="17459"/>
                                      </a:moveTo>
                                      <a:lnTo>
                                        <a:pt x="48012" y="94932"/>
                                      </a:lnTo>
                                      <a:lnTo>
                                        <a:pt x="2183" y="17459"/>
                                      </a:lnTo>
                                      <a:cubicBezTo>
                                        <a:pt x="0" y="12003"/>
                                        <a:pt x="1091" y="5456"/>
                                        <a:pt x="6547" y="3272"/>
                                      </a:cubicBezTo>
                                      <a:cubicBezTo>
                                        <a:pt x="10912" y="0"/>
                                        <a:pt x="17459" y="1091"/>
                                        <a:pt x="20733" y="6547"/>
                                      </a:cubicBezTo>
                                      <a:lnTo>
                                        <a:pt x="56742" y="68743"/>
                                      </a:lnTo>
                                      <a:lnTo>
                                        <a:pt x="38191" y="68743"/>
                                      </a:lnTo>
                                      <a:lnTo>
                                        <a:pt x="75292" y="6547"/>
                                      </a:lnTo>
                                      <a:cubicBezTo>
                                        <a:pt x="77474" y="1091"/>
                                        <a:pt x="84021" y="0"/>
                                        <a:pt x="89477" y="3272"/>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76145" y="1514288"/>
                                  <a:ext cx="403738" cy="95204"/>
                                </a:xfrm>
                                <a:custGeom>
                                  <a:avLst/>
                                  <a:gdLst/>
                                  <a:ahLst/>
                                  <a:cxnLst/>
                                  <a:rect l="0" t="0" r="0" b="0"/>
                                  <a:pathLst>
                                    <a:path w="403738" h="95204">
                                      <a:moveTo>
                                        <a:pt x="84976" y="682"/>
                                      </a:moveTo>
                                      <a:cubicBezTo>
                                        <a:pt x="87568" y="1364"/>
                                        <a:pt x="90023" y="3001"/>
                                        <a:pt x="91660" y="5729"/>
                                      </a:cubicBezTo>
                                      <a:cubicBezTo>
                                        <a:pt x="93842" y="10094"/>
                                        <a:pt x="92751" y="16640"/>
                                        <a:pt x="87295" y="19915"/>
                                      </a:cubicBezTo>
                                      <a:lnTo>
                                        <a:pt x="59022" y="36283"/>
                                      </a:lnTo>
                                      <a:lnTo>
                                        <a:pt x="403738" y="36283"/>
                                      </a:lnTo>
                                      <a:lnTo>
                                        <a:pt x="403738" y="57012"/>
                                      </a:lnTo>
                                      <a:lnTo>
                                        <a:pt x="58021" y="57012"/>
                                      </a:lnTo>
                                      <a:lnTo>
                                        <a:pt x="87295" y="74474"/>
                                      </a:lnTo>
                                      <a:cubicBezTo>
                                        <a:pt x="92751" y="76656"/>
                                        <a:pt x="93842" y="83202"/>
                                        <a:pt x="91660" y="88658"/>
                                      </a:cubicBezTo>
                                      <a:cubicBezTo>
                                        <a:pt x="88386" y="93023"/>
                                        <a:pt x="81839" y="95204"/>
                                        <a:pt x="77474" y="91932"/>
                                      </a:cubicBezTo>
                                      <a:lnTo>
                                        <a:pt x="0" y="47195"/>
                                      </a:lnTo>
                                      <a:lnTo>
                                        <a:pt x="77474" y="1363"/>
                                      </a:lnTo>
                                      <a:cubicBezTo>
                                        <a:pt x="79656" y="272"/>
                                        <a:pt x="82385" y="0"/>
                                        <a:pt x="84976" y="68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595785" y="1550571"/>
                                  <a:ext cx="384099" cy="20730"/>
                                </a:xfrm>
                                <a:custGeom>
                                  <a:avLst/>
                                  <a:gdLst/>
                                  <a:ahLst/>
                                  <a:cxnLst/>
                                  <a:rect l="0" t="0" r="0" b="0"/>
                                  <a:pathLst>
                                    <a:path w="384099" h="20730">
                                      <a:moveTo>
                                        <a:pt x="384099" y="0"/>
                                      </a:moveTo>
                                      <a:lnTo>
                                        <a:pt x="0" y="0"/>
                                      </a:lnTo>
                                      <a:lnTo>
                                        <a:pt x="0" y="20730"/>
                                      </a:lnTo>
                                      <a:lnTo>
                                        <a:pt x="384099" y="2073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576145" y="1513470"/>
                                  <a:ext cx="93842" cy="96022"/>
                                </a:xfrm>
                                <a:custGeom>
                                  <a:avLst/>
                                  <a:gdLst/>
                                  <a:ahLst/>
                                  <a:cxnLst/>
                                  <a:rect l="0" t="0" r="0" b="0"/>
                                  <a:pathLst>
                                    <a:path w="93842" h="96022">
                                      <a:moveTo>
                                        <a:pt x="77474" y="2181"/>
                                      </a:moveTo>
                                      <a:lnTo>
                                        <a:pt x="0" y="48013"/>
                                      </a:lnTo>
                                      <a:lnTo>
                                        <a:pt x="77474" y="92751"/>
                                      </a:lnTo>
                                      <a:cubicBezTo>
                                        <a:pt x="81839" y="96022"/>
                                        <a:pt x="88386" y="93842"/>
                                        <a:pt x="91660" y="89476"/>
                                      </a:cubicBezTo>
                                      <a:cubicBezTo>
                                        <a:pt x="93842" y="84020"/>
                                        <a:pt x="92751" y="77474"/>
                                        <a:pt x="87295" y="75292"/>
                                      </a:cubicBezTo>
                                      <a:lnTo>
                                        <a:pt x="25097" y="38191"/>
                                      </a:lnTo>
                                      <a:lnTo>
                                        <a:pt x="25097" y="56740"/>
                                      </a:lnTo>
                                      <a:lnTo>
                                        <a:pt x="87295" y="20733"/>
                                      </a:lnTo>
                                      <a:cubicBezTo>
                                        <a:pt x="92751" y="17459"/>
                                        <a:pt x="93842" y="10912"/>
                                        <a:pt x="91660" y="6547"/>
                                      </a:cubicBezTo>
                                      <a:cubicBezTo>
                                        <a:pt x="88386" y="1091"/>
                                        <a:pt x="81839" y="0"/>
                                        <a:pt x="77474" y="2181"/>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15428"/>
                                  <a:ext cx="316443" cy="493213"/>
                                </a:xfrm>
                                <a:custGeom>
                                  <a:avLst/>
                                  <a:gdLst/>
                                  <a:ahLst/>
                                  <a:cxnLst/>
                                  <a:rect l="0" t="0" r="0" b="0"/>
                                  <a:pathLst>
                                    <a:path w="316443" h="493213">
                                      <a:moveTo>
                                        <a:pt x="158221" y="0"/>
                                      </a:moveTo>
                                      <a:lnTo>
                                        <a:pt x="316443" y="246603"/>
                                      </a:lnTo>
                                      <a:lnTo>
                                        <a:pt x="158221" y="493213"/>
                                      </a:lnTo>
                                      <a:lnTo>
                                        <a:pt x="158221" y="369909"/>
                                      </a:lnTo>
                                      <a:lnTo>
                                        <a:pt x="0" y="369909"/>
                                      </a:lnTo>
                                      <a:lnTo>
                                        <a:pt x="0" y="123304"/>
                                      </a:lnTo>
                                      <a:lnTo>
                                        <a:pt x="158221" y="123304"/>
                                      </a:lnTo>
                                      <a:lnTo>
                                        <a:pt x="1582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615428"/>
                                  <a:ext cx="316443" cy="493213"/>
                                </a:xfrm>
                                <a:custGeom>
                                  <a:avLst/>
                                  <a:gdLst/>
                                  <a:ahLst/>
                                  <a:cxnLst/>
                                  <a:rect l="0" t="0" r="0" b="0"/>
                                  <a:pathLst>
                                    <a:path w="316443" h="493213">
                                      <a:moveTo>
                                        <a:pt x="0" y="123304"/>
                                      </a:moveTo>
                                      <a:lnTo>
                                        <a:pt x="158221" y="123304"/>
                                      </a:lnTo>
                                      <a:lnTo>
                                        <a:pt x="158221" y="0"/>
                                      </a:lnTo>
                                      <a:lnTo>
                                        <a:pt x="316443" y="246603"/>
                                      </a:lnTo>
                                      <a:lnTo>
                                        <a:pt x="158221" y="493213"/>
                                      </a:lnTo>
                                      <a:lnTo>
                                        <a:pt x="158221" y="369909"/>
                                      </a:lnTo>
                                      <a:lnTo>
                                        <a:pt x="0" y="369909"/>
                                      </a:lnTo>
                                      <a:close/>
                                    </a:path>
                                  </a:pathLst>
                                </a:custGeom>
                                <a:ln w="872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A62242" id="Group 49272" o:spid="_x0000_s1146" style="width:102.05pt;height:135.75pt;mso-position-horizontal-relative:char;mso-position-vertical-relative:line" coordsize="12963,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">
                      <v:shape id="Shape 1219" o:spid="_x0000_s1147" style="position:absolute;left:2586;width:3164;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" path="m,163678c,73109,70927,,158221,v87295,,158222,73109,158222,163678c316443,254246,245516,327355,158221,327355,70927,327355,,254246,,163678e" filled="f" strokeweight=".24247mm">
                        <v:stroke miterlimit="66585f" joinstyle="miter"/>
                        <v:path arrowok="t" textboxrect="0,0,316443,327355"/>
                      </v:shape>
                      <v:rect id="Rectangle 1220" o:spid="_x0000_s1148" style="position:absolute;left:3720;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396FA9" w14:textId="77777777" w:rsidR="00A82706" w:rsidRDefault="00A82706" w:rsidP="00E46CA4">
                              <w:r>
                                <w:rPr>
                                  <w:rFonts w:ascii="Calibri" w:eastAsia="Calibri" w:hAnsi="Calibri" w:cs="Calibri"/>
                                  <w:w w:val="109"/>
                                  <w:sz w:val="26"/>
                                </w:rPr>
                                <w:t>1</w:t>
                              </w:r>
                            </w:p>
                          </w:txbxContent>
                        </v:textbox>
                      </v:rect>
                      <v:shape id="Shape 1222" o:spid="_x0000_s1149" style="position:absolute;left:9798;width:3165;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" path="m,163678c,73109,70927,,158222,v87295,,158221,73109,158221,163678c316443,254246,245517,327355,158222,327355,70927,327355,,254246,,163678e" filled="f" strokeweight=".24247mm">
                        <v:stroke miterlimit="66585f" joinstyle="miter"/>
                        <v:path arrowok="t" textboxrect="0,0,316443,327355"/>
                      </v:shape>
                      <v:rect id="Rectangle 1223" o:spid="_x0000_s1150" style="position:absolute;left:10933;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3AA1894" w14:textId="77777777" w:rsidR="00A82706" w:rsidRDefault="00A82706" w:rsidP="00E46CA4">
                              <w:r>
                                <w:rPr>
                                  <w:rFonts w:ascii="Calibri" w:eastAsia="Calibri" w:hAnsi="Calibri" w:cs="Calibri"/>
                                  <w:w w:val="109"/>
                                  <w:sz w:val="26"/>
                                </w:rPr>
                                <w:t>2</w:t>
                              </w:r>
                            </w:p>
                          </w:txbxContent>
                        </v:textbox>
                      </v:rect>
                      <v:shape id="Shape 1225" o:spid="_x0000_s1151" style="position:absolute;left:9798;top:6983;width:3165;height:3274;visibility:visible;mso-wrap-style:square;v-text-anchor:top" coordsize="316443,32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" path="m,163673c,73109,70927,,158222,v87294,,158221,73109,158221,163673c316443,254243,245516,327351,158222,327351,70927,327351,,254243,,163673e" filled="f" strokeweight=".24247mm">
                        <v:stroke miterlimit="66585f" joinstyle="miter"/>
                        <v:path arrowok="t" textboxrect="0,0,316443,327351"/>
                      </v:shape>
                      <v:rect id="Rectangle 1226" o:spid="_x0000_s1152" style="position:absolute;left:10933;top:8141;width:120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60710A9" w14:textId="77777777" w:rsidR="00A82706" w:rsidRDefault="00A82706" w:rsidP="00E46CA4">
                              <w:r>
                                <w:rPr>
                                  <w:rFonts w:ascii="Calibri" w:eastAsia="Calibri" w:hAnsi="Calibri" w:cs="Calibri"/>
                                  <w:w w:val="109"/>
                                  <w:sz w:val="26"/>
                                </w:rPr>
                                <w:t>3</w:t>
                              </w:r>
                            </w:p>
                          </w:txbxContent>
                        </v:textbox>
                      </v:rect>
                      <v:shape id="Shape 1228" o:spid="_x0000_s1153" style="position:absolute;left:2586;top:13967;width:3164;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" path="m,163678c,73111,70927,,158221,v87295,,158222,73111,158222,163678c316443,254248,245516,327356,158221,327356,70927,327356,,254248,,163678e" filled="f" strokeweight=".24247mm">
                        <v:stroke miterlimit="66585f" joinstyle="miter"/>
                        <v:path arrowok="t" textboxrect="0,0,316443,327356"/>
                      </v:shape>
                      <v:rect id="Rectangle 1229" o:spid="_x0000_s1154" style="position:absolute;left:3720;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736DEDD" w14:textId="77777777" w:rsidR="00A82706" w:rsidRDefault="00A82706" w:rsidP="00E46CA4">
                              <w:r>
                                <w:rPr>
                                  <w:rFonts w:ascii="Calibri" w:eastAsia="Calibri" w:hAnsi="Calibri" w:cs="Calibri"/>
                                  <w:w w:val="109"/>
                                  <w:sz w:val="26"/>
                                </w:rPr>
                                <w:t>5</w:t>
                              </w:r>
                            </w:p>
                          </w:txbxContent>
                        </v:textbox>
                      </v:rect>
                      <v:shape id="Shape 1231" o:spid="_x0000_s1155" style="position:absolute;left:9798;top:13967;width:3165;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" path="m,163678c,73111,70927,,158222,v87295,,158221,73111,158221,163678c316443,254248,245517,327356,158222,327356,70927,327356,,254248,,163678e" filled="f" strokeweight=".24247mm">
                        <v:stroke miterlimit="66585f" joinstyle="miter"/>
                        <v:path arrowok="t" textboxrect="0,0,316443,327356"/>
                      </v:shape>
                      <v:rect id="Rectangle 1232" o:spid="_x0000_s1156" style="position:absolute;left:10933;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9F115EB" w14:textId="77777777" w:rsidR="00A82706" w:rsidRDefault="00A82706" w:rsidP="00E46CA4">
                              <w:r>
                                <w:rPr>
                                  <w:rFonts w:ascii="Calibri" w:eastAsia="Calibri" w:hAnsi="Calibri" w:cs="Calibri"/>
                                  <w:w w:val="109"/>
                                  <w:sz w:val="26"/>
                                </w:rPr>
                                <w:t>4</w:t>
                              </w:r>
                            </w:p>
                          </w:txbxContent>
                        </v:textbox>
                      </v:rect>
                      <v:shape id="Shape 1233" o:spid="_x0000_s1157" style="position:absolute;left:5761;top:1175;width:4037;height:952;visibility:visible;mso-wrap-style:square;v-text-anchor:top" coordsize="403738,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" path="m317944,682v2591,-682,5592,-409,8320,682l403738,47194,326264,91932v-5456,3274,-12003,1091,-14185,-3273c308805,83203,310988,76656,315352,74473l344627,57011,,57011,,36282r343624,l315352,19914v-4364,-3274,-6547,-9821,-3273,-14185c313170,3001,315352,1364,317944,682xe" fillcolor="black" stroked="f" strokeweight="0">
                        <v:stroke miterlimit="66585f" joinstyle="miter"/>
                        <v:path arrowok="t" textboxrect="0,0,403738,95206"/>
                      </v:shape>
                      <v:shape id="Shape 1234" o:spid="_x0000_s1158" style="position:absolute;left:5761;top:1538;width:3830;height:207;visibility:visible;mso-wrap-style:square;v-text-anchor:top" coordsize="38300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" path="m,l383005,r,20729l,20729,,xe" filled="f" strokeweight=".00378mm">
                        <v:path arrowok="t" textboxrect="0,0,383005,20729"/>
                      </v:shape>
                      <v:shape id="Shape 1236" o:spid="_x0000_s1159" style="position:absolute;left:8849;top:1167;width:949;height:960;visibility:visible;mso-wrap-style:square;v-text-anchor:top" coordsize="94933,9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" path="m17459,2182l94933,48012,17459,92751c12003,96024,5456,93842,3274,89477,,84021,2183,77474,6548,75292l68745,38191r,18550l6548,20733c2183,17459,,10912,3274,6547,5456,1091,12003,,17459,2182xe" filled="f" strokeweight=".00378mm">
                        <v:path arrowok="t" textboxrect="0,0,94933,96024"/>
                      </v:shape>
                      <v:shape id="Shape 1237" o:spid="_x0000_s1160" style="position:absolute;left:10911;top:3284;width:961;height:3710;visibility:visible;mso-wrap-style:square;v-text-anchor:top" coordsize="96024,37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" path="m37100,l57833,r,311885l75292,282616v2182,-4365,8729,-6548,14185,-3274c93842,281524,96024,288072,92751,293527l48012,371001,2183,293527c,288072,1091,281524,6547,279342v4365,-3274,10912,-1091,14186,3274l37100,310886,37100,xe" fillcolor="black" stroked="f" strokeweight="0">
                        <v:path arrowok="t" textboxrect="0,0,96024,371001"/>
                      </v:shape>
                      <v:shape id="Shape 1238" o:spid="_x0000_s1161" style="position:absolute;left:11282;top:3284;width:208;height:3503;visibility:visible;mso-wrap-style:square;v-text-anchor:top" coordsize="20733,35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" path="m20733,350269l,350269,,,20733,r,350269xe" filled="f" strokeweight=".00378mm">
                        <v:path arrowok="t" textboxrect="0,0,20733,350269"/>
                      </v:shape>
                      <v:shape id="Shape 1240" o:spid="_x0000_s1162" style="position:absolute;left:10911;top:6045;width:961;height:949;visibility:visible;mso-wrap-style:square;v-text-anchor:top" coordsize="96024,9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" path="m92751,17459l48012,94933,2183,17459c,12003,1091,5456,6547,3273,10912,,17459,2182,20733,6547l56742,68745r-18551,l75292,6547c77474,2182,84021,,89477,3273v4365,2183,6547,8730,3274,14186xe" filled="f" strokeweight=".00378mm">
                        <v:path arrowok="t" textboxrect="0,0,96024,94933"/>
                      </v:shape>
                      <v:shape id="Shape 1241" o:spid="_x0000_s1163" style="position:absolute;left:10911;top:10268;width:961;height:3197;visibility:visible;mso-wrap-style:square;v-text-anchor:top" coordsize="96024,3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" path="m37100,l57833,r,260598l75292,231330v2182,-5456,8729,-6547,14185,-3275c93842,230239,96024,236786,92751,242242l48012,319715,2183,242242c,236786,1091,230239,6547,228055v4365,-3272,10912,-2181,14186,3275l37100,259599,37100,xe" fillcolor="black" stroked="f" strokeweight="0">
                        <v:path arrowok="t" textboxrect="0,0,96024,319715"/>
                      </v:shape>
                      <v:shape id="Shape 1242" o:spid="_x0000_s1164" style="position:absolute;left:11282;top:10268;width:208;height:2989;visibility:visible;mso-wrap-style:square;v-text-anchor:top" coordsize="20733,29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" path="m20733,298982l,298982,,,20733,r,298982xe" filled="f" strokeweight=".00378mm">
                        <v:path arrowok="t" textboxrect="0,0,20733,298982"/>
                      </v:shape>
                      <v:shape id="Shape 1244" o:spid="_x0000_s1165" style="position:absolute;left:10911;top:12515;width:961;height:950;visibility:visible;mso-wrap-style:square;v-text-anchor:top" coordsize="9602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" path="m92751,17459l48012,94932,2183,17459c,12003,1091,5456,6547,3272,10912,,17459,1091,20733,6547l56742,68743r-18551,l75292,6547c77474,1091,84021,,89477,3272v4365,2184,6547,8731,3274,14187xe" filled="f" strokeweight=".00378mm">
                        <v:path arrowok="t" textboxrect="0,0,96024,94932"/>
                      </v:shape>
                      <v:shape id="Shape 1245" o:spid="_x0000_s1166" style="position:absolute;left:5761;top:15142;width:4037;height:952;visibility:visible;mso-wrap-style:square;v-text-anchor:top" coordsize="403738,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" path="m84976,682v2592,682,5047,2319,6684,5047c93842,10094,92751,16640,87295,19915l59022,36283r344716,l403738,57012r-345717,l87295,74474v5456,2182,6547,8728,4365,14184c88386,93023,81839,95204,77474,91932l,47195,77474,1363c79656,272,82385,,84976,682xe" fillcolor="black" stroked="f" strokeweight="0">
                        <v:path arrowok="t" textboxrect="0,0,403738,95204"/>
                      </v:shape>
                      <v:shape id="Shape 1246" o:spid="_x0000_s1167" style="position:absolute;left:5957;top:15505;width:3841;height:208;visibility:visible;mso-wrap-style:square;v-text-anchor:top" coordsize="384099,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" path="m384099,l,,,20730r384099,l384099,xe" filled="f" strokeweight=".00378mm">
                        <v:path arrowok="t" textboxrect="0,0,384099,20730"/>
                      </v:shape>
                      <v:shape id="Shape 1248" o:spid="_x0000_s1168" style="position:absolute;left:5761;top:15134;width:938;height:960;visibility:visible;mso-wrap-style:square;v-text-anchor:top" coordsize="93842,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" path="m77474,2181l,48013,77474,92751v4365,3271,10912,1091,14186,-3275c93842,84020,92751,77474,87295,75292l25097,38191r,18549l87295,20733v5456,-3274,6547,-9821,4365,-14186c88386,1091,81839,,77474,2181xe" filled="f" strokeweight=".00378mm">
                        <v:path arrowok="t" textboxrect="0,0,93842,96022"/>
                      </v:shape>
                      <v:shape id="Shape 1256" o:spid="_x0000_s1169"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" path="m158221,l316443,246603,158221,493213r,-123304l,369909,,123304r158221,l158221,xe" fillcolor="black" stroked="f" strokeweight="0">
                        <v:path arrowok="t" textboxrect="0,0,316443,493213"/>
                      </v:shape>
                      <v:shape id="Shape 1257" o:spid="_x0000_s1170"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" path="m,123304r158221,l158221,,316443,246603,158221,493213r,-123304l,369909,,123304xe" filled="f" strokeweight=".24247mm">
                        <v:stroke miterlimit="66585f" joinstyle="miter"/>
                        <v:path arrowok="t" textboxrect="0,0,316443,493213"/>
                      </v:shape>
                      <w10:anchorlock/>
                    </v:group>
                  </w:pict>
                </mc:Fallback>
              </mc:AlternateContent>
            </w:r>
          </w:p>
        </w:tc>
      </w:tr>
    </w:tbl>
    <w:p w14:paraId="57B53797"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w:t>
      </w:r>
    </w:p>
    <w:p w14:paraId="5E2274F2"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 , t</w:t>
      </w:r>
    </w:p>
    <w:p w14:paraId="2AD53CBA" w14:textId="087626DC" w:rsidR="00E46CA4" w:rsidRDefault="00E46CA4" w:rsidP="00EA66B4">
      <w:pPr>
        <w:pStyle w:val="a3"/>
        <w:rPr>
          <w:rFonts w:cs="ＭＳ 明朝"/>
          <w:sz w:val="20"/>
          <w:szCs w:val="20"/>
        </w:rPr>
      </w:pPr>
    </w:p>
    <w:p w14:paraId="3963D622" w14:textId="77777777" w:rsidR="00B84C24" w:rsidRPr="00E46CA4" w:rsidRDefault="00B84C24" w:rsidP="00E46CA4">
      <w:pPr>
        <w:pStyle w:val="a3"/>
        <w:jc w:val="center"/>
        <w:rPr>
          <w:sz w:val="20"/>
          <w:szCs w:val="20"/>
        </w:rPr>
      </w:pPr>
    </w:p>
    <w:p w14:paraId="440B3928" w14:textId="0B9063D3" w:rsidR="005F183B" w:rsidRDefault="005F183B" w:rsidP="005F183B">
      <w:pPr>
        <w:pStyle w:val="af6"/>
        <w:framePr w:wrap="around" w:vAnchor="text" w:hAnchor="page" w:x="4989" w:y="649"/>
        <w:suppressOverlap/>
      </w:pPr>
      <w:r>
        <w:t xml:space="preserve">図 </w:t>
      </w:r>
      <w:fldSimple w:instr=" SEQ 図 \* ARABIC ">
        <w:r w:rsidR="00BF309F">
          <w:rPr>
            <w:noProof/>
          </w:rPr>
          <w:t>4</w:t>
        </w:r>
      </w:fldSimple>
      <w:r>
        <w:rPr>
          <w:rFonts w:hint="eastAsia"/>
        </w:rPr>
        <w:t>：</w:t>
      </w:r>
      <w:r>
        <w:t>Task</w:t>
      </w:r>
      <w:r>
        <w:rPr>
          <w:rFonts w:hint="eastAsia"/>
        </w:rPr>
        <w:t>２の状態遷移</w:t>
      </w:r>
    </w:p>
    <w:p w14:paraId="7BC091D6" w14:textId="77777777" w:rsidR="00ED616F" w:rsidRDefault="00E46CA4" w:rsidP="00EA66B4">
      <w:pPr>
        <w:pStyle w:val="a3"/>
        <w:keepNext/>
        <w:jc w:val="center"/>
      </w:pPr>
      <w:r w:rsidRPr="00E46CA4">
        <w:rPr>
          <w:noProof/>
          <w:sz w:val="20"/>
          <w:szCs w:val="20"/>
        </w:rPr>
        <w:drawing>
          <wp:inline distT="0" distB="0" distL="0" distR="0" wp14:anchorId="06F53A64" wp14:editId="08CDD31E">
            <wp:extent cx="4322064" cy="2554224"/>
            <wp:effectExtent l="0" t="0" r="0" b="0"/>
            <wp:docPr id="59264" name="Picture 59264"/>
            <wp:cNvGraphicFramePr/>
            <a:graphic xmlns:a="http://schemas.openxmlformats.org/drawingml/2006/main">
              <a:graphicData uri="http://schemas.openxmlformats.org/drawingml/2006/picture">
                <pic:pic xmlns:pic="http://schemas.openxmlformats.org/drawingml/2006/picture">
                  <pic:nvPicPr>
                    <pic:cNvPr id="59264" name="Picture 59264"/>
                    <pic:cNvPicPr/>
                  </pic:nvPicPr>
                  <pic:blipFill>
                    <a:blip r:embed="rId9"/>
                    <a:stretch>
                      <a:fillRect/>
                    </a:stretch>
                  </pic:blipFill>
                  <pic:spPr>
                    <a:xfrm>
                      <a:off x="0" y="0"/>
                      <a:ext cx="4322064" cy="2554224"/>
                    </a:xfrm>
                    <a:prstGeom prst="rect">
                      <a:avLst/>
                    </a:prstGeom>
                  </pic:spPr>
                </pic:pic>
              </a:graphicData>
            </a:graphic>
          </wp:inline>
        </w:drawing>
      </w:r>
    </w:p>
    <w:p w14:paraId="51877620" w14:textId="21C44019" w:rsidR="00E46CA4" w:rsidRPr="00E46CA4" w:rsidRDefault="00ED616F" w:rsidP="00EA66B4">
      <w:pPr>
        <w:pStyle w:val="af6"/>
        <w:jc w:val="center"/>
        <w:rPr>
          <w:sz w:val="20"/>
          <w:szCs w:val="20"/>
        </w:rPr>
      </w:pPr>
      <w:r>
        <w:t xml:space="preserve">図 </w:t>
      </w:r>
      <w:fldSimple w:instr=" SEQ 図 \* ARABIC ">
        <w:r w:rsidR="00BF309F">
          <w:rPr>
            <w:noProof/>
          </w:rPr>
          <w:t>5</w:t>
        </w:r>
      </w:fldSimple>
      <w:r w:rsidRPr="00E46CA4">
        <w:rPr>
          <w:rFonts w:cs="ＭＳ 明朝"/>
          <w:sz w:val="20"/>
          <w:szCs w:val="20"/>
        </w:rPr>
        <w:t>: Task 1 と Task 2 の状態遷移</w:t>
      </w:r>
    </w:p>
    <w:p w14:paraId="07596B53" w14:textId="77777777" w:rsidR="00B84C24" w:rsidRPr="00E46CA4" w:rsidRDefault="00B84C24" w:rsidP="00E46CA4">
      <w:pPr>
        <w:pStyle w:val="a3"/>
        <w:jc w:val="center"/>
        <w:rPr>
          <w:sz w:val="20"/>
          <w:szCs w:val="20"/>
        </w:rPr>
      </w:pPr>
    </w:p>
    <w:p w14:paraId="1CF56F9F" w14:textId="29FA54AF" w:rsidR="00E46CA4" w:rsidRPr="00E46CA4" w:rsidRDefault="000778A8" w:rsidP="000778A8">
      <w:pPr>
        <w:pStyle w:val="2"/>
      </w:pPr>
      <w:bookmarkStart w:id="11" w:name="_Toc62735262"/>
      <w:r>
        <w:rPr>
          <w:rFonts w:hint="eastAsia"/>
        </w:rPr>
        <w:lastRenderedPageBreak/>
        <w:t>2</w:t>
      </w:r>
      <w:r>
        <w:t>.3</w:t>
      </w:r>
      <w:r w:rsidR="00E46CA4" w:rsidRPr="00E46CA4">
        <w:t>時間制約について</w:t>
      </w:r>
      <w:bookmarkEnd w:id="11"/>
    </w:p>
    <w:p w14:paraId="0EC7F54A" w14:textId="77777777" w:rsidR="00E46CA4" w:rsidRPr="005F183B" w:rsidRDefault="00E46CA4" w:rsidP="00FA2BD4">
      <w:pPr>
        <w:pStyle w:val="a3"/>
        <w:spacing w:line="300" w:lineRule="exact"/>
        <w:ind w:firstLineChars="100" w:firstLine="220"/>
        <w:rPr>
          <w:sz w:val="22"/>
        </w:rPr>
      </w:pPr>
      <w:r w:rsidRPr="005F183B">
        <w:rPr>
          <w:rFonts w:cs="ＭＳ 明朝"/>
          <w:sz w:val="22"/>
        </w:rPr>
        <w:t>システムの中には，処理がデッドラインまでに終了しなかった場合，システムにとって致命的なダメージを受けるものがある．そのため，システムの設計・開発の際に，システムの時間制約を満たすという保証が求められることがある．そこで，システムの時間制約が満たされることを保証するための技術が必要となる．この技術には，各タスクの最悪実行時間を導出するための技術と，複数のタスクに関して，処理の順番を考えるリアルタイムスケジューリング理論がある．</w:t>
      </w:r>
    </w:p>
    <w:p w14:paraId="2819D926" w14:textId="77777777" w:rsidR="00E46CA4" w:rsidRPr="005F183B" w:rsidRDefault="00E46CA4" w:rsidP="00FA2BD4">
      <w:pPr>
        <w:pStyle w:val="a3"/>
        <w:spacing w:line="300" w:lineRule="exact"/>
        <w:ind w:firstLineChars="100" w:firstLine="220"/>
        <w:rPr>
          <w:sz w:val="22"/>
        </w:rPr>
      </w:pPr>
      <w:r w:rsidRPr="005F183B">
        <w:rPr>
          <w:rFonts w:cs="ＭＳ 明朝"/>
          <w:sz w:val="22"/>
        </w:rPr>
        <w:t>各タスクの最悪実行時間の導出には，あらゆる入力に対する処理の実行時間の導出が必要である．しかし，これはキャッシュや分岐などの機構によって，処理の実行時間の導出が困難となっている．現実的には，処理の実行時間を複数回測定し，結果に安全係数を見込んで，最悪実行時間を定める方法を用いる．</w:t>
      </w:r>
    </w:p>
    <w:p w14:paraId="02AC424D" w14:textId="1C4D0299" w:rsidR="00E46CA4" w:rsidRPr="005F183B" w:rsidRDefault="00E46CA4" w:rsidP="00FA2BD4">
      <w:pPr>
        <w:pStyle w:val="a3"/>
        <w:spacing w:line="300" w:lineRule="exact"/>
        <w:rPr>
          <w:sz w:val="22"/>
        </w:rPr>
      </w:pPr>
      <w:r w:rsidRPr="005F183B">
        <w:rPr>
          <w:rFonts w:cs="ＭＳ 明朝"/>
          <w:sz w:val="22"/>
        </w:rPr>
        <w:t>リアルタイムスケジューリング理論とは，複数のタスクがデッドラインを持つ場合に，それらをスケジューリングする方法と</w:t>
      </w:r>
      <w:r w:rsidR="00AF6EC8" w:rsidRPr="005F183B">
        <w:rPr>
          <w:rFonts w:cs="ＭＳ 明朝" w:hint="eastAsia"/>
          <w:sz w:val="22"/>
        </w:rPr>
        <w:t>,</w:t>
      </w:r>
      <w:r w:rsidRPr="005F183B">
        <w:rPr>
          <w:rFonts w:cs="ＭＳ 明朝"/>
          <w:sz w:val="22"/>
        </w:rPr>
        <w:t>各タスクが時間制約を満たすかを数学的に証明するための方法を与えるものである．</w:t>
      </w:r>
    </w:p>
    <w:p w14:paraId="276CACB9" w14:textId="6181BF40" w:rsidR="000778A8" w:rsidRPr="005F183B" w:rsidRDefault="00E46CA4" w:rsidP="00FA2BD4">
      <w:pPr>
        <w:pStyle w:val="a3"/>
        <w:spacing w:line="300" w:lineRule="exact"/>
        <w:ind w:firstLineChars="100" w:firstLine="220"/>
        <w:rPr>
          <w:rFonts w:cs="ＭＳ 明朝"/>
          <w:sz w:val="22"/>
        </w:rPr>
      </w:pPr>
      <w:r w:rsidRPr="005F183B">
        <w:rPr>
          <w:rFonts w:cs="ＭＳ 明朝"/>
          <w:sz w:val="22"/>
        </w:rPr>
        <w:t>最後にマルチタスクシステムの特徴をまとめる．マルチタスクシステムにおける各タスクは，タスクが切り替わることで待ち状態となり</w:t>
      </w:r>
      <w:r w:rsidR="00AF6EC8" w:rsidRPr="005F183B">
        <w:rPr>
          <w:rFonts w:cs="ＭＳ 明朝" w:hint="eastAsia"/>
          <w:sz w:val="22"/>
        </w:rPr>
        <w:t>,</w:t>
      </w:r>
      <w:r w:rsidRPr="005F183B">
        <w:rPr>
          <w:rFonts w:cs="ＭＳ 明朝"/>
          <w:sz w:val="22"/>
        </w:rPr>
        <w:t>メモリを確保し続けてしまう</w:t>
      </w:r>
      <w:r w:rsidR="00AF6EC8" w:rsidRPr="005F183B">
        <w:rPr>
          <w:rFonts w:cs="ＭＳ 明朝" w:hint="eastAsia"/>
          <w:sz w:val="22"/>
        </w:rPr>
        <w:t>.</w:t>
      </w:r>
      <w:r w:rsidRPr="005F183B">
        <w:rPr>
          <w:rFonts w:cs="ＭＳ 明朝"/>
          <w:sz w:val="22"/>
        </w:rPr>
        <w:t>それにより</w:t>
      </w:r>
      <w:r w:rsidR="00AF6EC8" w:rsidRPr="005F183B">
        <w:rPr>
          <w:rFonts w:cs="ＭＳ 明朝" w:hint="eastAsia"/>
          <w:sz w:val="22"/>
        </w:rPr>
        <w:t>,</w:t>
      </w:r>
      <w:r w:rsidRPr="005F183B">
        <w:rPr>
          <w:rFonts w:cs="ＭＳ 明朝"/>
          <w:sz w:val="22"/>
        </w:rPr>
        <w:t>全体のメモリ消費量が増加してしまう．また，複数のタスクに時間制約がある場合に</w:t>
      </w:r>
      <w:r w:rsidR="00AF6EC8" w:rsidRPr="005F183B">
        <w:rPr>
          <w:rFonts w:cs="ＭＳ 明朝" w:hint="eastAsia"/>
          <w:sz w:val="22"/>
        </w:rPr>
        <w:t>,</w:t>
      </w:r>
      <w:r w:rsidRPr="005F183B">
        <w:rPr>
          <w:rFonts w:cs="ＭＳ 明朝"/>
          <w:sz w:val="22"/>
        </w:rPr>
        <w:t>各タスクが時間制約を満たすかどうかを数学的に証明する方法が存在することがマルチタスクシステムの特徴であるといえる．</w:t>
      </w:r>
    </w:p>
    <w:p w14:paraId="7F88CC93" w14:textId="64AE039B" w:rsidR="000778A8" w:rsidRDefault="000778A8" w:rsidP="000778A8">
      <w:pPr>
        <w:pStyle w:val="a3"/>
        <w:rPr>
          <w:rFonts w:cs="ＭＳ 明朝"/>
          <w:sz w:val="20"/>
          <w:szCs w:val="20"/>
        </w:rPr>
      </w:pPr>
    </w:p>
    <w:p w14:paraId="05419BB7" w14:textId="70E60D50" w:rsidR="00015021" w:rsidRDefault="00015021" w:rsidP="000778A8">
      <w:pPr>
        <w:pStyle w:val="a3"/>
        <w:rPr>
          <w:rFonts w:cs="ＭＳ 明朝"/>
          <w:sz w:val="20"/>
          <w:szCs w:val="20"/>
        </w:rPr>
      </w:pPr>
    </w:p>
    <w:p w14:paraId="4499B511" w14:textId="57C42285" w:rsidR="00220296" w:rsidRDefault="00220296" w:rsidP="000778A8">
      <w:pPr>
        <w:pStyle w:val="a3"/>
        <w:rPr>
          <w:rFonts w:cs="ＭＳ 明朝"/>
          <w:sz w:val="20"/>
          <w:szCs w:val="20"/>
        </w:rPr>
      </w:pPr>
    </w:p>
    <w:p w14:paraId="1A6D1DE3" w14:textId="67F84AD2" w:rsidR="00220296" w:rsidRDefault="00220296" w:rsidP="000778A8">
      <w:pPr>
        <w:pStyle w:val="a3"/>
        <w:rPr>
          <w:rFonts w:cs="ＭＳ 明朝"/>
          <w:sz w:val="20"/>
          <w:szCs w:val="20"/>
        </w:rPr>
      </w:pPr>
    </w:p>
    <w:p w14:paraId="3B5B5552" w14:textId="77F0D211" w:rsidR="00220296" w:rsidRDefault="00220296" w:rsidP="000778A8">
      <w:pPr>
        <w:pStyle w:val="a3"/>
        <w:rPr>
          <w:rFonts w:cs="ＭＳ 明朝"/>
          <w:sz w:val="20"/>
          <w:szCs w:val="20"/>
        </w:rPr>
      </w:pPr>
    </w:p>
    <w:p w14:paraId="6CB7D51A" w14:textId="77B193B2" w:rsidR="00220296" w:rsidRDefault="00220296" w:rsidP="000778A8">
      <w:pPr>
        <w:pStyle w:val="a3"/>
        <w:rPr>
          <w:rFonts w:cs="ＭＳ 明朝"/>
          <w:sz w:val="20"/>
          <w:szCs w:val="20"/>
        </w:rPr>
      </w:pPr>
    </w:p>
    <w:p w14:paraId="727C180F" w14:textId="7113E40D" w:rsidR="00220296" w:rsidRDefault="00220296" w:rsidP="000778A8">
      <w:pPr>
        <w:pStyle w:val="a3"/>
        <w:rPr>
          <w:rFonts w:cs="ＭＳ 明朝"/>
          <w:sz w:val="20"/>
          <w:szCs w:val="20"/>
        </w:rPr>
      </w:pPr>
    </w:p>
    <w:p w14:paraId="2320AFB3" w14:textId="226E9144" w:rsidR="00220296" w:rsidRDefault="00220296" w:rsidP="000778A8">
      <w:pPr>
        <w:pStyle w:val="a3"/>
        <w:rPr>
          <w:rFonts w:cs="ＭＳ 明朝"/>
          <w:sz w:val="20"/>
          <w:szCs w:val="20"/>
        </w:rPr>
      </w:pPr>
    </w:p>
    <w:p w14:paraId="06C79501" w14:textId="5A9CFBD7" w:rsidR="00220296" w:rsidRDefault="00220296" w:rsidP="000778A8">
      <w:pPr>
        <w:pStyle w:val="a3"/>
        <w:rPr>
          <w:rFonts w:cs="ＭＳ 明朝"/>
          <w:sz w:val="20"/>
          <w:szCs w:val="20"/>
        </w:rPr>
      </w:pPr>
    </w:p>
    <w:p w14:paraId="58587441" w14:textId="011765BC" w:rsidR="00220296" w:rsidRDefault="00220296" w:rsidP="000778A8">
      <w:pPr>
        <w:pStyle w:val="a3"/>
        <w:rPr>
          <w:rFonts w:cs="ＭＳ 明朝"/>
          <w:sz w:val="20"/>
          <w:szCs w:val="20"/>
        </w:rPr>
      </w:pPr>
    </w:p>
    <w:p w14:paraId="79A67F29" w14:textId="03694C00" w:rsidR="00955BB4" w:rsidRDefault="00955BB4" w:rsidP="000778A8">
      <w:pPr>
        <w:pStyle w:val="a3"/>
        <w:rPr>
          <w:rFonts w:cs="ＭＳ 明朝"/>
          <w:sz w:val="20"/>
          <w:szCs w:val="20"/>
        </w:rPr>
      </w:pPr>
    </w:p>
    <w:p w14:paraId="79953DA4" w14:textId="04CA88CE" w:rsidR="00955BB4" w:rsidRDefault="00955BB4" w:rsidP="000778A8">
      <w:pPr>
        <w:pStyle w:val="a3"/>
        <w:rPr>
          <w:rFonts w:cs="ＭＳ 明朝"/>
          <w:sz w:val="20"/>
          <w:szCs w:val="20"/>
        </w:rPr>
      </w:pPr>
    </w:p>
    <w:p w14:paraId="68EEED59" w14:textId="6BC46C15" w:rsidR="00955BB4" w:rsidRDefault="00955BB4" w:rsidP="000778A8">
      <w:pPr>
        <w:pStyle w:val="a3"/>
        <w:rPr>
          <w:rFonts w:cs="ＭＳ 明朝"/>
          <w:sz w:val="20"/>
          <w:szCs w:val="20"/>
        </w:rPr>
      </w:pPr>
    </w:p>
    <w:p w14:paraId="69734F3F" w14:textId="64C4445D" w:rsidR="00955BB4" w:rsidRDefault="00955BB4" w:rsidP="000778A8">
      <w:pPr>
        <w:pStyle w:val="a3"/>
        <w:rPr>
          <w:rFonts w:cs="ＭＳ 明朝"/>
          <w:sz w:val="20"/>
          <w:szCs w:val="20"/>
        </w:rPr>
      </w:pPr>
    </w:p>
    <w:p w14:paraId="587F8D48" w14:textId="66FD2A1A" w:rsidR="00955BB4" w:rsidRDefault="00955BB4" w:rsidP="000778A8">
      <w:pPr>
        <w:pStyle w:val="a3"/>
        <w:rPr>
          <w:rFonts w:cs="ＭＳ 明朝"/>
          <w:sz w:val="20"/>
          <w:szCs w:val="20"/>
        </w:rPr>
      </w:pPr>
    </w:p>
    <w:p w14:paraId="19451272" w14:textId="2BF60876" w:rsidR="00955BB4" w:rsidRDefault="00955BB4" w:rsidP="000778A8">
      <w:pPr>
        <w:pStyle w:val="a3"/>
        <w:rPr>
          <w:rFonts w:cs="ＭＳ 明朝"/>
          <w:sz w:val="20"/>
          <w:szCs w:val="20"/>
        </w:rPr>
      </w:pPr>
    </w:p>
    <w:p w14:paraId="18AF61CC" w14:textId="32847EC9" w:rsidR="00955BB4" w:rsidRDefault="00955BB4" w:rsidP="000778A8">
      <w:pPr>
        <w:pStyle w:val="a3"/>
        <w:rPr>
          <w:rFonts w:cs="ＭＳ 明朝"/>
          <w:sz w:val="20"/>
          <w:szCs w:val="20"/>
        </w:rPr>
      </w:pPr>
    </w:p>
    <w:p w14:paraId="55641181" w14:textId="77777777" w:rsidR="00955BB4" w:rsidRDefault="00955BB4" w:rsidP="000778A8">
      <w:pPr>
        <w:pStyle w:val="a3"/>
        <w:rPr>
          <w:rFonts w:cs="ＭＳ 明朝"/>
          <w:sz w:val="20"/>
          <w:szCs w:val="20"/>
        </w:rPr>
      </w:pPr>
    </w:p>
    <w:p w14:paraId="113BB9B6" w14:textId="665A0B34" w:rsidR="00E46CA4" w:rsidRPr="00E46CA4" w:rsidRDefault="000778A8" w:rsidP="000778A8">
      <w:pPr>
        <w:pStyle w:val="1"/>
      </w:pPr>
      <w:bookmarkStart w:id="12" w:name="_Toc62735263"/>
      <w:r>
        <w:lastRenderedPageBreak/>
        <w:t>3.</w:t>
      </w:r>
      <w:r w:rsidR="00E46CA4" w:rsidRPr="00E46CA4">
        <w:rPr>
          <w:rFonts w:hint="eastAsia"/>
        </w:rPr>
        <w:t>マルチプロセッサシステム</w:t>
      </w:r>
      <w:bookmarkEnd w:id="12"/>
    </w:p>
    <w:p w14:paraId="3B503BB5" w14:textId="3E1D1E9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本章では，マルチプロセッサシステムの概要，マルチプロセッサシステムにおけるスケジューリングについて説明する．3.1節では，一般的なマルチプロセッサシステムの特徴を説明し，3.2 節では，システムモデルを定義し，3.3 節では，マルチプロセッサシステムにおけるスケジューリングについて説明する．</w:t>
      </w:r>
    </w:p>
    <w:p w14:paraId="7E2B2BA4" w14:textId="77777777" w:rsidR="000778A8" w:rsidRPr="00E46CA4" w:rsidRDefault="000778A8" w:rsidP="00E46CA4">
      <w:pPr>
        <w:pStyle w:val="a3"/>
        <w:rPr>
          <w:sz w:val="20"/>
          <w:szCs w:val="20"/>
        </w:rPr>
      </w:pPr>
    </w:p>
    <w:p w14:paraId="100F5843" w14:textId="28E6E0A4" w:rsidR="00E46CA4" w:rsidRPr="00E46CA4" w:rsidRDefault="000778A8" w:rsidP="000778A8">
      <w:pPr>
        <w:pStyle w:val="2"/>
      </w:pPr>
      <w:bookmarkStart w:id="13" w:name="_Toc62735264"/>
      <w:r>
        <w:rPr>
          <w:rFonts w:hint="eastAsia"/>
        </w:rPr>
        <w:t>3</w:t>
      </w:r>
      <w:r>
        <w:t>.1</w:t>
      </w:r>
      <w:r w:rsidR="00E46CA4" w:rsidRPr="00E46CA4">
        <w:t>概要</w:t>
      </w:r>
      <w:bookmarkEnd w:id="13"/>
    </w:p>
    <w:p w14:paraId="6B97B80D" w14:textId="593639E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マルチプロセッサシステムとは，コンピュータに複数の CPU を搭載して一連の処理を行うシステムのことである．マルチプロセッサシステムは，CPU ごとに異なる処理を並行できるという特徴がある．マルチプロセッサシステムには，複数の CPU で 1 つの主記憶を共有する密結合と，1 つの CPU につき 1 つの主記憶で構成される疎結合がある．また，各CPUが対等でどのCPUでも同じ処理を行えるものを対称型マルチプロセッサ（SMP：Symmetric Multiprocessing）といい，CPUごとに役割が決められている（異なる機能を持つ）ものを非対称型プロセッサ（ASMP：Asymmetric Multiprocessing）という．</w:t>
      </w:r>
    </w:p>
    <w:p w14:paraId="10580832" w14:textId="77777777" w:rsidR="000778A8" w:rsidRPr="00E46CA4" w:rsidRDefault="000778A8" w:rsidP="00E46CA4">
      <w:pPr>
        <w:pStyle w:val="a3"/>
        <w:rPr>
          <w:sz w:val="20"/>
          <w:szCs w:val="20"/>
        </w:rPr>
      </w:pPr>
    </w:p>
    <w:p w14:paraId="367CBA5E" w14:textId="78D161A6" w:rsidR="00E46CA4" w:rsidRPr="00E46CA4" w:rsidRDefault="000778A8" w:rsidP="000778A8">
      <w:pPr>
        <w:pStyle w:val="2"/>
      </w:pPr>
      <w:bookmarkStart w:id="14" w:name="_Toc62735265"/>
      <w:r>
        <w:rPr>
          <w:rFonts w:hint="eastAsia"/>
        </w:rPr>
        <w:t>3</w:t>
      </w:r>
      <w:r>
        <w:t>.2</w:t>
      </w:r>
      <w:r w:rsidR="00E46CA4" w:rsidRPr="00E46CA4">
        <w:t>システムモデル</w:t>
      </w:r>
      <w:bookmarkEnd w:id="14"/>
    </w:p>
    <w:p w14:paraId="6A067480" w14:textId="77777777" w:rsidR="00E46CA4" w:rsidRPr="005F183B" w:rsidRDefault="00E46CA4" w:rsidP="00FA2BD4">
      <w:pPr>
        <w:pStyle w:val="a3"/>
        <w:spacing w:line="300" w:lineRule="exact"/>
        <w:ind w:firstLineChars="100" w:firstLine="220"/>
        <w:rPr>
          <w:sz w:val="22"/>
        </w:rPr>
      </w:pPr>
      <w:r w:rsidRPr="005F183B">
        <w:rPr>
          <w:rFonts w:cs="ＭＳ 明朝"/>
          <w:sz w:val="22"/>
        </w:rPr>
        <w:t>本研究で取り扱うシステムモデルは，[17]で定義されているものと同様である．最</w:t>
      </w:r>
    </w:p>
    <w:p w14:paraId="4628F133" w14:textId="230BDB31" w:rsidR="00E46CA4" w:rsidRPr="005F183B" w:rsidRDefault="00E46CA4" w:rsidP="00FA2BD4">
      <w:pPr>
        <w:pStyle w:val="a3"/>
        <w:spacing w:line="300" w:lineRule="exact"/>
        <w:rPr>
          <w:sz w:val="22"/>
        </w:rPr>
      </w:pPr>
      <w:r w:rsidRPr="005F183B">
        <w:rPr>
          <w:rFonts w:cs="ＭＳ 明朝"/>
          <w:sz w:val="22"/>
        </w:rPr>
        <w:t>小リリース間隔を</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最悪実行時間を</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w:r w:rsidRPr="005F183B">
        <w:rPr>
          <w:rFonts w:cs="ＭＳ 明朝"/>
          <w:sz w:val="22"/>
        </w:rPr>
        <w:t>Worst-case Execution Time, WCET）</w:t>
      </w:r>
      <w:r w:rsidR="00AF6EC8" w:rsidRPr="005F183B">
        <w:rPr>
          <w:rFonts w:cs="ＭＳ 明朝" w:hint="eastAsia"/>
          <w:sz w:val="22"/>
        </w:rPr>
        <w:t>,</w:t>
      </w:r>
      <w:r w:rsidRPr="005F183B">
        <w:rPr>
          <w:rFonts w:cs="ＭＳ 明朝"/>
          <w:sz w:val="22"/>
        </w:rPr>
        <w:t>相対デッドラインを</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とし，このモデルにおけるタスク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hint="eastAsia"/>
          <w:sz w:val="22"/>
        </w:rPr>
        <w:t>(</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はタスクセット</w:t>
      </w:r>
      <w:r w:rsidR="00AF6EC8" w:rsidRPr="005F183B">
        <w:rPr>
          <w:rFonts w:cs="ＭＳ 明朝"/>
          <w:sz w:val="22"/>
        </w:rPr>
        <w:t>TS</w:t>
      </w:r>
      <w:r w:rsidRPr="005F183B">
        <w:rPr>
          <w:rFonts w:cs="ＭＳ 明朝"/>
          <w:sz w:val="22"/>
        </w:rPr>
        <w:t>に含まれる（</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sz w:val="22"/>
        </w:rPr>
        <w:t>TS</w:t>
      </w: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i/>
          <w:sz w:val="22"/>
          <w:vertAlign w:val="subscript"/>
        </w:rPr>
        <w:t xml:space="preserve"> </w:t>
      </w:r>
      <w:r w:rsidRPr="005F183B">
        <w:rPr>
          <w:rFonts w:cs="ＭＳ 明朝"/>
          <w:sz w:val="22"/>
        </w:rPr>
        <w:t>は一連のジョブを呼び出し</w:t>
      </w:r>
      <w:r w:rsidR="00AF6EC8" w:rsidRPr="005F183B">
        <w:rPr>
          <w:rFonts w:cs="ＭＳ 明朝" w:hint="eastAsia"/>
          <w:sz w:val="22"/>
        </w:rPr>
        <w:t>,</w:t>
      </w:r>
      <w:r w:rsidRPr="005F183B">
        <w:rPr>
          <w:rFonts w:cs="ＭＳ 明朝"/>
          <w:sz w:val="22"/>
        </w:rPr>
        <w:t>各ジョブは，前のジョブと少なくと</w:t>
      </w:r>
      <w:r w:rsidR="00AF6EC8" w:rsidRPr="005F183B">
        <w:rPr>
          <w:rFonts w:cs="ＭＳ 明朝" w:hint="eastAsia"/>
          <w:sz w:val="22"/>
        </w:rPr>
        <w:t>も</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時</w:t>
      </w:r>
      <w:r w:rsidRPr="005F183B">
        <w:rPr>
          <w:rFonts w:cs="ＭＳ 明朝"/>
          <w:sz w:val="22"/>
        </w:rPr>
        <w:t>間単位だけ間隔をとる．また</w:t>
      </w:r>
      <w:r w:rsidR="00AF6EC8" w:rsidRPr="005F183B">
        <w:rPr>
          <w:rFonts w:cs="ＭＳ 明朝" w:hint="eastAsia"/>
          <w:sz w:val="22"/>
        </w:rPr>
        <w:t>,</w:t>
      </w:r>
      <w:r w:rsidRPr="005F183B">
        <w:rPr>
          <w:rFonts w:cs="ＭＳ 明朝"/>
          <w:sz w:val="22"/>
        </w:rPr>
        <w:t>タスクのひとつのジョブは並列に実行されないと仮定する．</w:t>
      </w:r>
    </w:p>
    <w:p w14:paraId="2BBA090C" w14:textId="134C98F0" w:rsidR="00E46CA4" w:rsidRPr="005F183B" w:rsidRDefault="00E46CA4" w:rsidP="00FA2BD4">
      <w:pPr>
        <w:pStyle w:val="a3"/>
        <w:spacing w:line="300" w:lineRule="exact"/>
        <w:ind w:firstLineChars="100" w:firstLine="220"/>
        <w:rPr>
          <w:sz w:val="22"/>
        </w:rPr>
      </w:pP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hint="eastAsia"/>
            <w:sz w:val="22"/>
          </w:rPr>
          <m:t>t</m:t>
        </m:r>
      </m:oMath>
      <w:r w:rsidRPr="005F183B">
        <w:rPr>
          <w:rFonts w:cs="ＭＳ 明朝"/>
          <w:sz w:val="22"/>
        </w:rPr>
        <w:t>における相対デッドラインと残余実行時間をそれぞれ</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w:t>
      </w:r>
      <w:r w:rsidR="00676340"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 xml:space="preserve">タスク </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sz w:val="22"/>
          </w:rPr>
          <m:t>t</m:t>
        </m:r>
      </m:oMath>
      <w:r w:rsidRPr="005F183B">
        <w:rPr>
          <w:rFonts w:cs="ＭＳ 明朝"/>
          <w:sz w:val="22"/>
        </w:rPr>
        <w:t>における余裕時間を</w:t>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式 (1) から計算する．</w:t>
      </w:r>
    </w:p>
    <w:p w14:paraId="1AF9CAD5" w14:textId="2C9D1591" w:rsidR="00E46CA4" w:rsidRPr="005F183B" w:rsidRDefault="00E46CA4" w:rsidP="00FA2BD4">
      <w:pPr>
        <w:pStyle w:val="a3"/>
        <w:spacing w:line="300" w:lineRule="exact"/>
        <w:rPr>
          <w:sz w:val="22"/>
        </w:rPr>
      </w:pPr>
      <w:r w:rsidRPr="005F183B">
        <w:rPr>
          <w:sz w:val="22"/>
        </w:rPr>
        <w:tab/>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00676340" w:rsidRPr="005F183B">
        <w:rPr>
          <w:rFonts w:cs="ＭＳ 明朝"/>
          <w:sz w:val="22"/>
        </w:rPr>
        <w:t>(t)</w:t>
      </w:r>
      <w:r w:rsidRPr="005F183B">
        <w:rPr>
          <w:rFonts w:cs="ＭＳ 明朝"/>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676340" w:rsidRPr="005F183B">
        <w:rPr>
          <w:rFonts w:cs="ＭＳ 明朝"/>
          <w:sz w:val="22"/>
        </w:rPr>
        <w:t>(t)</w:t>
      </w:r>
      <w:r w:rsidR="00676340" w:rsidRPr="005F183B">
        <w:rPr>
          <w:rFonts w:cs="ＭＳ 明朝"/>
          <w:sz w:val="22"/>
        </w:rPr>
        <w:softHyphen/>
        <w:t xml:space="preserve"> - </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676340" w:rsidRPr="005F183B">
        <w:rPr>
          <w:rFonts w:cs="ＭＳ 明朝"/>
          <w:sz w:val="22"/>
        </w:rPr>
        <w:t xml:space="preserve">(t) </w:t>
      </w:r>
      <w:r w:rsidRPr="005F183B">
        <w:rPr>
          <w:rFonts w:cs="ＭＳ 明朝"/>
          <w:sz w:val="22"/>
        </w:rPr>
        <w:tab/>
        <w:t>(1)</w:t>
      </w:r>
    </w:p>
    <w:p w14:paraId="7BE70D11"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タスク数の合計は </w:t>
      </w:r>
      <w:r w:rsidRPr="005F183B">
        <w:rPr>
          <w:rFonts w:cs="ＭＳ 明朝"/>
          <w:i/>
          <w:sz w:val="22"/>
        </w:rPr>
        <w:t xml:space="preserve">n </w:t>
      </w:r>
      <w:r w:rsidRPr="005F183B">
        <w:rPr>
          <w:rFonts w:cs="ＭＳ 明朝"/>
          <w:sz w:val="22"/>
        </w:rPr>
        <w:t xml:space="preserve">とし，システムの利用率を </w:t>
      </w:r>
      <w:proofErr w:type="spellStart"/>
      <w:r w:rsidRPr="005F183B">
        <w:rPr>
          <w:rFonts w:cs="ＭＳ 明朝"/>
          <w:i/>
          <w:sz w:val="22"/>
        </w:rPr>
        <w:t>U</w:t>
      </w:r>
      <w:r w:rsidRPr="005F183B">
        <w:rPr>
          <w:rFonts w:cs="ＭＳ 明朝"/>
          <w:i/>
          <w:sz w:val="22"/>
          <w:vertAlign w:val="subscript"/>
        </w:rPr>
        <w:t>sys</w:t>
      </w:r>
      <w:proofErr w:type="spellEnd"/>
      <w:r w:rsidRPr="005F183B">
        <w:rPr>
          <w:rFonts w:cs="ＭＳ 明朝"/>
          <w:i/>
          <w:sz w:val="22"/>
          <w:vertAlign w:val="subscript"/>
        </w:rPr>
        <w:t xml:space="preserve"> </w:t>
      </w:r>
      <w:r w:rsidRPr="005F183B">
        <w:rPr>
          <w:rFonts w:cs="ＭＳ 明朝"/>
          <w:sz w:val="22"/>
        </w:rPr>
        <w:t>= ∑</w:t>
      </w:r>
      <w:proofErr w:type="spellStart"/>
      <w:r w:rsidRPr="005F183B">
        <w:rPr>
          <w:rFonts w:cs="ＭＳ 明朝"/>
          <w:i/>
          <w:sz w:val="22"/>
        </w:rPr>
        <w:t>τ</w:t>
      </w:r>
      <w:r w:rsidRPr="005F183B">
        <w:rPr>
          <w:rFonts w:cs="ＭＳ 明朝"/>
          <w:i/>
          <w:sz w:val="22"/>
          <w:vertAlign w:val="subscript"/>
        </w:rPr>
        <w:t>i</w:t>
      </w:r>
      <w:r w:rsidRPr="005F183B">
        <w:rPr>
          <w:rFonts w:cs="ＭＳ 明朝"/>
          <w:sz w:val="22"/>
          <w:vertAlign w:val="subscript"/>
        </w:rPr>
        <w:t>∈</w:t>
      </w:r>
      <w:r w:rsidRPr="005F183B">
        <w:rPr>
          <w:rFonts w:cs="ＭＳ 明朝"/>
          <w:i/>
          <w:sz w:val="22"/>
        </w:rPr>
        <w:t>TS</w:t>
      </w:r>
      <w:proofErr w:type="spellEnd"/>
      <w:r w:rsidRPr="005F183B">
        <w:rPr>
          <w:rFonts w:cs="ＭＳ 明朝"/>
          <w:i/>
          <w:sz w:val="22"/>
        </w:rPr>
        <w:t xml:space="preserve"> C</w:t>
      </w:r>
      <w:r w:rsidRPr="005F183B">
        <w:rPr>
          <w:rFonts w:cs="ＭＳ 明朝"/>
          <w:i/>
          <w:sz w:val="22"/>
          <w:vertAlign w:val="subscript"/>
        </w:rPr>
        <w:t>i</w:t>
      </w:r>
      <w:r w:rsidRPr="005F183B">
        <w:rPr>
          <w:rFonts w:cs="ＭＳ 明朝"/>
          <w:i/>
          <w:sz w:val="22"/>
        </w:rPr>
        <w:t>/</w:t>
      </w: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とする．また， </w:t>
      </w:r>
      <w:r w:rsidRPr="005F183B">
        <w:rPr>
          <w:rFonts w:cs="ＭＳ 明朝"/>
          <w:i/>
          <w:sz w:val="22"/>
        </w:rPr>
        <w:t xml:space="preserve">p </w:t>
      </w:r>
      <w:r w:rsidRPr="005F183B">
        <w:rPr>
          <w:rFonts w:cs="ＭＳ 明朝"/>
          <w:sz w:val="22"/>
        </w:rPr>
        <w:t>個のプロセッサが利用可能であるとし，プロセッサの性能は同等のものとする．タスクセットを以下のように定義する．</w:t>
      </w:r>
    </w:p>
    <w:p w14:paraId="69ED2E26" w14:textId="77777777" w:rsidR="00E46CA4" w:rsidRPr="005F183B" w:rsidRDefault="00E46CA4" w:rsidP="00FA2BD4">
      <w:pPr>
        <w:pStyle w:val="a3"/>
        <w:spacing w:line="300" w:lineRule="exact"/>
        <w:rPr>
          <w:sz w:val="22"/>
        </w:rPr>
      </w:pPr>
      <w:r w:rsidRPr="005F183B">
        <w:rPr>
          <w:sz w:val="22"/>
        </w:rPr>
        <w:t xml:space="preserve">定義 </w:t>
      </w:r>
      <w:r w:rsidRPr="005F183B">
        <w:rPr>
          <w:rFonts w:cs="ＭＳ 明朝"/>
          <w:b/>
          <w:sz w:val="22"/>
        </w:rPr>
        <w:t xml:space="preserve">1. </w:t>
      </w:r>
      <w:r w:rsidRPr="005F183B">
        <w:rPr>
          <w:sz w:val="22"/>
        </w:rPr>
        <w:t>タスクセット</w:t>
      </w:r>
    </w:p>
    <w:p w14:paraId="4B105413" w14:textId="77777777" w:rsidR="00E46CA4" w:rsidRPr="005F183B" w:rsidRDefault="00E46CA4" w:rsidP="00FA2BD4">
      <w:pPr>
        <w:pStyle w:val="a3"/>
        <w:spacing w:line="300" w:lineRule="exact"/>
        <w:ind w:firstLineChars="100" w:firstLine="220"/>
        <w:rPr>
          <w:sz w:val="22"/>
        </w:rPr>
      </w:pPr>
      <w:r w:rsidRPr="005F183B">
        <w:rPr>
          <w:rFonts w:cs="ＭＳ 明朝"/>
          <w:i/>
          <w:sz w:val="22"/>
        </w:rPr>
        <w:t>n</w:t>
      </w:r>
      <w:r w:rsidRPr="005F183B">
        <w:rPr>
          <w:rFonts w:cs="ＭＳ 明朝"/>
          <w:sz w:val="22"/>
        </w:rPr>
        <w:t xml:space="preserve">(≥ 1) を任意の自然数とする．任意の </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 {1</w:t>
      </w:r>
      <w:r w:rsidRPr="005F183B">
        <w:rPr>
          <w:rFonts w:cs="ＭＳ 明朝"/>
          <w:i/>
          <w:sz w:val="22"/>
        </w:rPr>
        <w:t>,...,n</w:t>
      </w:r>
      <w:r w:rsidRPr="005F183B">
        <w:rPr>
          <w:rFonts w:cs="ＭＳ 明朝"/>
          <w:sz w:val="22"/>
        </w:rPr>
        <w:t xml:space="preserve">} に対して，タスク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は 1 ステップ目から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（1 以上の任意の自然数）ステップ目まで状態を変化させる有限状態機械であるとし，</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 </w:t>
      </w:r>
      <w:r w:rsidRPr="005F183B">
        <w:rPr>
          <w:rFonts w:cs="ＭＳ 明朝"/>
          <w:i/>
          <w:sz w:val="22"/>
        </w:rPr>
        <w:t>j</w:t>
      </w:r>
      <w:r w:rsidRPr="005F183B">
        <w:rPr>
          <w:rFonts w:cs="ＭＳ 明朝"/>
          <w:sz w:val="22"/>
        </w:rPr>
        <w:t xml:space="preserve">(1 ≤ </w:t>
      </w:r>
      <w:r w:rsidRPr="005F183B">
        <w:rPr>
          <w:rFonts w:cs="ＭＳ 明朝"/>
          <w:i/>
          <w:sz w:val="22"/>
        </w:rPr>
        <w:t xml:space="preserve">j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xml:space="preserve">) ステップ目の状態を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とする．</w:t>
      </w:r>
    </w:p>
    <w:p w14:paraId="4C7648CC"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タスクの集合（以下，タスクセットと呼ぶ）を </w:t>
      </w:r>
      <w:r w:rsidRPr="005F183B">
        <w:rPr>
          <w:rFonts w:cs="ＭＳ 明朝"/>
          <w:i/>
          <w:sz w:val="22"/>
        </w:rPr>
        <w:t xml:space="preserve">TS </w:t>
      </w:r>
      <w:r w:rsidRPr="005F183B">
        <w:rPr>
          <w:rFonts w:cs="ＭＳ 明朝"/>
          <w:sz w:val="22"/>
        </w:rPr>
        <w:t>= {</w:t>
      </w:r>
      <w:r w:rsidRPr="005F183B">
        <w:rPr>
          <w:rFonts w:cs="ＭＳ 明朝"/>
          <w:i/>
          <w:sz w:val="22"/>
        </w:rPr>
        <w:t>τ</w:t>
      </w:r>
      <w:r w:rsidRPr="005F183B">
        <w:rPr>
          <w:rFonts w:cs="ＭＳ 明朝"/>
          <w:sz w:val="22"/>
          <w:vertAlign w:val="subscript"/>
        </w:rPr>
        <w:t>1</w:t>
      </w:r>
      <w:r w:rsidRPr="005F183B">
        <w:rPr>
          <w:rFonts w:cs="ＭＳ 明朝"/>
          <w:i/>
          <w:sz w:val="22"/>
        </w:rPr>
        <w:t>,τ</w:t>
      </w:r>
      <w:r w:rsidRPr="005F183B">
        <w:rPr>
          <w:rFonts w:cs="ＭＳ 明朝"/>
          <w:sz w:val="22"/>
          <w:vertAlign w:val="subscript"/>
        </w:rPr>
        <w:t>2</w:t>
      </w:r>
      <w:r w:rsidRPr="005F183B">
        <w:rPr>
          <w:rFonts w:cs="ＭＳ 明朝"/>
          <w:i/>
          <w:sz w:val="22"/>
        </w:rPr>
        <w:t>,...,</w:t>
      </w:r>
      <w:proofErr w:type="spellStart"/>
      <w:r w:rsidRPr="005F183B">
        <w:rPr>
          <w:rFonts w:cs="ＭＳ 明朝"/>
          <w:i/>
          <w:sz w:val="22"/>
        </w:rPr>
        <w:t>τ</w:t>
      </w:r>
      <w:r w:rsidRPr="005F183B">
        <w:rPr>
          <w:rFonts w:cs="ＭＳ 明朝"/>
          <w:i/>
          <w:sz w:val="22"/>
          <w:vertAlign w:val="subscript"/>
        </w:rPr>
        <w:t>n</w:t>
      </w:r>
      <w:proofErr w:type="spellEnd"/>
      <w:r w:rsidRPr="005F183B">
        <w:rPr>
          <w:rFonts w:cs="ＭＳ 明朝"/>
          <w:sz w:val="22"/>
        </w:rPr>
        <w:t>} とする．</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w:t>
      </w:r>
    </w:p>
    <w:p w14:paraId="70D3A986" w14:textId="77777777" w:rsidR="00E46CA4" w:rsidRPr="005F183B" w:rsidRDefault="00E46CA4" w:rsidP="00FA2BD4">
      <w:pPr>
        <w:pStyle w:val="a3"/>
        <w:spacing w:line="300" w:lineRule="exact"/>
        <w:rPr>
          <w:sz w:val="22"/>
        </w:rPr>
      </w:pPr>
      <w:r w:rsidRPr="005F183B">
        <w:rPr>
          <w:rFonts w:cs="ＭＳ 明朝"/>
          <w:sz w:val="22"/>
        </w:rPr>
        <w:t>{1</w:t>
      </w:r>
      <w:r w:rsidRPr="005F183B">
        <w:rPr>
          <w:rFonts w:cs="ＭＳ 明朝"/>
          <w:i/>
          <w:sz w:val="22"/>
        </w:rPr>
        <w:t>,...,n</w:t>
      </w:r>
      <w:r w:rsidRPr="005F183B">
        <w:rPr>
          <w:rFonts w:cs="ＭＳ 明朝"/>
          <w:sz w:val="22"/>
        </w:rPr>
        <w:t>} に対して，</w:t>
      </w:r>
      <w:r w:rsidRPr="005F183B">
        <w:rPr>
          <w:rFonts w:cs="ＭＳ 明朝"/>
          <w:i/>
          <w:sz w:val="22"/>
        </w:rPr>
        <w:t>j</w:t>
      </w:r>
      <w:r w:rsidRPr="005F183B">
        <w:rPr>
          <w:rFonts w:cs="ＭＳ 明朝"/>
          <w:i/>
          <w:sz w:val="22"/>
          <w:vertAlign w:val="subscript"/>
        </w:rPr>
        <w:t>i</w:t>
      </w:r>
      <w:r w:rsidRPr="005F183B">
        <w:rPr>
          <w:rFonts w:cs="ＭＳ 明朝"/>
          <w:sz w:val="22"/>
        </w:rPr>
        <w:t xml:space="preserve">(1 ≤ </w:t>
      </w:r>
      <w:r w:rsidRPr="005F183B">
        <w:rPr>
          <w:rFonts w:cs="ＭＳ 明朝"/>
          <w:i/>
          <w:sz w:val="22"/>
        </w:rPr>
        <w:t>j</w:t>
      </w:r>
      <w:r w:rsidRPr="005F183B">
        <w:rPr>
          <w:rFonts w:cs="ＭＳ 明朝"/>
          <w:i/>
          <w:sz w:val="22"/>
          <w:vertAlign w:val="subscript"/>
        </w:rPr>
        <w:t xml:space="preserve">i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を自然数とし，</w:t>
      </w:r>
      <w:r w:rsidRPr="005F183B">
        <w:rPr>
          <w:rFonts w:cs="ＭＳ 明朝"/>
          <w:i/>
          <w:sz w:val="22"/>
        </w:rPr>
        <w:t xml:space="preserve">TS </w:t>
      </w:r>
      <w:r w:rsidRPr="005F183B">
        <w:rPr>
          <w:rFonts w:cs="ＭＳ 明朝"/>
          <w:sz w:val="22"/>
        </w:rPr>
        <w:t>の状態は各タスクの状態の</w:t>
      </w:r>
    </w:p>
    <w:p w14:paraId="031B7DB5" w14:textId="77777777" w:rsidR="00E46CA4" w:rsidRPr="005F183B" w:rsidRDefault="00E46CA4" w:rsidP="00FA2BD4">
      <w:pPr>
        <w:pStyle w:val="a3"/>
        <w:spacing w:line="300" w:lineRule="exact"/>
        <w:rPr>
          <w:sz w:val="22"/>
        </w:rPr>
      </w:pPr>
      <w:r w:rsidRPr="005F183B">
        <w:rPr>
          <w:rFonts w:cs="ＭＳ 明朝"/>
          <w:sz w:val="22"/>
        </w:rPr>
        <w:t>直積(</w:t>
      </w:r>
      <w:r w:rsidRPr="005F183B">
        <w:rPr>
          <w:rFonts w:cs="ＭＳ 明朝"/>
          <w:i/>
          <w:sz w:val="22"/>
        </w:rPr>
        <w:t>s</w:t>
      </w:r>
      <w:r w:rsidRPr="005F183B">
        <w:rPr>
          <w:rFonts w:cs="ＭＳ 明朝"/>
          <w:sz w:val="22"/>
          <w:vertAlign w:val="subscript"/>
        </w:rPr>
        <w:t>1</w:t>
      </w:r>
      <w:r w:rsidRPr="005F183B">
        <w:rPr>
          <w:rFonts w:cs="ＭＳ 明朝"/>
          <w:i/>
          <w:sz w:val="22"/>
          <w:vertAlign w:val="subscript"/>
        </w:rPr>
        <w:t>j</w:t>
      </w:r>
      <w:r w:rsidRPr="005F183B">
        <w:rPr>
          <w:rFonts w:cs="ＭＳ 明朝"/>
          <w:sz w:val="22"/>
          <w:vertAlign w:val="subscript"/>
        </w:rPr>
        <w:t>1</w:t>
      </w:r>
      <w:r w:rsidRPr="005F183B">
        <w:rPr>
          <w:rFonts w:cs="ＭＳ 明朝"/>
          <w:i/>
          <w:sz w:val="22"/>
        </w:rPr>
        <w:t>,s</w:t>
      </w:r>
      <w:r w:rsidRPr="005F183B">
        <w:rPr>
          <w:rFonts w:cs="ＭＳ 明朝"/>
          <w:sz w:val="22"/>
          <w:vertAlign w:val="subscript"/>
        </w:rPr>
        <w:t>2</w:t>
      </w:r>
      <w:r w:rsidRPr="005F183B">
        <w:rPr>
          <w:rFonts w:cs="ＭＳ 明朝"/>
          <w:i/>
          <w:sz w:val="22"/>
          <w:vertAlign w:val="subscript"/>
        </w:rPr>
        <w:t>j</w:t>
      </w:r>
      <w:r w:rsidRPr="005F183B">
        <w:rPr>
          <w:rFonts w:cs="ＭＳ 明朝"/>
          <w:sz w:val="22"/>
          <w:vertAlign w:val="subscript"/>
        </w:rPr>
        <w:t>2</w:t>
      </w:r>
      <w:r w:rsidRPr="005F183B">
        <w:rPr>
          <w:rFonts w:cs="ＭＳ 明朝"/>
          <w:i/>
          <w:sz w:val="22"/>
        </w:rPr>
        <w:t>,s</w:t>
      </w:r>
      <w:r w:rsidRPr="005F183B">
        <w:rPr>
          <w:rFonts w:cs="ＭＳ 明朝"/>
          <w:sz w:val="22"/>
          <w:vertAlign w:val="subscript"/>
        </w:rPr>
        <w:t>3</w:t>
      </w:r>
      <w:r w:rsidRPr="005F183B">
        <w:rPr>
          <w:rFonts w:cs="ＭＳ 明朝"/>
          <w:i/>
          <w:sz w:val="22"/>
          <w:vertAlign w:val="subscript"/>
        </w:rPr>
        <w:t>j</w:t>
      </w:r>
      <w:r w:rsidRPr="005F183B">
        <w:rPr>
          <w:rFonts w:cs="ＭＳ 明朝"/>
          <w:sz w:val="22"/>
          <w:vertAlign w:val="subscript"/>
        </w:rPr>
        <w:t>3</w:t>
      </w:r>
      <w:r w:rsidRPr="005F183B">
        <w:rPr>
          <w:rFonts w:cs="ＭＳ 明朝"/>
          <w:i/>
          <w:sz w:val="22"/>
        </w:rPr>
        <w:t>,...,</w:t>
      </w:r>
      <w:proofErr w:type="spellStart"/>
      <w:r w:rsidRPr="005F183B">
        <w:rPr>
          <w:rFonts w:cs="ＭＳ 明朝"/>
          <w:i/>
          <w:sz w:val="22"/>
        </w:rPr>
        <w:t>s</w:t>
      </w:r>
      <w:r w:rsidRPr="005F183B">
        <w:rPr>
          <w:rFonts w:cs="ＭＳ 明朝"/>
          <w:i/>
          <w:sz w:val="22"/>
          <w:vertAlign w:val="subscript"/>
        </w:rPr>
        <w:t>njn</w:t>
      </w:r>
      <w:proofErr w:type="spellEnd"/>
      <w:r w:rsidRPr="005F183B">
        <w:rPr>
          <w:rFonts w:cs="ＭＳ 明朝"/>
          <w:sz w:val="22"/>
        </w:rPr>
        <w:t>)であると定義する．</w:t>
      </w:r>
      <w:r w:rsidRPr="005F183B">
        <w:rPr>
          <w:rFonts w:cs="ＭＳ 明朝"/>
          <w:i/>
          <w:sz w:val="22"/>
        </w:rPr>
        <w:t xml:space="preserve">TS </w:t>
      </w:r>
      <w:r w:rsidRPr="005F183B">
        <w:rPr>
          <w:rFonts w:cs="ＭＳ 明朝"/>
          <w:sz w:val="22"/>
        </w:rPr>
        <w:t>の初期状態はすべてのタスクの初期状態</w:t>
      </w:r>
      <w:r w:rsidRPr="005F183B">
        <w:rPr>
          <w:rFonts w:cs="ＭＳ 明朝"/>
          <w:sz w:val="22"/>
        </w:rPr>
        <w:lastRenderedPageBreak/>
        <w:t xml:space="preserve">（1 ステップ目の状態 </w:t>
      </w:r>
      <w:r w:rsidRPr="005F183B">
        <w:rPr>
          <w:rFonts w:cs="ＭＳ 明朝"/>
          <w:i/>
          <w:sz w:val="22"/>
        </w:rPr>
        <w:t>s</w:t>
      </w:r>
      <w:r w:rsidRPr="005F183B">
        <w:rPr>
          <w:rFonts w:cs="ＭＳ 明朝"/>
          <w:i/>
          <w:sz w:val="22"/>
          <w:vertAlign w:val="subscript"/>
        </w:rPr>
        <w:t>i</w:t>
      </w:r>
      <w:r w:rsidRPr="005F183B">
        <w:rPr>
          <w:rFonts w:cs="ＭＳ 明朝"/>
          <w:sz w:val="22"/>
          <w:vertAlign w:val="subscript"/>
        </w:rPr>
        <w:t>1</w:t>
      </w:r>
      <w:r w:rsidRPr="005F183B">
        <w:rPr>
          <w:rFonts w:cs="ＭＳ 明朝"/>
          <w:sz w:val="22"/>
        </w:rPr>
        <w:t>）の直積，</w:t>
      </w:r>
      <w:r w:rsidRPr="005F183B">
        <w:rPr>
          <w:rFonts w:cs="ＭＳ 明朝"/>
          <w:i/>
          <w:sz w:val="22"/>
        </w:rPr>
        <w:t xml:space="preserve">TS </w:t>
      </w:r>
      <w:r w:rsidRPr="005F183B">
        <w:rPr>
          <w:rFonts w:cs="ＭＳ 明朝"/>
          <w:sz w:val="22"/>
        </w:rPr>
        <w:t>の最終状態はすべてのタスクの最終状態（</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ステップ目の状態 </w:t>
      </w:r>
      <w:proofErr w:type="spellStart"/>
      <w:r w:rsidRPr="005F183B">
        <w:rPr>
          <w:rFonts w:cs="ＭＳ 明朝"/>
          <w:i/>
          <w:sz w:val="22"/>
        </w:rPr>
        <w:t>s</w:t>
      </w:r>
      <w:r w:rsidRPr="005F183B">
        <w:rPr>
          <w:rFonts w:cs="ＭＳ 明朝"/>
          <w:i/>
          <w:sz w:val="22"/>
          <w:vertAlign w:val="subscript"/>
        </w:rPr>
        <w:t>iei</w:t>
      </w:r>
      <w:proofErr w:type="spellEnd"/>
      <w:r w:rsidRPr="005F183B">
        <w:rPr>
          <w:rFonts w:cs="ＭＳ 明朝"/>
          <w:sz w:val="22"/>
        </w:rPr>
        <w:t>）の直積と定義する．</w:t>
      </w:r>
    </w:p>
    <w:p w14:paraId="50B23E54"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時刻 </w:t>
      </w:r>
      <w:r w:rsidRPr="005F183B">
        <w:rPr>
          <w:rFonts w:cs="ＭＳ 明朝"/>
          <w:i/>
          <w:sz w:val="22"/>
        </w:rPr>
        <w:t xml:space="preserve">t </w:t>
      </w:r>
      <w:r w:rsidRPr="005F183B">
        <w:rPr>
          <w:rFonts w:cs="ＭＳ 明朝"/>
          <w:sz w:val="22"/>
        </w:rPr>
        <w:t xml:space="preserve">における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の状態が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の時，状態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の相対デッドラインと残余実行時間をそれぞれ，</w:t>
      </w:r>
      <w:r w:rsidRPr="005F183B">
        <w:rPr>
          <w:rFonts w:cs="ＭＳ 明朝"/>
          <w:i/>
          <w:sz w:val="22"/>
        </w:rPr>
        <w:t>D</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 と </w:t>
      </w:r>
      <w:r w:rsidRPr="005F183B">
        <w:rPr>
          <w:rFonts w:cs="ＭＳ 明朝"/>
          <w:i/>
          <w:sz w:val="22"/>
        </w:rPr>
        <w:t>C</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とする．</w:t>
      </w:r>
    </w:p>
    <w:p w14:paraId="3C665E58" w14:textId="16BC0F5E" w:rsidR="001A3A0B" w:rsidRDefault="00E46CA4" w:rsidP="00FA2BD4">
      <w:pPr>
        <w:pStyle w:val="a3"/>
        <w:spacing w:line="300" w:lineRule="exact"/>
        <w:rPr>
          <w:rFonts w:cs="ＭＳ 明朝"/>
          <w:sz w:val="22"/>
        </w:rPr>
      </w:pP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vertAlign w:val="superscript"/>
        </w:rPr>
        <w:t>に対して，</w:t>
      </w:r>
      <w:r w:rsidRPr="005F183B">
        <w:rPr>
          <w:rFonts w:cs="ＭＳ 明朝"/>
          <w:sz w:val="22"/>
        </w:rPr>
        <w:t>∑1</w:t>
      </w:r>
      <w:r w:rsidRPr="005F183B">
        <w:rPr>
          <w:rFonts w:cs="ＭＳ 明朝"/>
          <w:sz w:val="22"/>
          <w:vertAlign w:val="subscript"/>
        </w:rPr>
        <w:t>≤</w:t>
      </w:r>
      <w:r w:rsidRPr="005F183B">
        <w:rPr>
          <w:rFonts w:cs="ＭＳ 明朝"/>
          <w:i/>
          <w:sz w:val="22"/>
        </w:rPr>
        <w:t>j</w:t>
      </w:r>
      <w:r w:rsidRPr="005F183B">
        <w:rPr>
          <w:rFonts w:cs="ＭＳ 明朝"/>
          <w:sz w:val="22"/>
          <w:vertAlign w:val="subscript"/>
        </w:rPr>
        <w:t>≤</w:t>
      </w:r>
      <w:r w:rsidRPr="005F183B">
        <w:rPr>
          <w:rFonts w:cs="ＭＳ 明朝"/>
          <w:i/>
          <w:sz w:val="22"/>
        </w:rPr>
        <w:t>e</w:t>
      </w:r>
      <w:r w:rsidRPr="005F183B">
        <w:rPr>
          <w:rFonts w:cs="ＭＳ 明朝"/>
          <w:i/>
          <w:sz w:val="22"/>
          <w:vertAlign w:val="subscript"/>
        </w:rPr>
        <w:t>i</w:t>
      </w:r>
      <w:r w:rsidRPr="005F183B">
        <w:rPr>
          <w:rFonts w:cs="ＭＳ 明朝"/>
          <w:sz w:val="22"/>
          <w:vertAlign w:val="subscript"/>
        </w:rPr>
        <w:t>−</w:t>
      </w:r>
      <w:r w:rsidRPr="005F183B">
        <w:rPr>
          <w:rFonts w:cs="ＭＳ 明朝"/>
          <w:sz w:val="22"/>
        </w:rPr>
        <w:t xml:space="preserve">1 </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 0を満たすような各状態</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への整数値</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)の割り当てを状態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における「消費メモリ増分」と呼ぶ． </w:t>
      </w:r>
    </w:p>
    <w:p w14:paraId="313A494B" w14:textId="77777777" w:rsidR="001A3A0B" w:rsidRDefault="001A3A0B">
      <w:pPr>
        <w:widowControl/>
        <w:jc w:val="left"/>
        <w:rPr>
          <w:rFonts w:cs="ＭＳ 明朝"/>
          <w:sz w:val="22"/>
        </w:rPr>
      </w:pPr>
      <w:r>
        <w:rPr>
          <w:rFonts w:cs="ＭＳ 明朝"/>
          <w:sz w:val="22"/>
        </w:rPr>
        <w:br w:type="page"/>
      </w:r>
    </w:p>
    <w:p w14:paraId="441FD4A9" w14:textId="2BAEF188" w:rsidR="000778A8" w:rsidRDefault="000778A8" w:rsidP="000778A8">
      <w:pPr>
        <w:pStyle w:val="1"/>
        <w:spacing w:after="176"/>
        <w:ind w:left="758" w:hanging="591"/>
      </w:pPr>
      <w:bookmarkStart w:id="15" w:name="_Toc62735266"/>
      <w:r>
        <w:rPr>
          <w:rFonts w:hint="eastAsia"/>
        </w:rPr>
        <w:lastRenderedPageBreak/>
        <w:t>4</w:t>
      </w:r>
      <w:r>
        <w:t>.</w:t>
      </w:r>
      <w:r w:rsidRPr="000778A8">
        <w:rPr>
          <w:b/>
          <w:sz w:val="34"/>
        </w:rPr>
        <w:t xml:space="preserve"> </w:t>
      </w:r>
      <w:r w:rsidR="004E43C4" w:rsidRPr="00050F58">
        <w:rPr>
          <w:sz w:val="34"/>
        </w:rPr>
        <w:t>ヒープメモリと実時間制約を共に考慮したスケジューリング</w:t>
      </w:r>
      <w:r w:rsidR="004E43C4" w:rsidRPr="00050F58">
        <w:rPr>
          <w:rFonts w:hint="eastAsia"/>
          <w:sz w:val="34"/>
        </w:rPr>
        <w:t>手法</w:t>
      </w:r>
      <w:r w:rsidR="004E43C4" w:rsidRPr="00050F58">
        <w:rPr>
          <w:sz w:val="34"/>
        </w:rPr>
        <w:t>LMCLF</w:t>
      </w:r>
      <w:bookmarkEnd w:id="15"/>
      <w:r w:rsidR="004E43C4" w:rsidRPr="00050F58" w:rsidDel="004E43C4">
        <w:rPr>
          <w:sz w:val="34"/>
        </w:rPr>
        <w:t xml:space="preserve"> </w:t>
      </w:r>
    </w:p>
    <w:p w14:paraId="3F53EE1C" w14:textId="446F2BB6" w:rsidR="000778A8" w:rsidRPr="005F183B" w:rsidRDefault="000778A8" w:rsidP="00FA2BD4">
      <w:pPr>
        <w:pStyle w:val="a3"/>
        <w:spacing w:line="300" w:lineRule="exact"/>
        <w:ind w:firstLineChars="50" w:firstLine="110"/>
        <w:rPr>
          <w:sz w:val="22"/>
        </w:rPr>
      </w:pPr>
      <w:r w:rsidRPr="005F183B">
        <w:rPr>
          <w:sz w:val="22"/>
        </w:rPr>
        <w:t>この章では，</w:t>
      </w:r>
      <w:r w:rsidR="001A59FD" w:rsidRPr="005F183B">
        <w:rPr>
          <w:rFonts w:hint="eastAsia"/>
          <w:sz w:val="22"/>
        </w:rPr>
        <w:t>先行研究[</w:t>
      </w:r>
      <w:r w:rsidR="001A59FD" w:rsidRPr="005F183B">
        <w:rPr>
          <w:sz w:val="22"/>
        </w:rPr>
        <w:t>3]</w:t>
      </w:r>
      <w:r w:rsidR="001A59FD" w:rsidRPr="005F183B">
        <w:rPr>
          <w:rFonts w:hint="eastAsia"/>
          <w:sz w:val="22"/>
        </w:rPr>
        <w:t>で提案されている</w:t>
      </w:r>
      <w:r w:rsidRPr="005F183B">
        <w:rPr>
          <w:sz w:val="22"/>
        </w:rPr>
        <w:t>消費メモリ増分だけでなく，残余実行時間と余裕時間を考慮した新しいスケジューリングアルゴリズム</w:t>
      </w:r>
      <w:r w:rsidR="001A59FD" w:rsidRPr="005F183B">
        <w:rPr>
          <w:rFonts w:hint="eastAsia"/>
          <w:sz w:val="22"/>
        </w:rPr>
        <w:t>を示す</w:t>
      </w:r>
      <w:r w:rsidRPr="005F183B">
        <w:rPr>
          <w:sz w:val="22"/>
        </w:rPr>
        <w:t>．</w:t>
      </w:r>
    </w:p>
    <w:p w14:paraId="3675035D" w14:textId="73AE0852" w:rsidR="000778A8" w:rsidRPr="005F183B" w:rsidRDefault="000778A8" w:rsidP="00FA2BD4">
      <w:pPr>
        <w:pStyle w:val="a3"/>
        <w:spacing w:line="300" w:lineRule="exact"/>
        <w:rPr>
          <w:sz w:val="22"/>
        </w:rPr>
      </w:pPr>
      <w:r w:rsidRPr="005F183B">
        <w:rPr>
          <w:sz w:val="22"/>
        </w:rPr>
        <w:t>図 14の3つのタスクのスケジューリング問題を考える．</w:t>
      </w:r>
      <w:r w:rsidRPr="005F183B">
        <w:rPr>
          <w:i/>
          <w:sz w:val="22"/>
        </w:rPr>
        <w:t>τ</w:t>
      </w:r>
      <w:r w:rsidRPr="005F183B">
        <w:rPr>
          <w:sz w:val="22"/>
          <w:vertAlign w:val="subscript"/>
        </w:rPr>
        <w:t>1</w:t>
      </w:r>
      <w:r w:rsidRPr="005F183B">
        <w:rPr>
          <w:sz w:val="22"/>
        </w:rPr>
        <w:t>，</w:t>
      </w:r>
      <w:r w:rsidRPr="005F183B">
        <w:rPr>
          <w:i/>
          <w:sz w:val="22"/>
        </w:rPr>
        <w:t>τ</w:t>
      </w:r>
      <w:r w:rsidRPr="005F183B">
        <w:rPr>
          <w:sz w:val="22"/>
          <w:vertAlign w:val="subscript"/>
        </w:rPr>
        <w:t>2</w:t>
      </w:r>
      <w:r w:rsidRPr="005F183B">
        <w:rPr>
          <w:sz w:val="22"/>
        </w:rPr>
        <w:t>，</w:t>
      </w:r>
      <w:r w:rsidRPr="005F183B">
        <w:rPr>
          <w:i/>
          <w:sz w:val="22"/>
        </w:rPr>
        <w:t>τ</w:t>
      </w:r>
      <w:r w:rsidRPr="005F183B">
        <w:rPr>
          <w:sz w:val="22"/>
          <w:vertAlign w:val="subscript"/>
        </w:rPr>
        <w:t xml:space="preserve">3 </w:t>
      </w:r>
      <w:r w:rsidRPr="005F183B">
        <w:rPr>
          <w:sz w:val="22"/>
        </w:rPr>
        <w:t>のパラメータはそれぞれ，</w:t>
      </w:r>
      <w:r w:rsidRPr="005F183B">
        <w:rPr>
          <w:i/>
          <w:sz w:val="22"/>
        </w:rPr>
        <w:t>τ</w:t>
      </w:r>
      <w:r w:rsidRPr="005F183B">
        <w:rPr>
          <w:sz w:val="22"/>
          <w:vertAlign w:val="subscript"/>
        </w:rPr>
        <w:t xml:space="preserve">1 </w:t>
      </w:r>
      <w:r w:rsidRPr="005F183B">
        <w:rPr>
          <w:sz w:val="22"/>
        </w:rPr>
        <w:t>= (24</w:t>
      </w:r>
      <w:r w:rsidRPr="005F183B">
        <w:rPr>
          <w:i/>
          <w:sz w:val="22"/>
        </w:rPr>
        <w:t>,</w:t>
      </w:r>
      <w:r w:rsidRPr="005F183B">
        <w:rPr>
          <w:sz w:val="22"/>
        </w:rPr>
        <w:t>4</w:t>
      </w:r>
      <w:r w:rsidRPr="005F183B">
        <w:rPr>
          <w:i/>
          <w:sz w:val="22"/>
        </w:rPr>
        <w:t>,</w:t>
      </w:r>
      <w:r w:rsidRPr="005F183B">
        <w:rPr>
          <w:sz w:val="22"/>
        </w:rPr>
        <w:t>24)，</w:t>
      </w:r>
      <w:r w:rsidRPr="005F183B">
        <w:rPr>
          <w:i/>
          <w:sz w:val="22"/>
        </w:rPr>
        <w:t>τ</w:t>
      </w:r>
      <w:r w:rsidRPr="005F183B">
        <w:rPr>
          <w:sz w:val="22"/>
          <w:vertAlign w:val="subscript"/>
        </w:rPr>
        <w:t xml:space="preserve">2 </w:t>
      </w:r>
      <w:r w:rsidRPr="005F183B">
        <w:rPr>
          <w:sz w:val="22"/>
        </w:rPr>
        <w:t>= (19</w:t>
      </w:r>
      <w:r w:rsidRPr="005F183B">
        <w:rPr>
          <w:i/>
          <w:sz w:val="22"/>
        </w:rPr>
        <w:t>,</w:t>
      </w:r>
      <w:r w:rsidRPr="005F183B">
        <w:rPr>
          <w:sz w:val="22"/>
        </w:rPr>
        <w:t>6</w:t>
      </w:r>
      <w:r w:rsidRPr="005F183B">
        <w:rPr>
          <w:i/>
          <w:sz w:val="22"/>
        </w:rPr>
        <w:t>,</w:t>
      </w:r>
      <w:r w:rsidRPr="005F183B">
        <w:rPr>
          <w:sz w:val="22"/>
        </w:rPr>
        <w:t>19)，</w:t>
      </w:r>
      <w:r w:rsidRPr="005F183B">
        <w:rPr>
          <w:i/>
          <w:sz w:val="22"/>
        </w:rPr>
        <w:t>τ</w:t>
      </w:r>
      <w:r w:rsidRPr="005F183B">
        <w:rPr>
          <w:sz w:val="22"/>
          <w:vertAlign w:val="subscript"/>
        </w:rPr>
        <w:t xml:space="preserve">3 </w:t>
      </w:r>
      <w:r w:rsidRPr="005F183B">
        <w:rPr>
          <w:sz w:val="22"/>
        </w:rPr>
        <w:t>= (18</w:t>
      </w:r>
      <w:r w:rsidRPr="005F183B">
        <w:rPr>
          <w:i/>
          <w:sz w:val="22"/>
        </w:rPr>
        <w:t>,</w:t>
      </w:r>
      <w:r w:rsidRPr="005F183B">
        <w:rPr>
          <w:sz w:val="22"/>
        </w:rPr>
        <w:t>4</w:t>
      </w:r>
      <w:r w:rsidRPr="005F183B">
        <w:rPr>
          <w:i/>
          <w:sz w:val="22"/>
        </w:rPr>
        <w:t>,</w:t>
      </w:r>
      <w:r w:rsidRPr="005F183B">
        <w:rPr>
          <w:sz w:val="22"/>
        </w:rPr>
        <w:t xml:space="preserve">18) とする．この時，各タスクの余裕時間はそれぞれ </w:t>
      </w:r>
      <w:r w:rsidRPr="005F183B">
        <w:rPr>
          <w:i/>
          <w:sz w:val="22"/>
        </w:rPr>
        <w:t>L</w:t>
      </w:r>
      <w:r w:rsidRPr="005F183B">
        <w:rPr>
          <w:sz w:val="22"/>
          <w:vertAlign w:val="subscript"/>
        </w:rPr>
        <w:t xml:space="preserve">1 </w:t>
      </w:r>
      <w:r w:rsidRPr="005F183B">
        <w:rPr>
          <w:sz w:val="22"/>
        </w:rPr>
        <w:t>= 20，</w:t>
      </w:r>
      <w:r w:rsidRPr="005F183B">
        <w:rPr>
          <w:i/>
          <w:sz w:val="22"/>
        </w:rPr>
        <w:t>L</w:t>
      </w:r>
      <w:r w:rsidRPr="005F183B">
        <w:rPr>
          <w:sz w:val="22"/>
          <w:vertAlign w:val="subscript"/>
        </w:rPr>
        <w:t xml:space="preserve">2 </w:t>
      </w:r>
      <w:r w:rsidRPr="005F183B">
        <w:rPr>
          <w:sz w:val="22"/>
        </w:rPr>
        <w:t>= 13，</w:t>
      </w:r>
      <w:r w:rsidRPr="005F183B">
        <w:rPr>
          <w:i/>
          <w:sz w:val="22"/>
        </w:rPr>
        <w:t>L</w:t>
      </w:r>
      <w:r w:rsidRPr="005F183B">
        <w:rPr>
          <w:sz w:val="22"/>
          <w:vertAlign w:val="subscript"/>
        </w:rPr>
        <w:t xml:space="preserve">3 </w:t>
      </w:r>
      <w:r w:rsidRPr="005F183B">
        <w:rPr>
          <w:sz w:val="22"/>
        </w:rPr>
        <w:t>= 14 となる．図 14 のタスクセットをLMCFスケジューリングによってスケジュールした時の総メモリ消費量の時系列変化を図 15に示す．同様に，LLFスケジューリングによってスケジュールした時の総メモリ消費量の時系列変化を図 15 に示す．LMCF スケジューリングでは，最悪メモリ消費量が25であるのに対して，LLFスケジューリングでは，最悪メモリ消費量が 20 である．このことから，LMCF スケジューリングが LLF スケジューリングよりもメモリ削減できない場合が存在する．これは，残余実行時間が短いタスクがメモリを確保したまま一時停止してしまうことが原因であると考えられる．</w:t>
      </w:r>
    </w:p>
    <w:p w14:paraId="4EAC2D03" w14:textId="43EDD1BC" w:rsidR="000778A8" w:rsidRDefault="000778A8" w:rsidP="00FA2BD4">
      <w:pPr>
        <w:pStyle w:val="a3"/>
        <w:spacing w:line="300" w:lineRule="exact"/>
        <w:ind w:firstLineChars="100" w:firstLine="220"/>
        <w:rPr>
          <w:sz w:val="22"/>
        </w:rPr>
      </w:pPr>
      <w:r w:rsidRPr="005F183B">
        <w:rPr>
          <w:sz w:val="22"/>
        </w:rPr>
        <w:t>したがって，消費メモリ増分だけでなく，残余実行時間と余裕時間も考慮したスケジューリング手法を提案する．このスケジューリング手法を，Least Memory, remaining</w:t>
      </w:r>
      <w:r w:rsidR="00FC6DFC" w:rsidRPr="005F183B">
        <w:rPr>
          <w:sz w:val="22"/>
        </w:rPr>
        <w:t xml:space="preserve"> </w:t>
      </w:r>
      <w:r w:rsidRPr="005F183B">
        <w:rPr>
          <w:sz w:val="22"/>
        </w:rPr>
        <w:t>Computation-time, and Laxity First (LMCLF) スケジューリングと呼ぶ．LMCLF スケジューリングでは，次のスケジューリングサイクルにおいて，</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から計算し，</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の値が小さいタスクから順に優先度を付与する．</w:t>
      </w:r>
    </w:p>
    <w:p w14:paraId="1593FC81" w14:textId="77777777" w:rsidR="004D27B8" w:rsidRPr="005F183B" w:rsidRDefault="004D27B8" w:rsidP="00FA2BD4">
      <w:pPr>
        <w:pStyle w:val="a3"/>
        <w:spacing w:line="300" w:lineRule="exact"/>
        <w:ind w:firstLineChars="100" w:firstLine="220"/>
        <w:rPr>
          <w:sz w:val="22"/>
        </w:rPr>
      </w:pPr>
    </w:p>
    <w:p w14:paraId="2ABB6A4E" w14:textId="77777777" w:rsidR="00676340" w:rsidRPr="005F183B" w:rsidRDefault="00676340" w:rsidP="00FA2BD4">
      <w:pPr>
        <w:pStyle w:val="a3"/>
        <w:spacing w:line="300" w:lineRule="exact"/>
        <w:rPr>
          <w:sz w:val="22"/>
        </w:rPr>
      </w:pPr>
    </w:p>
    <w:p w14:paraId="7FC89FCA" w14:textId="04A7154F" w:rsidR="000778A8" w:rsidRDefault="000778A8" w:rsidP="00FA2BD4">
      <w:pPr>
        <w:tabs>
          <w:tab w:val="center" w:pos="3853"/>
          <w:tab w:val="center" w:pos="6508"/>
          <w:tab w:val="right" w:pos="8832"/>
        </w:tabs>
        <w:spacing w:after="621" w:line="300" w:lineRule="exact"/>
        <w:rPr>
          <w:rFonts w:ascii="ＭＳ 明朝" w:eastAsia="ＭＳ 明朝" w:hAnsi="ＭＳ 明朝" w:cs="ＭＳ 明朝"/>
          <w:color w:val="000000"/>
          <w:sz w:val="22"/>
        </w:rPr>
      </w:pPr>
      <w:r w:rsidRPr="005F183B">
        <w:rPr>
          <w:sz w:val="22"/>
        </w:rPr>
        <w:tab/>
      </w:r>
      <w:proofErr w:type="spellStart"/>
      <w:r w:rsidRPr="005F183B">
        <w:rPr>
          <w:rFonts w:asciiTheme="minorEastAsia" w:hAnsiTheme="minorEastAsia" w:cs="ＭＳ 明朝"/>
          <w:i/>
          <w:color w:val="000000"/>
          <w:sz w:val="22"/>
        </w:rPr>
        <w:t>θi</w:t>
      </w:r>
      <w:proofErr w:type="spellEnd"/>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 xml:space="preserve">α </w:t>
      </w:r>
      <w:r w:rsidRPr="005F183B">
        <w:rPr>
          <w:rFonts w:asciiTheme="minorEastAsia" w:hAnsiTheme="minorEastAsia" w:cs="ＭＳ 明朝"/>
          <w:color w:val="000000"/>
          <w:sz w:val="22"/>
        </w:rPr>
        <w:t xml:space="preserve">× </w:t>
      </w:r>
      <w:r w:rsidRPr="005F183B">
        <w:rPr>
          <w:rFonts w:asciiTheme="minorEastAsia" w:hAnsiTheme="minorEastAsia" w:cs="ＭＳ 明朝"/>
          <w:i/>
          <w:color w:val="000000"/>
          <w:sz w:val="22"/>
        </w:rPr>
        <w:t>m</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Ci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Li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w:t>
      </w:r>
      <w:r w:rsidRPr="005F183B">
        <w:rPr>
          <w:rFonts w:asciiTheme="minorEastAsia" w:hAnsiTheme="minorEastAsia" w:cs="ＭＳ 明朝"/>
          <w:color w:val="000000"/>
          <w:sz w:val="22"/>
        </w:rPr>
        <w:tab/>
        <w:t>(</w:t>
      </w:r>
      <w:r w:rsidRPr="005F183B">
        <w:rPr>
          <w:rFonts w:asciiTheme="minorEastAsia" w:hAnsiTheme="minorEastAsia" w:cs="ＭＳ 明朝"/>
          <w:i/>
          <w:color w:val="000000"/>
          <w:sz w:val="22"/>
        </w:rPr>
        <w:t xml:space="preserve">α &gt; </w:t>
      </w:r>
      <w:r w:rsidRPr="005F183B">
        <w:rPr>
          <w:rFonts w:asciiTheme="minorEastAsia" w:hAnsiTheme="minorEastAsia" w:cs="ＭＳ 明朝"/>
          <w:color w:val="000000"/>
          <w:sz w:val="22"/>
        </w:rPr>
        <w:t>0)</w:t>
      </w:r>
      <w:r w:rsidRPr="005F183B">
        <w:rPr>
          <w:rFonts w:ascii="ＭＳ 明朝" w:eastAsia="ＭＳ 明朝" w:hAnsi="ＭＳ 明朝" w:cs="ＭＳ 明朝"/>
          <w:color w:val="000000"/>
          <w:sz w:val="22"/>
        </w:rPr>
        <w:tab/>
        <w:t>(5)</w:t>
      </w:r>
    </w:p>
    <w:p w14:paraId="18E9299B" w14:textId="77777777" w:rsidR="004D27B8" w:rsidRPr="005F183B" w:rsidRDefault="004D27B8" w:rsidP="00FA2BD4">
      <w:pPr>
        <w:tabs>
          <w:tab w:val="center" w:pos="3853"/>
          <w:tab w:val="center" w:pos="6508"/>
          <w:tab w:val="right" w:pos="8832"/>
        </w:tabs>
        <w:spacing w:after="621" w:line="300" w:lineRule="exact"/>
        <w:rPr>
          <w:rFonts w:ascii="Calibri" w:eastAsia="Calibri" w:hAnsi="Calibri" w:cs="Calibri"/>
          <w:color w:val="000000"/>
          <w:sz w:val="22"/>
        </w:rPr>
      </w:pPr>
    </w:p>
    <w:p w14:paraId="1CB97D0F" w14:textId="77777777" w:rsidR="00ED616F" w:rsidRDefault="000778A8" w:rsidP="00EA66B4">
      <w:pPr>
        <w:keepNext/>
        <w:widowControl/>
        <w:spacing w:after="333" w:line="259" w:lineRule="auto"/>
        <w:ind w:left="275"/>
        <w:jc w:val="left"/>
      </w:pPr>
      <w:r w:rsidRPr="000778A8">
        <w:rPr>
          <w:rFonts w:ascii="Calibri" w:eastAsia="Calibri" w:hAnsi="Calibri" w:cs="Calibri"/>
          <w:noProof/>
          <w:color w:val="000000"/>
          <w:sz w:val="20"/>
          <w:szCs w:val="20"/>
        </w:rPr>
        <w:drawing>
          <wp:inline distT="0" distB="0" distL="0" distR="0" wp14:anchorId="3CF694CB" wp14:editId="5AB70C95">
            <wp:extent cx="5334001" cy="1109472"/>
            <wp:effectExtent l="0" t="0" r="0" b="0"/>
            <wp:docPr id="59269" name="Picture 59269"/>
            <wp:cNvGraphicFramePr/>
            <a:graphic xmlns:a="http://schemas.openxmlformats.org/drawingml/2006/main">
              <a:graphicData uri="http://schemas.openxmlformats.org/drawingml/2006/picture">
                <pic:pic xmlns:pic="http://schemas.openxmlformats.org/drawingml/2006/picture">
                  <pic:nvPicPr>
                    <pic:cNvPr id="59269" name="Picture 59269"/>
                    <pic:cNvPicPr/>
                  </pic:nvPicPr>
                  <pic:blipFill>
                    <a:blip r:embed="rId10"/>
                    <a:stretch>
                      <a:fillRect/>
                    </a:stretch>
                  </pic:blipFill>
                  <pic:spPr>
                    <a:xfrm>
                      <a:off x="0" y="0"/>
                      <a:ext cx="5334001" cy="1109472"/>
                    </a:xfrm>
                    <a:prstGeom prst="rect">
                      <a:avLst/>
                    </a:prstGeom>
                  </pic:spPr>
                </pic:pic>
              </a:graphicData>
            </a:graphic>
          </wp:inline>
        </w:drawing>
      </w:r>
    </w:p>
    <w:p w14:paraId="4EA6F69A" w14:textId="085E1D35" w:rsidR="000778A8" w:rsidRPr="000778A8" w:rsidRDefault="00ED616F" w:rsidP="00EA66B4">
      <w:pPr>
        <w:pStyle w:val="af6"/>
        <w:jc w:val="center"/>
        <w:rPr>
          <w:rFonts w:ascii="Calibri" w:eastAsia="Calibri" w:hAnsi="Calibri" w:cs="Calibri"/>
          <w:color w:val="000000"/>
          <w:sz w:val="20"/>
          <w:szCs w:val="20"/>
        </w:rPr>
      </w:pPr>
      <w:r>
        <w:t xml:space="preserve">図 </w:t>
      </w:r>
      <w:fldSimple w:instr=" SEQ 図 \* ARABIC ">
        <w:r w:rsidR="00BF309F">
          <w:rPr>
            <w:noProof/>
          </w:rPr>
          <w:t>6</w:t>
        </w:r>
      </w:fldSimple>
      <w:r w:rsidRPr="000778A8">
        <w:rPr>
          <w:rFonts w:ascii="ＭＳ 明朝" w:eastAsia="ＭＳ 明朝" w:hAnsi="ＭＳ 明朝" w:cs="ＭＳ 明朝"/>
          <w:color w:val="000000"/>
          <w:sz w:val="20"/>
          <w:szCs w:val="20"/>
        </w:rPr>
        <w:t>: 3 つのタスクのスケジューリング問題</w:t>
      </w:r>
    </w:p>
    <w:p w14:paraId="0085CDC9" w14:textId="4B8A8DF2" w:rsidR="001A59FD" w:rsidRDefault="001A59FD"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71279C1A" w14:textId="179C96D2"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D52B60D" w14:textId="39902121"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39359003" w14:textId="77777777" w:rsidR="00015021" w:rsidRPr="00676340" w:rsidRDefault="00015021" w:rsidP="005F183B">
      <w:pPr>
        <w:widowControl/>
        <w:spacing w:after="3" w:line="265" w:lineRule="auto"/>
        <w:ind w:right="34"/>
        <w:rPr>
          <w:rFonts w:ascii="ＭＳ 明朝" w:eastAsia="ＭＳ 明朝" w:hAnsi="ＭＳ 明朝" w:cs="ＭＳ 明朝"/>
          <w:color w:val="000000"/>
          <w:sz w:val="20"/>
          <w:szCs w:val="20"/>
        </w:rPr>
      </w:pPr>
    </w:p>
    <w:tbl>
      <w:tblPr>
        <w:tblStyle w:val="TableGrid1"/>
        <w:tblpPr w:leftFromText="142" w:rightFromText="142" w:vertAnchor="text" w:horzAnchor="margin" w:tblpY="110"/>
        <w:tblW w:w="8500" w:type="dxa"/>
        <w:tblInd w:w="0" w:type="dxa"/>
        <w:tblCellMar>
          <w:top w:w="68" w:type="dxa"/>
          <w:bottom w:w="12" w:type="dxa"/>
          <w:right w:w="30" w:type="dxa"/>
        </w:tblCellMar>
        <w:tblLook w:val="04A0" w:firstRow="1" w:lastRow="0" w:firstColumn="1" w:lastColumn="0" w:noHBand="0" w:noVBand="1"/>
      </w:tblPr>
      <w:tblGrid>
        <w:gridCol w:w="2614"/>
        <w:gridCol w:w="1035"/>
        <w:gridCol w:w="3288"/>
        <w:gridCol w:w="1563"/>
      </w:tblGrid>
      <w:tr w:rsidR="00676340" w:rsidRPr="000778A8" w14:paraId="00B5489D" w14:textId="77777777" w:rsidTr="00676340">
        <w:trPr>
          <w:trHeight w:val="311"/>
        </w:trPr>
        <w:tc>
          <w:tcPr>
            <w:tcW w:w="2614" w:type="dxa"/>
            <w:tcBorders>
              <w:top w:val="single" w:sz="3" w:space="0" w:color="000000"/>
              <w:left w:val="nil"/>
              <w:bottom w:val="single" w:sz="3" w:space="0" w:color="000000"/>
              <w:right w:val="nil"/>
            </w:tcBorders>
          </w:tcPr>
          <w:p w14:paraId="010311AC" w14:textId="77777777" w:rsidR="00676340" w:rsidRPr="000778A8" w:rsidRDefault="00676340" w:rsidP="00676340">
            <w:pPr>
              <w:widowControl/>
              <w:spacing w:line="259" w:lineRule="auto"/>
              <w:ind w:left="662"/>
              <w:jc w:val="center"/>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4A5386E7" wp14:editId="016B2F34">
                      <wp:extent cx="259202" cy="121328"/>
                      <wp:effectExtent l="0" t="0" r="0" b="0"/>
                      <wp:docPr id="54650" name="Group 54650"/>
                      <wp:cNvGraphicFramePr/>
                      <a:graphic xmlns:a="http://schemas.openxmlformats.org/drawingml/2006/main">
                        <a:graphicData uri="http://schemas.microsoft.com/office/word/2010/wordprocessingGroup">
                          <wpg:wgp>
                            <wpg:cNvGrpSpPr/>
                            <wpg:grpSpPr>
                              <a:xfrm>
                                <a:off x="0" y="0"/>
                                <a:ext cx="259202" cy="121328"/>
                                <a:chOff x="0" y="0"/>
                                <a:chExt cx="259202" cy="121328"/>
                              </a:xfrm>
                            </wpg:grpSpPr>
                            <wps:wsp>
                              <wps:cNvPr id="4991" name="Shape 4991"/>
                              <wps:cNvSpPr/>
                              <wps:spPr>
                                <a:xfrm>
                                  <a:off x="0" y="0"/>
                                  <a:ext cx="40443" cy="121328"/>
                                </a:xfrm>
                                <a:custGeom>
                                  <a:avLst/>
                                  <a:gdLst/>
                                  <a:ahLst/>
                                  <a:cxnLst/>
                                  <a:rect l="0" t="0" r="0" b="0"/>
                                  <a:pathLst>
                                    <a:path w="40443" h="121328">
                                      <a:moveTo>
                                        <a:pt x="39524" y="0"/>
                                      </a:moveTo>
                                      <a:lnTo>
                                        <a:pt x="40443" y="4596"/>
                                      </a:lnTo>
                                      <a:cubicBezTo>
                                        <a:pt x="30332" y="8272"/>
                                        <a:pt x="22979" y="14706"/>
                                        <a:pt x="18383" y="23898"/>
                                      </a:cubicBezTo>
                                      <a:cubicBezTo>
                                        <a:pt x="13788" y="33090"/>
                                        <a:pt x="11030" y="45958"/>
                                        <a:pt x="11030" y="59745"/>
                                      </a:cubicBezTo>
                                      <a:cubicBezTo>
                                        <a:pt x="11030" y="75371"/>
                                        <a:pt x="13788" y="87320"/>
                                        <a:pt x="18383" y="97430"/>
                                      </a:cubicBezTo>
                                      <a:cubicBezTo>
                                        <a:pt x="22979" y="106622"/>
                                        <a:pt x="30332" y="113056"/>
                                        <a:pt x="40443" y="116733"/>
                                      </a:cubicBezTo>
                                      <a:lnTo>
                                        <a:pt x="39524" y="121328"/>
                                      </a:lnTo>
                                      <a:cubicBezTo>
                                        <a:pt x="26656" y="118571"/>
                                        <a:pt x="16545" y="111218"/>
                                        <a:pt x="10111" y="100188"/>
                                      </a:cubicBezTo>
                                      <a:cubicBezTo>
                                        <a:pt x="3677" y="89158"/>
                                        <a:pt x="0" y="76290"/>
                                        <a:pt x="0" y="60664"/>
                                      </a:cubicBezTo>
                                      <a:cubicBezTo>
                                        <a:pt x="0" y="45039"/>
                                        <a:pt x="3677" y="32170"/>
                                        <a:pt x="10111" y="21141"/>
                                      </a:cubicBezTo>
                                      <a:cubicBezTo>
                                        <a:pt x="16545" y="10111"/>
                                        <a:pt x="26656" y="2757"/>
                                        <a:pt x="39524" y="0"/>
                                      </a:cubicBezTo>
                                      <a:close/>
                                    </a:path>
                                  </a:pathLst>
                                </a:custGeom>
                                <a:solidFill>
                                  <a:srgbClr val="000000"/>
                                </a:solidFill>
                                <a:ln w="0" cap="flat">
                                  <a:noFill/>
                                  <a:round/>
                                </a:ln>
                                <a:effectLst/>
                              </wps:spPr>
                              <wps:bodyPr/>
                            </wps:wsp>
                            <wps:wsp>
                              <wps:cNvPr id="4992" name="Shape 4992"/>
                              <wps:cNvSpPr/>
                              <wps:spPr>
                                <a:xfrm>
                                  <a:off x="50554" y="35453"/>
                                  <a:ext cx="32630" cy="64735"/>
                                </a:xfrm>
                                <a:custGeom>
                                  <a:avLst/>
                                  <a:gdLst/>
                                  <a:ahLst/>
                                  <a:cxnLst/>
                                  <a:rect l="0" t="0" r="0" b="0"/>
                                  <a:pathLst>
                                    <a:path w="32630" h="64735">
                                      <a:moveTo>
                                        <a:pt x="32630" y="0"/>
                                      </a:moveTo>
                                      <a:lnTo>
                                        <a:pt x="32630" y="7012"/>
                                      </a:lnTo>
                                      <a:lnTo>
                                        <a:pt x="29413" y="9586"/>
                                      </a:lnTo>
                                      <a:cubicBezTo>
                                        <a:pt x="28494" y="11424"/>
                                        <a:pt x="26656" y="13262"/>
                                        <a:pt x="24817" y="16020"/>
                                      </a:cubicBezTo>
                                      <a:cubicBezTo>
                                        <a:pt x="23898" y="18777"/>
                                        <a:pt x="22060" y="21535"/>
                                        <a:pt x="21141" y="25211"/>
                                      </a:cubicBezTo>
                                      <a:cubicBezTo>
                                        <a:pt x="20222" y="27969"/>
                                        <a:pt x="19302" y="31645"/>
                                        <a:pt x="19302" y="35322"/>
                                      </a:cubicBezTo>
                                      <a:cubicBezTo>
                                        <a:pt x="18383" y="38079"/>
                                        <a:pt x="18383" y="41756"/>
                                        <a:pt x="18383" y="44513"/>
                                      </a:cubicBezTo>
                                      <a:cubicBezTo>
                                        <a:pt x="18383" y="51867"/>
                                        <a:pt x="20222" y="54624"/>
                                        <a:pt x="23898" y="54624"/>
                                      </a:cubicBezTo>
                                      <a:lnTo>
                                        <a:pt x="32630" y="49531"/>
                                      </a:lnTo>
                                      <a:lnTo>
                                        <a:pt x="32630" y="58588"/>
                                      </a:lnTo>
                                      <a:lnTo>
                                        <a:pt x="25736" y="62896"/>
                                      </a:lnTo>
                                      <a:cubicBezTo>
                                        <a:pt x="22979" y="63816"/>
                                        <a:pt x="20222" y="64735"/>
                                        <a:pt x="16545" y="64735"/>
                                      </a:cubicBezTo>
                                      <a:cubicBezTo>
                                        <a:pt x="12868" y="64735"/>
                                        <a:pt x="10111" y="63816"/>
                                        <a:pt x="7353" y="61977"/>
                                      </a:cubicBezTo>
                                      <a:cubicBezTo>
                                        <a:pt x="5515" y="60139"/>
                                        <a:pt x="3677" y="58301"/>
                                        <a:pt x="1838" y="54624"/>
                                      </a:cubicBezTo>
                                      <a:cubicBezTo>
                                        <a:pt x="919" y="51867"/>
                                        <a:pt x="0" y="48190"/>
                                        <a:pt x="0" y="44513"/>
                                      </a:cubicBezTo>
                                      <a:cubicBezTo>
                                        <a:pt x="0" y="35322"/>
                                        <a:pt x="1838" y="27969"/>
                                        <a:pt x="5515" y="20615"/>
                                      </a:cubicBezTo>
                                      <a:cubicBezTo>
                                        <a:pt x="8273" y="13262"/>
                                        <a:pt x="12868" y="7747"/>
                                        <a:pt x="18383" y="4071"/>
                                      </a:cubicBezTo>
                                      <a:lnTo>
                                        <a:pt x="32630" y="0"/>
                                      </a:lnTo>
                                      <a:close/>
                                    </a:path>
                                  </a:pathLst>
                                </a:custGeom>
                                <a:solidFill>
                                  <a:srgbClr val="000000"/>
                                </a:solidFill>
                                <a:ln w="0" cap="flat">
                                  <a:noFill/>
                                  <a:round/>
                                </a:ln>
                                <a:effectLst/>
                              </wps:spPr>
                              <wps:bodyPr/>
                            </wps:wsp>
                            <wps:wsp>
                              <wps:cNvPr id="4993" name="Shape 4993"/>
                              <wps:cNvSpPr/>
                              <wps:spPr>
                                <a:xfrm>
                                  <a:off x="83184" y="34009"/>
                                  <a:ext cx="47336" cy="66179"/>
                                </a:xfrm>
                                <a:custGeom>
                                  <a:avLst/>
                                  <a:gdLst/>
                                  <a:ahLst/>
                                  <a:cxnLst/>
                                  <a:rect l="0" t="0" r="0" b="0"/>
                                  <a:pathLst>
                                    <a:path w="47336" h="66179">
                                      <a:moveTo>
                                        <a:pt x="5055" y="0"/>
                                      </a:moveTo>
                                      <a:cubicBezTo>
                                        <a:pt x="10570" y="0"/>
                                        <a:pt x="14247" y="919"/>
                                        <a:pt x="17004" y="3677"/>
                                      </a:cubicBezTo>
                                      <a:cubicBezTo>
                                        <a:pt x="20681" y="6434"/>
                                        <a:pt x="22519" y="10111"/>
                                        <a:pt x="23438" y="15626"/>
                                      </a:cubicBezTo>
                                      <a:lnTo>
                                        <a:pt x="29872" y="919"/>
                                      </a:lnTo>
                                      <a:lnTo>
                                        <a:pt x="47336" y="919"/>
                                      </a:lnTo>
                                      <a:lnTo>
                                        <a:pt x="46417" y="5515"/>
                                      </a:lnTo>
                                      <a:cubicBezTo>
                                        <a:pt x="45498" y="7353"/>
                                        <a:pt x="41821" y="11030"/>
                                        <a:pt x="38145" y="16545"/>
                                      </a:cubicBezTo>
                                      <a:cubicBezTo>
                                        <a:pt x="34468" y="22060"/>
                                        <a:pt x="30792" y="26656"/>
                                        <a:pt x="27115" y="32170"/>
                                      </a:cubicBezTo>
                                      <a:cubicBezTo>
                                        <a:pt x="27115" y="34009"/>
                                        <a:pt x="27115" y="35847"/>
                                        <a:pt x="26196" y="39524"/>
                                      </a:cubicBezTo>
                                      <a:cubicBezTo>
                                        <a:pt x="26196" y="43200"/>
                                        <a:pt x="26196" y="45958"/>
                                        <a:pt x="26196" y="47796"/>
                                      </a:cubicBezTo>
                                      <a:cubicBezTo>
                                        <a:pt x="26196" y="51473"/>
                                        <a:pt x="26196" y="53311"/>
                                        <a:pt x="27115" y="54230"/>
                                      </a:cubicBezTo>
                                      <a:cubicBezTo>
                                        <a:pt x="28034" y="56069"/>
                                        <a:pt x="28953" y="56069"/>
                                        <a:pt x="30792" y="56069"/>
                                      </a:cubicBezTo>
                                      <a:cubicBezTo>
                                        <a:pt x="31711" y="56069"/>
                                        <a:pt x="32630" y="56069"/>
                                        <a:pt x="34468" y="55149"/>
                                      </a:cubicBezTo>
                                      <a:cubicBezTo>
                                        <a:pt x="35387" y="54230"/>
                                        <a:pt x="37226" y="52392"/>
                                        <a:pt x="39064" y="49634"/>
                                      </a:cubicBezTo>
                                      <a:lnTo>
                                        <a:pt x="43660" y="54230"/>
                                      </a:lnTo>
                                      <a:cubicBezTo>
                                        <a:pt x="39983" y="58826"/>
                                        <a:pt x="36307" y="61583"/>
                                        <a:pt x="33549" y="63422"/>
                                      </a:cubicBezTo>
                                      <a:cubicBezTo>
                                        <a:pt x="29872" y="65260"/>
                                        <a:pt x="26196" y="66179"/>
                                        <a:pt x="21600" y="66179"/>
                                      </a:cubicBezTo>
                                      <a:cubicBezTo>
                                        <a:pt x="18843" y="66179"/>
                                        <a:pt x="16085" y="64341"/>
                                        <a:pt x="14247" y="62503"/>
                                      </a:cubicBezTo>
                                      <a:cubicBezTo>
                                        <a:pt x="12409" y="60664"/>
                                        <a:pt x="11489" y="57907"/>
                                        <a:pt x="11489" y="53311"/>
                                      </a:cubicBezTo>
                                      <a:cubicBezTo>
                                        <a:pt x="11489" y="52392"/>
                                        <a:pt x="11489" y="50554"/>
                                        <a:pt x="11489" y="48715"/>
                                      </a:cubicBezTo>
                                      <a:lnTo>
                                        <a:pt x="10570" y="48715"/>
                                      </a:lnTo>
                                      <a:cubicBezTo>
                                        <a:pt x="6894" y="54230"/>
                                        <a:pt x="3217" y="57907"/>
                                        <a:pt x="459" y="59745"/>
                                      </a:cubicBezTo>
                                      <a:lnTo>
                                        <a:pt x="0" y="60032"/>
                                      </a:lnTo>
                                      <a:lnTo>
                                        <a:pt x="0" y="50975"/>
                                      </a:lnTo>
                                      <a:lnTo>
                                        <a:pt x="2298" y="49634"/>
                                      </a:lnTo>
                                      <a:cubicBezTo>
                                        <a:pt x="5974" y="45958"/>
                                        <a:pt x="9651" y="39524"/>
                                        <a:pt x="12409" y="32170"/>
                                      </a:cubicBezTo>
                                      <a:cubicBezTo>
                                        <a:pt x="13328" y="27575"/>
                                        <a:pt x="14247" y="23898"/>
                                        <a:pt x="14247" y="19302"/>
                                      </a:cubicBezTo>
                                      <a:cubicBezTo>
                                        <a:pt x="14247" y="14707"/>
                                        <a:pt x="13328" y="11949"/>
                                        <a:pt x="11489" y="10111"/>
                                      </a:cubicBezTo>
                                      <a:cubicBezTo>
                                        <a:pt x="10570" y="7353"/>
                                        <a:pt x="8732" y="6434"/>
                                        <a:pt x="5974" y="6434"/>
                                      </a:cubicBezTo>
                                      <a:cubicBezTo>
                                        <a:pt x="5055" y="6434"/>
                                        <a:pt x="3217" y="7353"/>
                                        <a:pt x="1379" y="7353"/>
                                      </a:cubicBezTo>
                                      <a:lnTo>
                                        <a:pt x="0" y="8456"/>
                                      </a:lnTo>
                                      <a:lnTo>
                                        <a:pt x="0" y="1444"/>
                                      </a:lnTo>
                                      <a:lnTo>
                                        <a:pt x="5055" y="0"/>
                                      </a:lnTo>
                                      <a:close/>
                                    </a:path>
                                  </a:pathLst>
                                </a:custGeom>
                                <a:solidFill>
                                  <a:srgbClr val="000000"/>
                                </a:solidFill>
                                <a:ln w="0" cap="flat">
                                  <a:noFill/>
                                  <a:round/>
                                </a:ln>
                                <a:effectLst/>
                              </wps:spPr>
                              <wps:bodyPr/>
                            </wps:wsp>
                            <wps:wsp>
                              <wps:cNvPr id="60910" name="Shape 60910"/>
                              <wps:cNvSpPr/>
                              <wps:spPr>
                                <a:xfrm>
                                  <a:off x="179235" y="69856"/>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s:wsp>
                              <wps:cNvPr id="60911" name="Shape 60911"/>
                              <wps:cNvSpPr/>
                              <wps:spPr>
                                <a:xfrm>
                                  <a:off x="179235" y="43200"/>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g:wgp>
                        </a:graphicData>
                      </a:graphic>
                    </wp:inline>
                  </w:drawing>
                </mc:Choice>
                <mc:Fallback>
                  <w:pict>
                    <v:group w14:anchorId="0E6874A0" id="Group 54650" o:spid="_x0000_s1026" style="width:20.4pt;height:9.55pt;mso-position-horizontal-relative:char;mso-position-vertical-relative:line" coordsize="259202,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">
                      <v:shape id="Shape 4991" o:spid="_x0000_s1027" style="position:absolute;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" path="m39524,r919,4596c30332,8272,22979,14706,18383,23898v-4595,9192,-7353,22060,-7353,35847c11030,75371,13788,87320,18383,97430v4596,9192,11949,15626,22060,19303l39524,121328c26656,118571,16545,111218,10111,100188,3677,89158,,76290,,60664,,45039,3677,32170,10111,21141,16545,10111,26656,2757,39524,xe" fillcolor="black" stroked="f" strokeweight="0">
                        <v:path arrowok="t" textboxrect="0,0,40443,121328"/>
                      </v:shape>
                      <v:shape id="Shape 4992" o:spid="_x0000_s1028" style="position:absolute;left:50554;top:35453;width:32630;height:64735;visibility:visible;mso-wrap-style:square;v-text-anchor:top" coordsize="32630,6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" path="m32630,r,7012l29413,9586v-919,1838,-2757,3676,-4596,6434c23898,18777,22060,21535,21141,25211v-919,2758,-1839,6434,-1839,10111c18383,38079,18383,41756,18383,44513v,7354,1839,10111,5515,10111l32630,49531r,9057l25736,62896v-2757,920,-5514,1839,-9191,1839c12868,64735,10111,63816,7353,61977,5515,60139,3677,58301,1838,54624,919,51867,,48190,,44513,,35322,1838,27969,5515,20615,8273,13262,12868,7747,18383,4071l32630,xe" fillcolor="black" stroked="f" strokeweight="0">
                        <v:path arrowok="t" textboxrect="0,0,32630,64735"/>
                      </v:shape>
                      <v:shape id="Shape 4993" o:spid="_x0000_s1029" style="position:absolute;left:83184;top:34009;width:47336;height:66179;visibility:visible;mso-wrap-style:square;v-text-anchor:top" coordsize="47336,6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" path="m5055,v5515,,9192,919,11949,3677c20681,6434,22519,10111,23438,15626l29872,919r17464,l46417,5515v-919,1838,-4596,5515,-8272,11030c34468,22060,30792,26656,27115,32170v,1839,,3677,-919,7354c26196,43200,26196,45958,26196,47796v,3677,,5515,919,6434c28034,56069,28953,56069,30792,56069v919,,1838,,3676,-920c35387,54230,37226,52392,39064,49634r4596,4596c39983,58826,36307,61583,33549,63422v-3677,1838,-7353,2757,-11949,2757c18843,66179,16085,64341,14247,62503,12409,60664,11489,57907,11489,53311v,-919,,-2757,,-4596l10570,48715c6894,54230,3217,57907,459,59745l,60032,,50975,2298,49634c5974,45958,9651,39524,12409,32170v919,-4595,1838,-8272,1838,-12868c14247,14707,13328,11949,11489,10111,10570,7353,8732,6434,5974,6434v-919,,-2757,919,-4595,919l,8456,,1444,5055,xe" fillcolor="black" stroked="f" strokeweight="0">
                        <v:path arrowok="t" textboxrect="0,0,47336,66179"/>
                      </v:shape>
                      <v:shape id="Shape 60910" o:spid="_x0000_s1030" style="position:absolute;left:179235;top:69856;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" path="m,l79967,r,9191l,9191,,e" fillcolor="black" stroked="f" strokeweight="0">
                        <v:path arrowok="t" textboxrect="0,0,79967,9191"/>
                      </v:shape>
                      <v:shape id="Shape 60911" o:spid="_x0000_s1031" style="position:absolute;left:179235;top:43200;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" path="m,l79967,r,9191l,9191,,e" fillcolor="black" stroked="f" strokeweight="0">
                        <v:path arrowok="t" textboxrect="0,0,79967,9191"/>
                      </v:shape>
                      <w10:anchorlock/>
                    </v:group>
                  </w:pict>
                </mc:Fallback>
              </mc:AlternateContent>
            </w:r>
          </w:p>
        </w:tc>
        <w:tc>
          <w:tcPr>
            <w:tcW w:w="1035" w:type="dxa"/>
            <w:tcBorders>
              <w:top w:val="single" w:sz="3" w:space="0" w:color="000000"/>
              <w:left w:val="nil"/>
              <w:bottom w:val="single" w:sz="3" w:space="0" w:color="000000"/>
              <w:right w:val="single" w:sz="3" w:space="0" w:color="000000"/>
            </w:tcBorders>
          </w:tcPr>
          <w:p w14:paraId="6DC99486" w14:textId="77777777" w:rsidR="00676340" w:rsidRPr="000778A8" w:rsidRDefault="00676340" w:rsidP="00FA0E35">
            <w:pPr>
              <w:widowControl/>
              <w:spacing w:line="259" w:lineRule="auto"/>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07FE84DB" wp14:editId="4A3B8A6B">
                      <wp:extent cx="111218" cy="121328"/>
                      <wp:effectExtent l="0" t="0" r="0" b="0"/>
                      <wp:docPr id="54688" name="Group 54688"/>
                      <wp:cNvGraphicFramePr/>
                      <a:graphic xmlns:a="http://schemas.openxmlformats.org/drawingml/2006/main">
                        <a:graphicData uri="http://schemas.microsoft.com/office/word/2010/wordprocessingGroup">
                          <wpg:wgp>
                            <wpg:cNvGrpSpPr/>
                            <wpg:grpSpPr>
                              <a:xfrm>
                                <a:off x="0" y="0"/>
                                <a:ext cx="111218" cy="121328"/>
                                <a:chOff x="0" y="0"/>
                                <a:chExt cx="111218" cy="121328"/>
                              </a:xfrm>
                            </wpg:grpSpPr>
                            <wps:wsp>
                              <wps:cNvPr id="4990" name="Shape 4990"/>
                              <wps:cNvSpPr/>
                              <wps:spPr>
                                <a:xfrm>
                                  <a:off x="70775" y="0"/>
                                  <a:ext cx="40443" cy="121328"/>
                                </a:xfrm>
                                <a:custGeom>
                                  <a:avLst/>
                                  <a:gdLst/>
                                  <a:ahLst/>
                                  <a:cxnLst/>
                                  <a:rect l="0" t="0" r="0" b="0"/>
                                  <a:pathLst>
                                    <a:path w="40443" h="121328">
                                      <a:moveTo>
                                        <a:pt x="1838" y="0"/>
                                      </a:moveTo>
                                      <a:cubicBezTo>
                                        <a:pt x="13787" y="2757"/>
                                        <a:pt x="23898" y="10111"/>
                                        <a:pt x="30332" y="21141"/>
                                      </a:cubicBezTo>
                                      <a:cubicBezTo>
                                        <a:pt x="36766" y="32170"/>
                                        <a:pt x="40443" y="45039"/>
                                        <a:pt x="40443" y="60664"/>
                                      </a:cubicBezTo>
                                      <a:cubicBezTo>
                                        <a:pt x="40443" y="76290"/>
                                        <a:pt x="36766" y="89158"/>
                                        <a:pt x="30332" y="100188"/>
                                      </a:cubicBezTo>
                                      <a:cubicBezTo>
                                        <a:pt x="23898" y="111218"/>
                                        <a:pt x="13787" y="118571"/>
                                        <a:pt x="1838" y="121328"/>
                                      </a:cubicBezTo>
                                      <a:lnTo>
                                        <a:pt x="0" y="116733"/>
                                      </a:lnTo>
                                      <a:cubicBezTo>
                                        <a:pt x="10111" y="113056"/>
                                        <a:pt x="17464" y="106622"/>
                                        <a:pt x="22060" y="97430"/>
                                      </a:cubicBezTo>
                                      <a:cubicBezTo>
                                        <a:pt x="26655" y="87320"/>
                                        <a:pt x="29413" y="75371"/>
                                        <a:pt x="29413" y="59745"/>
                                      </a:cubicBezTo>
                                      <a:cubicBezTo>
                                        <a:pt x="29413" y="45958"/>
                                        <a:pt x="26655" y="33090"/>
                                        <a:pt x="22060" y="23898"/>
                                      </a:cubicBezTo>
                                      <a:cubicBezTo>
                                        <a:pt x="17464" y="14706"/>
                                        <a:pt x="10111" y="8272"/>
                                        <a:pt x="0" y="4596"/>
                                      </a:cubicBezTo>
                                      <a:lnTo>
                                        <a:pt x="1838" y="0"/>
                                      </a:lnTo>
                                      <a:close/>
                                    </a:path>
                                  </a:pathLst>
                                </a:custGeom>
                                <a:solidFill>
                                  <a:srgbClr val="000000"/>
                                </a:solidFill>
                                <a:ln w="0" cap="flat">
                                  <a:noFill/>
                                  <a:round/>
                                </a:ln>
                                <a:effectLst/>
                              </wps:spPr>
                              <wps:bodyPr/>
                            </wps:wsp>
                            <wps:wsp>
                              <wps:cNvPr id="4996" name="Shape 4996"/>
                              <wps:cNvSpPr/>
                              <wps:spPr>
                                <a:xfrm>
                                  <a:off x="0" y="10111"/>
                                  <a:ext cx="59745" cy="88239"/>
                                </a:xfrm>
                                <a:custGeom>
                                  <a:avLst/>
                                  <a:gdLst/>
                                  <a:ahLst/>
                                  <a:cxnLst/>
                                  <a:rect l="0" t="0" r="0" b="0"/>
                                  <a:pathLst>
                                    <a:path w="59745" h="88239">
                                      <a:moveTo>
                                        <a:pt x="34009" y="0"/>
                                      </a:moveTo>
                                      <a:lnTo>
                                        <a:pt x="42281" y="0"/>
                                      </a:lnTo>
                                      <a:cubicBezTo>
                                        <a:pt x="42281" y="3677"/>
                                        <a:pt x="42281" y="9192"/>
                                        <a:pt x="42281" y="16545"/>
                                      </a:cubicBezTo>
                                      <a:lnTo>
                                        <a:pt x="42281" y="70775"/>
                                      </a:lnTo>
                                      <a:cubicBezTo>
                                        <a:pt x="42281" y="73532"/>
                                        <a:pt x="42281" y="75371"/>
                                        <a:pt x="42281" y="76290"/>
                                      </a:cubicBezTo>
                                      <a:cubicBezTo>
                                        <a:pt x="42281" y="77209"/>
                                        <a:pt x="43200" y="78128"/>
                                        <a:pt x="44119" y="79047"/>
                                      </a:cubicBezTo>
                                      <a:cubicBezTo>
                                        <a:pt x="44119" y="79967"/>
                                        <a:pt x="45039" y="80886"/>
                                        <a:pt x="46877" y="80886"/>
                                      </a:cubicBezTo>
                                      <a:cubicBezTo>
                                        <a:pt x="47796" y="81805"/>
                                        <a:pt x="49634" y="81805"/>
                                        <a:pt x="51473" y="82724"/>
                                      </a:cubicBezTo>
                                      <a:cubicBezTo>
                                        <a:pt x="54230" y="82724"/>
                                        <a:pt x="56988" y="82724"/>
                                        <a:pt x="59745" y="82724"/>
                                      </a:cubicBezTo>
                                      <a:lnTo>
                                        <a:pt x="59745" y="88239"/>
                                      </a:lnTo>
                                      <a:lnTo>
                                        <a:pt x="4596" y="88239"/>
                                      </a:lnTo>
                                      <a:lnTo>
                                        <a:pt x="4596" y="82724"/>
                                      </a:lnTo>
                                      <a:cubicBezTo>
                                        <a:pt x="9192" y="82724"/>
                                        <a:pt x="12868" y="82724"/>
                                        <a:pt x="14706" y="81805"/>
                                      </a:cubicBezTo>
                                      <a:cubicBezTo>
                                        <a:pt x="16545" y="81805"/>
                                        <a:pt x="18383" y="80886"/>
                                        <a:pt x="19302" y="79967"/>
                                      </a:cubicBezTo>
                                      <a:cubicBezTo>
                                        <a:pt x="20222" y="79967"/>
                                        <a:pt x="21141" y="78128"/>
                                        <a:pt x="21141" y="77209"/>
                                      </a:cubicBezTo>
                                      <a:cubicBezTo>
                                        <a:pt x="22060" y="76290"/>
                                        <a:pt x="22060" y="73532"/>
                                        <a:pt x="22060" y="70775"/>
                                      </a:cubicBezTo>
                                      <a:lnTo>
                                        <a:pt x="22060" y="23898"/>
                                      </a:lnTo>
                                      <a:cubicBezTo>
                                        <a:pt x="22060" y="22060"/>
                                        <a:pt x="22060" y="21141"/>
                                        <a:pt x="21141" y="20221"/>
                                      </a:cubicBezTo>
                                      <a:cubicBezTo>
                                        <a:pt x="20222" y="19302"/>
                                        <a:pt x="19302" y="19302"/>
                                        <a:pt x="18383" y="19302"/>
                                      </a:cubicBezTo>
                                      <a:cubicBezTo>
                                        <a:pt x="17464" y="19302"/>
                                        <a:pt x="15626" y="20221"/>
                                        <a:pt x="13788" y="21141"/>
                                      </a:cubicBezTo>
                                      <a:cubicBezTo>
                                        <a:pt x="11949" y="22060"/>
                                        <a:pt x="8272" y="23898"/>
                                        <a:pt x="4596" y="26655"/>
                                      </a:cubicBezTo>
                                      <a:lnTo>
                                        <a:pt x="0" y="20221"/>
                                      </a:lnTo>
                                      <a:lnTo>
                                        <a:pt x="34009" y="0"/>
                                      </a:lnTo>
                                      <a:close/>
                                    </a:path>
                                  </a:pathLst>
                                </a:custGeom>
                                <a:solidFill>
                                  <a:srgbClr val="000000"/>
                                </a:solidFill>
                                <a:ln w="0" cap="flat">
                                  <a:noFill/>
                                  <a:round/>
                                </a:ln>
                                <a:effectLst/>
                              </wps:spPr>
                              <wps:bodyPr/>
                            </wps:wsp>
                          </wpg:wgp>
                        </a:graphicData>
                      </a:graphic>
                    </wp:inline>
                  </w:drawing>
                </mc:Choice>
                <mc:Fallback>
                  <w:pict>
                    <v:group w14:anchorId="71C526A1" id="Group 54688" o:spid="_x0000_s1026" style="width:8.75pt;height:9.55pt;mso-position-horizontal-relative:char;mso-position-vertical-relative:line" coordsize="111218,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">
                      <v:shape id="Shape 4990" o:spid="_x0000_s1027" style="position:absolute;left:70775;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" path="m1838,c13787,2757,23898,10111,30332,21141v6434,11029,10111,23898,10111,39523c40443,76290,36766,89158,30332,100188,23898,111218,13787,118571,1838,121328l,116733c10111,113056,17464,106622,22060,97430,26655,87320,29413,75371,29413,59745v,-13787,-2758,-26655,-7353,-35847c17464,14706,10111,8272,,4596l1838,xe" fillcolor="black" stroked="f" strokeweight="0">
                        <v:path arrowok="t" textboxrect="0,0,40443,121328"/>
                      </v:shape>
                      <v:shape id="Shape 4996" o:spid="_x0000_s1028" style="position:absolute;top:10111;width:59745;height:88239;visibility:visible;mso-wrap-style:square;v-text-anchor:top" coordsize="59745,8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" path="m34009,r8272,c42281,3677,42281,9192,42281,16545r,54230c42281,73532,42281,75371,42281,76290v,919,919,1838,1838,2757c44119,79967,45039,80886,46877,80886v919,919,2757,919,4596,1838c54230,82724,56988,82724,59745,82724r,5515l4596,88239r,-5515c9192,82724,12868,82724,14706,81805v1839,,3677,-919,4596,-1838c20222,79967,21141,78128,21141,77209v919,-919,919,-3677,919,-6434l22060,23898v,-1838,,-2757,-919,-3677c20222,19302,19302,19302,18383,19302v-919,,-2757,919,-4595,1839c11949,22060,8272,23898,4596,26655l,20221,34009,xe" fillcolor="black" stroked="f" strokeweight="0">
                        <v:path arrowok="t" textboxrect="0,0,59745,88239"/>
                      </v:shape>
                      <w10:anchorlock/>
                    </v:group>
                  </w:pict>
                </mc:Fallback>
              </mc:AlternateContent>
            </w:r>
          </w:p>
        </w:tc>
        <w:tc>
          <w:tcPr>
            <w:tcW w:w="3288" w:type="dxa"/>
            <w:tcBorders>
              <w:top w:val="single" w:sz="3" w:space="0" w:color="000000"/>
              <w:left w:val="single" w:sz="3" w:space="0" w:color="000000"/>
              <w:bottom w:val="single" w:sz="3" w:space="0" w:color="000000"/>
              <w:right w:val="single" w:sz="3" w:space="0" w:color="000000"/>
            </w:tcBorders>
          </w:tcPr>
          <w:p w14:paraId="6953DCDA" w14:textId="77777777" w:rsidR="00676340" w:rsidRPr="000778A8" w:rsidRDefault="00676340" w:rsidP="00676340">
            <w:pPr>
              <w:widowControl/>
              <w:spacing w:line="259" w:lineRule="auto"/>
              <w:ind w:left="37"/>
              <w:jc w:val="center"/>
              <w:rPr>
                <w:rFonts w:ascii="Calibri" w:eastAsia="Calibri" w:hAnsi="Calibri" w:cs="Calibri"/>
                <w:color w:val="000000"/>
                <w:sz w:val="22"/>
              </w:rPr>
            </w:pPr>
            <w:r w:rsidRPr="000778A8">
              <w:rPr>
                <w:rFonts w:ascii="Calibri" w:eastAsia="Calibri" w:hAnsi="Calibri" w:cs="Calibri"/>
                <w:color w:val="000000"/>
              </w:rPr>
              <w:tab/>
              <w:t xml:space="preserve">  </w:t>
            </w:r>
          </w:p>
        </w:tc>
        <w:tc>
          <w:tcPr>
            <w:tcW w:w="1563" w:type="dxa"/>
            <w:tcBorders>
              <w:top w:val="single" w:sz="3" w:space="0" w:color="000000"/>
              <w:left w:val="single" w:sz="3" w:space="0" w:color="000000"/>
              <w:bottom w:val="single" w:sz="3" w:space="0" w:color="000000"/>
              <w:right w:val="nil"/>
            </w:tcBorders>
          </w:tcPr>
          <w:p w14:paraId="514C8C75" w14:textId="77777777" w:rsidR="00676340" w:rsidRPr="000778A8" w:rsidRDefault="00676340" w:rsidP="00676340">
            <w:pPr>
              <w:widowControl/>
              <w:spacing w:line="259" w:lineRule="auto"/>
              <w:ind w:left="109"/>
              <w:rPr>
                <w:rFonts w:ascii="Calibri" w:eastAsia="Calibri" w:hAnsi="Calibri" w:cs="Calibri"/>
                <w:color w:val="000000"/>
                <w:sz w:val="22"/>
              </w:rPr>
            </w:pPr>
            <w:r w:rsidRPr="000778A8">
              <w:rPr>
                <w:rFonts w:ascii="Calibri" w:eastAsia="Calibri" w:hAnsi="Calibri" w:cs="Calibri"/>
                <w:color w:val="000000"/>
              </w:rPr>
              <w:tab/>
              <w:t xml:space="preserve"> </w:t>
            </w:r>
          </w:p>
        </w:tc>
      </w:tr>
      <w:tr w:rsidR="00676340" w:rsidRPr="000778A8" w14:paraId="549A9BB0" w14:textId="77777777" w:rsidTr="00FA0E35">
        <w:trPr>
          <w:trHeight w:val="2293"/>
        </w:trPr>
        <w:tc>
          <w:tcPr>
            <w:tcW w:w="2614" w:type="dxa"/>
            <w:tcBorders>
              <w:top w:val="single" w:sz="3" w:space="0" w:color="000000"/>
              <w:left w:val="nil"/>
              <w:bottom w:val="single" w:sz="3" w:space="0" w:color="000000"/>
              <w:right w:val="nil"/>
            </w:tcBorders>
          </w:tcPr>
          <w:p w14:paraId="45AF55EC" w14:textId="77777777" w:rsidR="00676340" w:rsidRPr="000778A8" w:rsidRDefault="00676340" w:rsidP="00676340">
            <w:pPr>
              <w:widowControl/>
              <w:spacing w:line="259" w:lineRule="auto"/>
              <w:ind w:left="62"/>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693A0D70" wp14:editId="73226CAF">
                      <wp:extent cx="1590675" cy="1400175"/>
                      <wp:effectExtent l="0" t="0" r="9525" b="0"/>
                      <wp:docPr id="54790" name="Group 54790"/>
                      <wp:cNvGraphicFramePr/>
                      <a:graphic xmlns:a="http://schemas.openxmlformats.org/drawingml/2006/main">
                        <a:graphicData uri="http://schemas.microsoft.com/office/word/2010/wordprocessingGroup">
                          <wpg:wgp>
                            <wpg:cNvGrpSpPr/>
                            <wpg:grpSpPr>
                              <a:xfrm>
                                <a:off x="0" y="0"/>
                                <a:ext cx="1590675" cy="1400175"/>
                                <a:chOff x="0" y="0"/>
                                <a:chExt cx="1186635" cy="941459"/>
                              </a:xfrm>
                            </wpg:grpSpPr>
                            <wps:wsp>
                              <wps:cNvPr id="52995" name="Rectangle 52995"/>
                              <wps:cNvSpPr/>
                              <wps:spPr>
                                <a:xfrm>
                                  <a:off x="66178" y="380"/>
                                  <a:ext cx="87908" cy="151524"/>
                                </a:xfrm>
                                <a:prstGeom prst="rect">
                                  <a:avLst/>
                                </a:prstGeom>
                                <a:ln>
                                  <a:noFill/>
                                </a:ln>
                              </wps:spPr>
                              <wps:txbx>
                                <w:txbxContent>
                                  <w:p w14:paraId="0DF591FE" w14:textId="77777777" w:rsidR="00A82706" w:rsidRDefault="00A82706"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994" name="Rectangle 52994"/>
                              <wps:cNvSpPr/>
                              <wps:spPr>
                                <a:xfrm>
                                  <a:off x="0" y="380"/>
                                  <a:ext cx="87799" cy="151524"/>
                                </a:xfrm>
                                <a:prstGeom prst="rect">
                                  <a:avLst/>
                                </a:prstGeom>
                                <a:ln>
                                  <a:noFill/>
                                </a:ln>
                              </wps:spPr>
                              <wps:txbx>
                                <w:txbxContent>
                                  <w:p w14:paraId="20EE703A" w14:textId="77777777" w:rsidR="00A82706" w:rsidRDefault="00A82706" w:rsidP="00676340">
                                    <w:r>
                                      <w:rPr>
                                        <w:rFonts w:ascii="Times New Roman" w:eastAsia="Times New Roman" w:hAnsi="Times New Roman" w:cs="Times New Roman"/>
                                      </w:rPr>
                                      <w:t>1</w:t>
                                    </w:r>
                                  </w:p>
                                </w:txbxContent>
                              </wps:txbx>
                              <wps:bodyPr horzOverflow="overflow" vert="horz" lIns="0" tIns="0" rIns="0" bIns="0" rtlCol="0">
                                <a:noAutofit/>
                              </wps:bodyPr>
                            </wps:wsp>
                            <wps:wsp>
                              <wps:cNvPr id="5019" name="Shape 5019"/>
                              <wps:cNvSpPr/>
                              <wps:spPr>
                                <a:xfrm>
                                  <a:off x="340095" y="1838"/>
                                  <a:ext cx="37685" cy="87320"/>
                                </a:xfrm>
                                <a:custGeom>
                                  <a:avLst/>
                                  <a:gdLst/>
                                  <a:ahLst/>
                                  <a:cxnLst/>
                                  <a:rect l="0" t="0" r="0" b="0"/>
                                  <a:pathLst>
                                    <a:path w="37685" h="87320">
                                      <a:moveTo>
                                        <a:pt x="0" y="0"/>
                                      </a:moveTo>
                                      <a:lnTo>
                                        <a:pt x="37685" y="0"/>
                                      </a:lnTo>
                                      <a:lnTo>
                                        <a:pt x="37685" y="2758"/>
                                      </a:lnTo>
                                      <a:lnTo>
                                        <a:pt x="34926" y="2758"/>
                                      </a:lnTo>
                                      <a:cubicBezTo>
                                        <a:pt x="31248" y="2758"/>
                                        <a:pt x="28493" y="3677"/>
                                        <a:pt x="26652" y="5515"/>
                                      </a:cubicBezTo>
                                      <a:cubicBezTo>
                                        <a:pt x="25734" y="7353"/>
                                        <a:pt x="24816" y="10111"/>
                                        <a:pt x="24816" y="15626"/>
                                      </a:cubicBezTo>
                                      <a:lnTo>
                                        <a:pt x="24816" y="71694"/>
                                      </a:lnTo>
                                      <a:cubicBezTo>
                                        <a:pt x="24816" y="76290"/>
                                        <a:pt x="25734" y="79047"/>
                                        <a:pt x="25734" y="80886"/>
                                      </a:cubicBezTo>
                                      <a:cubicBezTo>
                                        <a:pt x="26652" y="81805"/>
                                        <a:pt x="27575" y="82724"/>
                                        <a:pt x="28493" y="83643"/>
                                      </a:cubicBezTo>
                                      <a:cubicBezTo>
                                        <a:pt x="30330" y="84562"/>
                                        <a:pt x="32170" y="85482"/>
                                        <a:pt x="34926" y="85482"/>
                                      </a:cubicBezTo>
                                      <a:lnTo>
                                        <a:pt x="37685" y="85482"/>
                                      </a:lnTo>
                                      <a:lnTo>
                                        <a:pt x="37685" y="87320"/>
                                      </a:lnTo>
                                      <a:lnTo>
                                        <a:pt x="0" y="87320"/>
                                      </a:lnTo>
                                      <a:lnTo>
                                        <a:pt x="0" y="85482"/>
                                      </a:lnTo>
                                      <a:lnTo>
                                        <a:pt x="3674" y="85482"/>
                                      </a:lnTo>
                                      <a:cubicBezTo>
                                        <a:pt x="7351" y="85482"/>
                                        <a:pt x="9192" y="83643"/>
                                        <a:pt x="11028" y="81805"/>
                                      </a:cubicBezTo>
                                      <a:cubicBezTo>
                                        <a:pt x="11947" y="80886"/>
                                        <a:pt x="12865" y="77209"/>
                                        <a:pt x="12865" y="71694"/>
                                      </a:cubicBezTo>
                                      <a:lnTo>
                                        <a:pt x="12865" y="15626"/>
                                      </a:lnTo>
                                      <a:cubicBezTo>
                                        <a:pt x="12865" y="11030"/>
                                        <a:pt x="12865" y="8272"/>
                                        <a:pt x="11947" y="7353"/>
                                      </a:cubicBezTo>
                                      <a:cubicBezTo>
                                        <a:pt x="11028" y="5515"/>
                                        <a:pt x="11028" y="4596"/>
                                        <a:pt x="9192" y="4596"/>
                                      </a:cubicBezTo>
                                      <a:cubicBezTo>
                                        <a:pt x="7351" y="2758"/>
                                        <a:pt x="5514" y="2758"/>
                                        <a:pt x="3674" y="2758"/>
                                      </a:cubicBezTo>
                                      <a:lnTo>
                                        <a:pt x="0" y="2758"/>
                                      </a:lnTo>
                                      <a:lnTo>
                                        <a:pt x="0" y="0"/>
                                      </a:lnTo>
                                      <a:close/>
                                    </a:path>
                                  </a:pathLst>
                                </a:custGeom>
                                <a:solidFill>
                                  <a:srgbClr val="000000"/>
                                </a:solidFill>
                                <a:ln w="0" cap="flat">
                                  <a:noFill/>
                                  <a:round/>
                                </a:ln>
                                <a:effectLst/>
                              </wps:spPr>
                              <wps:bodyPr/>
                            </wps:wsp>
                            <wps:wsp>
                              <wps:cNvPr id="5020" name="Shape 5020"/>
                              <wps:cNvSpPr/>
                              <wps:spPr>
                                <a:xfrm>
                                  <a:off x="133285" y="1838"/>
                                  <a:ext cx="112135" cy="87320"/>
                                </a:xfrm>
                                <a:custGeom>
                                  <a:avLst/>
                                  <a:gdLst/>
                                  <a:ahLst/>
                                  <a:cxnLst/>
                                  <a:rect l="0" t="0" r="0" b="0"/>
                                  <a:pathLst>
                                    <a:path w="112135" h="87320">
                                      <a:moveTo>
                                        <a:pt x="0" y="0"/>
                                      </a:moveTo>
                                      <a:lnTo>
                                        <a:pt x="24816" y="0"/>
                                      </a:lnTo>
                                      <a:lnTo>
                                        <a:pt x="56068" y="68937"/>
                                      </a:lnTo>
                                      <a:lnTo>
                                        <a:pt x="87320" y="0"/>
                                      </a:lnTo>
                                      <a:lnTo>
                                        <a:pt x="112135" y="0"/>
                                      </a:lnTo>
                                      <a:lnTo>
                                        <a:pt x="112135" y="2758"/>
                                      </a:lnTo>
                                      <a:lnTo>
                                        <a:pt x="109376" y="2758"/>
                                      </a:lnTo>
                                      <a:cubicBezTo>
                                        <a:pt x="105703" y="2758"/>
                                        <a:pt x="102944" y="3677"/>
                                        <a:pt x="101107" y="6434"/>
                                      </a:cubicBezTo>
                                      <a:cubicBezTo>
                                        <a:pt x="100185" y="7353"/>
                                        <a:pt x="99266" y="10111"/>
                                        <a:pt x="99266" y="15626"/>
                                      </a:cubicBezTo>
                                      <a:lnTo>
                                        <a:pt x="99266" y="72613"/>
                                      </a:lnTo>
                                      <a:cubicBezTo>
                                        <a:pt x="99266" y="78128"/>
                                        <a:pt x="100185" y="80886"/>
                                        <a:pt x="101107" y="82724"/>
                                      </a:cubicBezTo>
                                      <a:cubicBezTo>
                                        <a:pt x="102944" y="84562"/>
                                        <a:pt x="105703" y="85482"/>
                                        <a:pt x="109376" y="85482"/>
                                      </a:cubicBezTo>
                                      <a:lnTo>
                                        <a:pt x="112135" y="85482"/>
                                      </a:lnTo>
                                      <a:lnTo>
                                        <a:pt x="112135" y="87320"/>
                                      </a:lnTo>
                                      <a:lnTo>
                                        <a:pt x="75369" y="87320"/>
                                      </a:lnTo>
                                      <a:lnTo>
                                        <a:pt x="75369" y="85482"/>
                                      </a:lnTo>
                                      <a:lnTo>
                                        <a:pt x="78128" y="85482"/>
                                      </a:lnTo>
                                      <a:cubicBezTo>
                                        <a:pt x="81802" y="85482"/>
                                        <a:pt x="84561" y="83643"/>
                                        <a:pt x="85479" y="81805"/>
                                      </a:cubicBezTo>
                                      <a:cubicBezTo>
                                        <a:pt x="86398" y="79967"/>
                                        <a:pt x="87320" y="77209"/>
                                        <a:pt x="87320" y="72613"/>
                                      </a:cubicBezTo>
                                      <a:lnTo>
                                        <a:pt x="87320" y="13787"/>
                                      </a:lnTo>
                                      <a:lnTo>
                                        <a:pt x="53309" y="87320"/>
                                      </a:lnTo>
                                      <a:lnTo>
                                        <a:pt x="51472" y="87320"/>
                                      </a:lnTo>
                                      <a:lnTo>
                                        <a:pt x="17461" y="13787"/>
                                      </a:lnTo>
                                      <a:lnTo>
                                        <a:pt x="17461" y="72613"/>
                                      </a:lnTo>
                                      <a:cubicBezTo>
                                        <a:pt x="17461" y="78128"/>
                                        <a:pt x="18383" y="80886"/>
                                        <a:pt x="19302" y="82724"/>
                                      </a:cubicBezTo>
                                      <a:cubicBezTo>
                                        <a:pt x="21138" y="84562"/>
                                        <a:pt x="23897" y="85482"/>
                                        <a:pt x="26652" y="85482"/>
                                      </a:cubicBezTo>
                                      <a:lnTo>
                                        <a:pt x="30330" y="85482"/>
                                      </a:lnTo>
                                      <a:lnTo>
                                        <a:pt x="30330" y="87320"/>
                                      </a:lnTo>
                                      <a:lnTo>
                                        <a:pt x="0" y="87320"/>
                                      </a:lnTo>
                                      <a:lnTo>
                                        <a:pt x="0" y="85482"/>
                                      </a:lnTo>
                                      <a:lnTo>
                                        <a:pt x="2755" y="85482"/>
                                      </a:lnTo>
                                      <a:cubicBezTo>
                                        <a:pt x="6433" y="85482"/>
                                        <a:pt x="9192" y="83643"/>
                                        <a:pt x="11028" y="81805"/>
                                      </a:cubicBezTo>
                                      <a:cubicBezTo>
                                        <a:pt x="11947" y="79967"/>
                                        <a:pt x="11947" y="77209"/>
                                        <a:pt x="11947" y="72613"/>
                                      </a:cubicBezTo>
                                      <a:lnTo>
                                        <a:pt x="11947" y="15626"/>
                                      </a:lnTo>
                                      <a:cubicBezTo>
                                        <a:pt x="11947" y="11949"/>
                                        <a:pt x="11947" y="8272"/>
                                        <a:pt x="11028" y="7353"/>
                                      </a:cubicBezTo>
                                      <a:cubicBezTo>
                                        <a:pt x="10110" y="5515"/>
                                        <a:pt x="9192" y="4596"/>
                                        <a:pt x="7351" y="3677"/>
                                      </a:cubicBezTo>
                                      <a:cubicBezTo>
                                        <a:pt x="5514" y="2758"/>
                                        <a:pt x="2755" y="2758"/>
                                        <a:pt x="0" y="2758"/>
                                      </a:cubicBezTo>
                                      <a:lnTo>
                                        <a:pt x="0" y="0"/>
                                      </a:lnTo>
                                      <a:close/>
                                    </a:path>
                                  </a:pathLst>
                                </a:custGeom>
                                <a:solidFill>
                                  <a:srgbClr val="000000"/>
                                </a:solidFill>
                                <a:ln w="0" cap="flat">
                                  <a:noFill/>
                                  <a:round/>
                                </a:ln>
                                <a:effectLst/>
                              </wps:spPr>
                              <wps:bodyPr/>
                            </wps:wsp>
                            <wps:wsp>
                              <wps:cNvPr id="5021" name="Shape 5021"/>
                              <wps:cNvSpPr/>
                              <wps:spPr>
                                <a:xfrm>
                                  <a:off x="252775" y="0"/>
                                  <a:ext cx="79047" cy="90996"/>
                                </a:xfrm>
                                <a:custGeom>
                                  <a:avLst/>
                                  <a:gdLst/>
                                  <a:ahLst/>
                                  <a:cxnLst/>
                                  <a:rect l="0" t="0" r="0" b="0"/>
                                  <a:pathLst>
                                    <a:path w="79047" h="90996">
                                      <a:moveTo>
                                        <a:pt x="45036" y="0"/>
                                      </a:moveTo>
                                      <a:cubicBezTo>
                                        <a:pt x="51472" y="0"/>
                                        <a:pt x="56986" y="1838"/>
                                        <a:pt x="63419" y="4596"/>
                                      </a:cubicBezTo>
                                      <a:cubicBezTo>
                                        <a:pt x="65259" y="5515"/>
                                        <a:pt x="66178" y="6434"/>
                                        <a:pt x="67096" y="6434"/>
                                      </a:cubicBezTo>
                                      <a:cubicBezTo>
                                        <a:pt x="68937" y="6434"/>
                                        <a:pt x="69855" y="5515"/>
                                        <a:pt x="70773" y="4596"/>
                                      </a:cubicBezTo>
                                      <a:cubicBezTo>
                                        <a:pt x="71692" y="3677"/>
                                        <a:pt x="72610" y="1838"/>
                                        <a:pt x="72610" y="0"/>
                                      </a:cubicBezTo>
                                      <a:lnTo>
                                        <a:pt x="75369" y="0"/>
                                      </a:lnTo>
                                      <a:lnTo>
                                        <a:pt x="77206" y="29413"/>
                                      </a:lnTo>
                                      <a:lnTo>
                                        <a:pt x="75369" y="29413"/>
                                      </a:lnTo>
                                      <a:cubicBezTo>
                                        <a:pt x="72610" y="21140"/>
                                        <a:pt x="68937" y="14706"/>
                                        <a:pt x="63419" y="10111"/>
                                      </a:cubicBezTo>
                                      <a:cubicBezTo>
                                        <a:pt x="58823" y="6434"/>
                                        <a:pt x="52390" y="4596"/>
                                        <a:pt x="45958" y="4596"/>
                                      </a:cubicBezTo>
                                      <a:cubicBezTo>
                                        <a:pt x="40440" y="4596"/>
                                        <a:pt x="34926" y="6434"/>
                                        <a:pt x="30330" y="9191"/>
                                      </a:cubicBezTo>
                                      <a:cubicBezTo>
                                        <a:pt x="25734" y="11949"/>
                                        <a:pt x="22057" y="16545"/>
                                        <a:pt x="19302" y="22979"/>
                                      </a:cubicBezTo>
                                      <a:cubicBezTo>
                                        <a:pt x="16543" y="29413"/>
                                        <a:pt x="14706" y="37685"/>
                                        <a:pt x="14706" y="46877"/>
                                      </a:cubicBezTo>
                                      <a:cubicBezTo>
                                        <a:pt x="14706" y="55149"/>
                                        <a:pt x="16543" y="61583"/>
                                        <a:pt x="18383" y="68017"/>
                                      </a:cubicBezTo>
                                      <a:cubicBezTo>
                                        <a:pt x="21138" y="73532"/>
                                        <a:pt x="24816" y="78128"/>
                                        <a:pt x="30330" y="80886"/>
                                      </a:cubicBezTo>
                                      <a:cubicBezTo>
                                        <a:pt x="34926" y="84562"/>
                                        <a:pt x="41362" y="85481"/>
                                        <a:pt x="47795" y="85481"/>
                                      </a:cubicBezTo>
                                      <a:cubicBezTo>
                                        <a:pt x="53309" y="85481"/>
                                        <a:pt x="58823" y="84562"/>
                                        <a:pt x="62500" y="81805"/>
                                      </a:cubicBezTo>
                                      <a:cubicBezTo>
                                        <a:pt x="67096" y="79966"/>
                                        <a:pt x="71692" y="74451"/>
                                        <a:pt x="77206" y="67098"/>
                                      </a:cubicBezTo>
                                      <a:lnTo>
                                        <a:pt x="79047" y="68937"/>
                                      </a:lnTo>
                                      <a:cubicBezTo>
                                        <a:pt x="74451" y="76290"/>
                                        <a:pt x="69855" y="82724"/>
                                        <a:pt x="63419" y="85481"/>
                                      </a:cubicBezTo>
                                      <a:cubicBezTo>
                                        <a:pt x="57905" y="89158"/>
                                        <a:pt x="50554" y="90996"/>
                                        <a:pt x="43199" y="90996"/>
                                      </a:cubicBezTo>
                                      <a:cubicBezTo>
                                        <a:pt x="28493" y="90996"/>
                                        <a:pt x="17461" y="85481"/>
                                        <a:pt x="9192" y="75371"/>
                                      </a:cubicBezTo>
                                      <a:cubicBezTo>
                                        <a:pt x="3674" y="67098"/>
                                        <a:pt x="0" y="57907"/>
                                        <a:pt x="0" y="46877"/>
                                      </a:cubicBezTo>
                                      <a:cubicBezTo>
                                        <a:pt x="0" y="38604"/>
                                        <a:pt x="1837" y="30332"/>
                                        <a:pt x="6433" y="22979"/>
                                      </a:cubicBezTo>
                                      <a:cubicBezTo>
                                        <a:pt x="10110" y="15626"/>
                                        <a:pt x="15624" y="10111"/>
                                        <a:pt x="22057" y="6434"/>
                                      </a:cubicBezTo>
                                      <a:cubicBezTo>
                                        <a:pt x="29411" y="1838"/>
                                        <a:pt x="36766" y="0"/>
                                        <a:pt x="45036" y="0"/>
                                      </a:cubicBezTo>
                                      <a:close/>
                                    </a:path>
                                  </a:pathLst>
                                </a:custGeom>
                                <a:solidFill>
                                  <a:srgbClr val="000000"/>
                                </a:solidFill>
                                <a:ln w="0" cap="flat">
                                  <a:noFill/>
                                  <a:round/>
                                </a:ln>
                                <a:effectLst/>
                              </wps:spPr>
                              <wps:bodyPr/>
                            </wps:wsp>
                            <wps:wsp>
                              <wps:cNvPr id="52992" name="Rectangle 52992"/>
                              <wps:cNvSpPr/>
                              <wps:spPr>
                                <a:xfrm>
                                  <a:off x="815298" y="381"/>
                                  <a:ext cx="58474" cy="151524"/>
                                </a:xfrm>
                                <a:prstGeom prst="rect">
                                  <a:avLst/>
                                </a:prstGeom>
                                <a:ln>
                                  <a:noFill/>
                                </a:ln>
                              </wps:spPr>
                              <wps:txbx>
                                <w:txbxContent>
                                  <w:p w14:paraId="76542853" w14:textId="77777777" w:rsidR="00A82706" w:rsidRDefault="00A82706" w:rsidP="00676340">
                                    <w:r>
                                      <w:rPr>
                                        <w:rFonts w:ascii="Times New Roman" w:eastAsia="Times New Roman" w:hAnsi="Times New Roman" w:cs="Times New Roman"/>
                                      </w:rPr>
                                      <w:t>)</w:t>
                                    </w:r>
                                  </w:p>
                                </w:txbxContent>
                              </wps:txbx>
                              <wps:bodyPr horzOverflow="overflow" vert="horz" lIns="0" tIns="0" rIns="0" bIns="0" rtlCol="0">
                                <a:noAutofit/>
                              </wps:bodyPr>
                            </wps:wsp>
                            <wps:wsp>
                              <wps:cNvPr id="52993" name="Rectangle 52993"/>
                              <wps:cNvSpPr/>
                              <wps:spPr>
                                <a:xfrm>
                                  <a:off x="457745" y="381"/>
                                  <a:ext cx="476602" cy="151524"/>
                                </a:xfrm>
                                <a:prstGeom prst="rect">
                                  <a:avLst/>
                                </a:prstGeom>
                                <a:ln>
                                  <a:noFill/>
                                </a:ln>
                              </wps:spPr>
                              <wps:txbx>
                                <w:txbxContent>
                                  <w:p w14:paraId="159BEE64" w14:textId="77777777" w:rsidR="00A82706" w:rsidRDefault="00A82706" w:rsidP="00676340">
                                    <w:r>
                                      <w:rPr>
                                        <w:rFonts w:ascii="Times New Roman" w:eastAsia="Times New Roman" w:hAnsi="Times New Roman" w:cs="Times New Roman"/>
                                      </w:rPr>
                                      <w:t>LMCF</w:t>
                                    </w:r>
                                  </w:p>
                                </w:txbxContent>
                              </wps:txbx>
                              <wps:bodyPr horzOverflow="overflow" vert="horz" lIns="0" tIns="0" rIns="0" bIns="0" rtlCol="0">
                                <a:noAutofit/>
                              </wps:bodyPr>
                            </wps:wsp>
                            <wps:wsp>
                              <wps:cNvPr id="52991" name="Rectangle 52991"/>
                              <wps:cNvSpPr/>
                              <wps:spPr>
                                <a:xfrm>
                                  <a:off x="414545" y="381"/>
                                  <a:ext cx="58474" cy="151524"/>
                                </a:xfrm>
                                <a:prstGeom prst="rect">
                                  <a:avLst/>
                                </a:prstGeom>
                                <a:ln>
                                  <a:noFill/>
                                </a:ln>
                              </wps:spPr>
                              <wps:txbx>
                                <w:txbxContent>
                                  <w:p w14:paraId="1A153E15" w14:textId="77777777" w:rsidR="00A82706" w:rsidRDefault="00A82706" w:rsidP="00676340">
                                    <w:r>
                                      <w:rPr>
                                        <w:rFonts w:ascii="Times New Roman" w:eastAsia="Times New Roman" w:hAnsi="Times New Roman" w:cs="Times New Roman"/>
                                      </w:rPr>
                                      <w:t>(</w:t>
                                    </w:r>
                                  </w:p>
                                </w:txbxContent>
                              </wps:txbx>
                              <wps:bodyPr horzOverflow="overflow" vert="horz" lIns="0" tIns="0" rIns="0" bIns="0" rtlCol="0">
                                <a:noAutofit/>
                              </wps:bodyPr>
                            </wps:wsp>
                            <wps:wsp>
                              <wps:cNvPr id="52999" name="Rectangle 52999"/>
                              <wps:cNvSpPr/>
                              <wps:spPr>
                                <a:xfrm>
                                  <a:off x="7" y="158477"/>
                                  <a:ext cx="87799" cy="151524"/>
                                </a:xfrm>
                                <a:prstGeom prst="rect">
                                  <a:avLst/>
                                </a:prstGeom>
                                <a:ln>
                                  <a:noFill/>
                                </a:ln>
                              </wps:spPr>
                              <wps:txbx>
                                <w:txbxContent>
                                  <w:p w14:paraId="3BFB779B" w14:textId="77777777" w:rsidR="00A82706" w:rsidRDefault="00A82706" w:rsidP="00676340">
                                    <w:r>
                                      <w:rPr>
                                        <w:rFonts w:ascii="Times New Roman" w:eastAsia="Times New Roman" w:hAnsi="Times New Roman" w:cs="Times New Roman"/>
                                      </w:rPr>
                                      <w:t>2</w:t>
                                    </w:r>
                                  </w:p>
                                </w:txbxContent>
                              </wps:txbx>
                              <wps:bodyPr horzOverflow="overflow" vert="horz" lIns="0" tIns="0" rIns="0" bIns="0" rtlCol="0">
                                <a:noAutofit/>
                              </wps:bodyPr>
                            </wps:wsp>
                            <wps:wsp>
                              <wps:cNvPr id="53000" name="Rectangle 53000"/>
                              <wps:cNvSpPr/>
                              <wps:spPr>
                                <a:xfrm>
                                  <a:off x="66185" y="158477"/>
                                  <a:ext cx="87908" cy="151524"/>
                                </a:xfrm>
                                <a:prstGeom prst="rect">
                                  <a:avLst/>
                                </a:prstGeom>
                                <a:ln>
                                  <a:noFill/>
                                </a:ln>
                              </wps:spPr>
                              <wps:txbx>
                                <w:txbxContent>
                                  <w:p w14:paraId="39285631" w14:textId="77777777" w:rsidR="00A82706" w:rsidRDefault="00A82706"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24" name="Shape 5024"/>
                              <wps:cNvSpPr/>
                              <wps:spPr>
                                <a:xfrm>
                                  <a:off x="126848" y="160852"/>
                                  <a:ext cx="72614" cy="87320"/>
                                </a:xfrm>
                                <a:custGeom>
                                  <a:avLst/>
                                  <a:gdLst/>
                                  <a:ahLst/>
                                  <a:cxnLst/>
                                  <a:rect l="0" t="0" r="0" b="0"/>
                                  <a:pathLst>
                                    <a:path w="72614" h="87320">
                                      <a:moveTo>
                                        <a:pt x="23897" y="0"/>
                                      </a:moveTo>
                                      <a:lnTo>
                                        <a:pt x="58827" y="0"/>
                                      </a:lnTo>
                                      <a:lnTo>
                                        <a:pt x="58827" y="1838"/>
                                      </a:lnTo>
                                      <a:cubicBezTo>
                                        <a:pt x="55149" y="1838"/>
                                        <a:pt x="51472" y="2757"/>
                                        <a:pt x="50554" y="3677"/>
                                      </a:cubicBezTo>
                                      <a:cubicBezTo>
                                        <a:pt x="48717" y="3677"/>
                                        <a:pt x="46876" y="5515"/>
                                        <a:pt x="45958" y="7353"/>
                                      </a:cubicBezTo>
                                      <a:cubicBezTo>
                                        <a:pt x="45039" y="8272"/>
                                        <a:pt x="44121" y="11949"/>
                                        <a:pt x="42280" y="17464"/>
                                      </a:cubicBezTo>
                                      <a:lnTo>
                                        <a:pt x="27575" y="69856"/>
                                      </a:lnTo>
                                      <a:cubicBezTo>
                                        <a:pt x="25738" y="74451"/>
                                        <a:pt x="25738" y="76290"/>
                                        <a:pt x="25738" y="78128"/>
                                      </a:cubicBezTo>
                                      <a:cubicBezTo>
                                        <a:pt x="25738" y="79047"/>
                                        <a:pt x="25738" y="79966"/>
                                        <a:pt x="27575" y="80886"/>
                                      </a:cubicBezTo>
                                      <a:cubicBezTo>
                                        <a:pt x="27575" y="81805"/>
                                        <a:pt x="29415" y="81805"/>
                                        <a:pt x="32170" y="81805"/>
                                      </a:cubicBezTo>
                                      <a:lnTo>
                                        <a:pt x="40444" y="81805"/>
                                      </a:lnTo>
                                      <a:cubicBezTo>
                                        <a:pt x="46876" y="81805"/>
                                        <a:pt x="51472" y="80886"/>
                                        <a:pt x="55149" y="79966"/>
                                      </a:cubicBezTo>
                                      <a:cubicBezTo>
                                        <a:pt x="57908" y="79047"/>
                                        <a:pt x="60663" y="77209"/>
                                        <a:pt x="62504" y="74451"/>
                                      </a:cubicBezTo>
                                      <a:cubicBezTo>
                                        <a:pt x="63422" y="73532"/>
                                        <a:pt x="66181" y="69856"/>
                                        <a:pt x="68937" y="65260"/>
                                      </a:cubicBezTo>
                                      <a:lnTo>
                                        <a:pt x="70777" y="62502"/>
                                      </a:lnTo>
                                      <a:lnTo>
                                        <a:pt x="72614" y="62502"/>
                                      </a:lnTo>
                                      <a:lnTo>
                                        <a:pt x="64341" y="87320"/>
                                      </a:lnTo>
                                      <a:lnTo>
                                        <a:pt x="0" y="87320"/>
                                      </a:lnTo>
                                      <a:lnTo>
                                        <a:pt x="918" y="84562"/>
                                      </a:lnTo>
                                      <a:cubicBezTo>
                                        <a:pt x="3677" y="84562"/>
                                        <a:pt x="6436" y="84562"/>
                                        <a:pt x="7355" y="83643"/>
                                      </a:cubicBezTo>
                                      <a:cubicBezTo>
                                        <a:pt x="9191" y="82724"/>
                                        <a:pt x="11032" y="81805"/>
                                        <a:pt x="11032" y="80886"/>
                                      </a:cubicBezTo>
                                      <a:cubicBezTo>
                                        <a:pt x="12869" y="79047"/>
                                        <a:pt x="13787" y="75371"/>
                                        <a:pt x="15628" y="69856"/>
                                      </a:cubicBezTo>
                                      <a:lnTo>
                                        <a:pt x="31252" y="16545"/>
                                      </a:lnTo>
                                      <a:cubicBezTo>
                                        <a:pt x="32170" y="12868"/>
                                        <a:pt x="33089" y="9191"/>
                                        <a:pt x="33089" y="7353"/>
                                      </a:cubicBezTo>
                                      <a:cubicBezTo>
                                        <a:pt x="33089" y="5515"/>
                                        <a:pt x="32170" y="4596"/>
                                        <a:pt x="31252" y="3677"/>
                                      </a:cubicBezTo>
                                      <a:cubicBezTo>
                                        <a:pt x="30334" y="2757"/>
                                        <a:pt x="27575" y="1838"/>
                                        <a:pt x="24819" y="1838"/>
                                      </a:cubicBezTo>
                                      <a:cubicBezTo>
                                        <a:pt x="23897" y="1838"/>
                                        <a:pt x="22979" y="1838"/>
                                        <a:pt x="22979" y="1838"/>
                                      </a:cubicBezTo>
                                      <a:lnTo>
                                        <a:pt x="23897" y="0"/>
                                      </a:lnTo>
                                      <a:close/>
                                    </a:path>
                                  </a:pathLst>
                                </a:custGeom>
                                <a:solidFill>
                                  <a:srgbClr val="000000"/>
                                </a:solidFill>
                                <a:ln w="0" cap="flat">
                                  <a:noFill/>
                                  <a:round/>
                                </a:ln>
                                <a:effectLst/>
                              </wps:spPr>
                              <wps:bodyPr/>
                            </wps:wsp>
                            <wps:wsp>
                              <wps:cNvPr id="52998" name="Rectangle 52998"/>
                              <wps:cNvSpPr/>
                              <wps:spPr>
                                <a:xfrm>
                                  <a:off x="283105" y="158475"/>
                                  <a:ext cx="305454" cy="151524"/>
                                </a:xfrm>
                                <a:prstGeom prst="rect">
                                  <a:avLst/>
                                </a:prstGeom>
                                <a:ln>
                                  <a:noFill/>
                                </a:ln>
                              </wps:spPr>
                              <wps:txbx>
                                <w:txbxContent>
                                  <w:p w14:paraId="5B7F6A52" w14:textId="77777777" w:rsidR="00A82706" w:rsidRDefault="00A82706" w:rsidP="00676340">
                                    <w:r>
                                      <w:rPr>
                                        <w:rFonts w:ascii="Times New Roman" w:eastAsia="Times New Roman" w:hAnsi="Times New Roman" w:cs="Times New Roman"/>
                                      </w:rPr>
                                      <w:t>LLF</w:t>
                                    </w:r>
                                  </w:p>
                                </w:txbxContent>
                              </wps:txbx>
                              <wps:bodyPr horzOverflow="overflow" vert="horz" lIns="0" tIns="0" rIns="0" bIns="0" rtlCol="0">
                                <a:noAutofit/>
                              </wps:bodyPr>
                            </wps:wsp>
                            <wps:wsp>
                              <wps:cNvPr id="52997" name="Rectangle 52997"/>
                              <wps:cNvSpPr/>
                              <wps:spPr>
                                <a:xfrm>
                                  <a:off x="511976" y="158475"/>
                                  <a:ext cx="58474" cy="151524"/>
                                </a:xfrm>
                                <a:prstGeom prst="rect">
                                  <a:avLst/>
                                </a:prstGeom>
                                <a:ln>
                                  <a:noFill/>
                                </a:ln>
                              </wps:spPr>
                              <wps:txbx>
                                <w:txbxContent>
                                  <w:p w14:paraId="421EA16F" w14:textId="77777777" w:rsidR="00A82706" w:rsidRDefault="00A82706" w:rsidP="00676340">
                                    <w:r>
                                      <w:rPr>
                                        <w:rFonts w:ascii="Times New Roman" w:eastAsia="Times New Roman" w:hAnsi="Times New Roman" w:cs="Times New Roman"/>
                                      </w:rPr>
                                      <w:t>)</w:t>
                                    </w:r>
                                  </w:p>
                                </w:txbxContent>
                              </wps:txbx>
                              <wps:bodyPr horzOverflow="overflow" vert="horz" lIns="0" tIns="0" rIns="0" bIns="0" rtlCol="0">
                                <a:noAutofit/>
                              </wps:bodyPr>
                            </wps:wsp>
                            <wps:wsp>
                              <wps:cNvPr id="52996" name="Rectangle 52996"/>
                              <wps:cNvSpPr/>
                              <wps:spPr>
                                <a:xfrm>
                                  <a:off x="238988" y="158475"/>
                                  <a:ext cx="58474" cy="151524"/>
                                </a:xfrm>
                                <a:prstGeom prst="rect">
                                  <a:avLst/>
                                </a:prstGeom>
                                <a:ln>
                                  <a:noFill/>
                                </a:ln>
                              </wps:spPr>
                              <wps:txbx>
                                <w:txbxContent>
                                  <w:p w14:paraId="2C23EA67" w14:textId="77777777" w:rsidR="00A82706" w:rsidRDefault="00A82706" w:rsidP="00676340">
                                    <w:r>
                                      <w:rPr>
                                        <w:rFonts w:ascii="Times New Roman" w:eastAsia="Times New Roman" w:hAnsi="Times New Roman" w:cs="Times New Roman"/>
                                      </w:rPr>
                                      <w:t>(</w:t>
                                    </w:r>
                                  </w:p>
                                </w:txbxContent>
                              </wps:txbx>
                              <wps:bodyPr horzOverflow="overflow" vert="horz" lIns="0" tIns="0" rIns="0" bIns="0" rtlCol="0">
                                <a:noAutofit/>
                              </wps:bodyPr>
                            </wps:wsp>
                            <wps:wsp>
                              <wps:cNvPr id="53002" name="Rectangle 53002"/>
                              <wps:cNvSpPr/>
                              <wps:spPr>
                                <a:xfrm>
                                  <a:off x="66185" y="314732"/>
                                  <a:ext cx="87908" cy="151524"/>
                                </a:xfrm>
                                <a:prstGeom prst="rect">
                                  <a:avLst/>
                                </a:prstGeom>
                                <a:ln>
                                  <a:noFill/>
                                </a:ln>
                              </wps:spPr>
                              <wps:txbx>
                                <w:txbxContent>
                                  <w:p w14:paraId="78E44B67" w14:textId="77777777" w:rsidR="00A82706" w:rsidRDefault="00A82706"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001" name="Rectangle 53001"/>
                              <wps:cNvSpPr/>
                              <wps:spPr>
                                <a:xfrm>
                                  <a:off x="7" y="314732"/>
                                  <a:ext cx="87799" cy="151524"/>
                                </a:xfrm>
                                <a:prstGeom prst="rect">
                                  <a:avLst/>
                                </a:prstGeom>
                                <a:ln>
                                  <a:noFill/>
                                </a:ln>
                              </wps:spPr>
                              <wps:txbx>
                                <w:txbxContent>
                                  <w:p w14:paraId="692DB463" w14:textId="77777777" w:rsidR="00A82706" w:rsidRDefault="00A82706" w:rsidP="00676340">
                                    <w:r>
                                      <w:rPr>
                                        <w:rFonts w:ascii="Times New Roman" w:eastAsia="Times New Roman" w:hAnsi="Times New Roman" w:cs="Times New Roman"/>
                                      </w:rPr>
                                      <w:t>3</w:t>
                                    </w:r>
                                  </w:p>
                                </w:txbxContent>
                              </wps:txbx>
                              <wps:bodyPr horzOverflow="overflow" vert="horz" lIns="0" tIns="0" rIns="0" bIns="0" rtlCol="0">
                                <a:noAutofit/>
                              </wps:bodyPr>
                            </wps:wsp>
                            <wps:wsp>
                              <wps:cNvPr id="5027" name="Shape 5027"/>
                              <wps:cNvSpPr/>
                              <wps:spPr>
                                <a:xfrm>
                                  <a:off x="139717" y="315270"/>
                                  <a:ext cx="83642" cy="90996"/>
                                </a:xfrm>
                                <a:custGeom>
                                  <a:avLst/>
                                  <a:gdLst/>
                                  <a:ahLst/>
                                  <a:cxnLst/>
                                  <a:rect l="0" t="0" r="0" b="0"/>
                                  <a:pathLst>
                                    <a:path w="83642" h="90996">
                                      <a:moveTo>
                                        <a:pt x="56068" y="0"/>
                                      </a:moveTo>
                                      <a:cubicBezTo>
                                        <a:pt x="59745" y="0"/>
                                        <a:pt x="64341" y="919"/>
                                        <a:pt x="69855" y="2757"/>
                                      </a:cubicBezTo>
                                      <a:cubicBezTo>
                                        <a:pt x="72614" y="3677"/>
                                        <a:pt x="73532" y="3677"/>
                                        <a:pt x="75369" y="3677"/>
                                      </a:cubicBezTo>
                                      <a:cubicBezTo>
                                        <a:pt x="76291" y="3677"/>
                                        <a:pt x="77210" y="3677"/>
                                        <a:pt x="78128" y="3677"/>
                                      </a:cubicBezTo>
                                      <a:cubicBezTo>
                                        <a:pt x="78128" y="2757"/>
                                        <a:pt x="79965" y="1838"/>
                                        <a:pt x="81806" y="0"/>
                                      </a:cubicBezTo>
                                      <a:lnTo>
                                        <a:pt x="83642" y="0"/>
                                      </a:lnTo>
                                      <a:lnTo>
                                        <a:pt x="77210" y="27575"/>
                                      </a:lnTo>
                                      <a:lnTo>
                                        <a:pt x="75369" y="27575"/>
                                      </a:lnTo>
                                      <a:lnTo>
                                        <a:pt x="74451" y="21140"/>
                                      </a:lnTo>
                                      <a:cubicBezTo>
                                        <a:pt x="74451" y="18383"/>
                                        <a:pt x="74451" y="15626"/>
                                        <a:pt x="73532" y="13787"/>
                                      </a:cubicBezTo>
                                      <a:cubicBezTo>
                                        <a:pt x="72614" y="11949"/>
                                        <a:pt x="71696" y="10111"/>
                                        <a:pt x="69855" y="8272"/>
                                      </a:cubicBezTo>
                                      <a:cubicBezTo>
                                        <a:pt x="68018" y="7353"/>
                                        <a:pt x="66178" y="6434"/>
                                        <a:pt x="64341" y="5515"/>
                                      </a:cubicBezTo>
                                      <a:cubicBezTo>
                                        <a:pt x="61582" y="4596"/>
                                        <a:pt x="58827" y="3677"/>
                                        <a:pt x="56068" y="3677"/>
                                      </a:cubicBezTo>
                                      <a:cubicBezTo>
                                        <a:pt x="48717" y="3677"/>
                                        <a:pt x="41362" y="6434"/>
                                        <a:pt x="35848" y="10111"/>
                                      </a:cubicBezTo>
                                      <a:cubicBezTo>
                                        <a:pt x="28493" y="15626"/>
                                        <a:pt x="22979" y="22979"/>
                                        <a:pt x="18383" y="33090"/>
                                      </a:cubicBezTo>
                                      <a:cubicBezTo>
                                        <a:pt x="15624" y="41362"/>
                                        <a:pt x="13787" y="49634"/>
                                        <a:pt x="13787" y="57907"/>
                                      </a:cubicBezTo>
                                      <a:cubicBezTo>
                                        <a:pt x="13787" y="66179"/>
                                        <a:pt x="15624" y="72613"/>
                                        <a:pt x="21142" y="78128"/>
                                      </a:cubicBezTo>
                                      <a:cubicBezTo>
                                        <a:pt x="25738" y="82724"/>
                                        <a:pt x="32170" y="85481"/>
                                        <a:pt x="40444" y="85481"/>
                                      </a:cubicBezTo>
                                      <a:cubicBezTo>
                                        <a:pt x="45958" y="85481"/>
                                        <a:pt x="51472" y="83643"/>
                                        <a:pt x="56068" y="80886"/>
                                      </a:cubicBezTo>
                                      <a:cubicBezTo>
                                        <a:pt x="60663" y="79047"/>
                                        <a:pt x="65259" y="74452"/>
                                        <a:pt x="68937" y="68937"/>
                                      </a:cubicBezTo>
                                      <a:lnTo>
                                        <a:pt x="71696" y="68937"/>
                                      </a:lnTo>
                                      <a:cubicBezTo>
                                        <a:pt x="67100" y="76290"/>
                                        <a:pt x="62504" y="81805"/>
                                        <a:pt x="56068" y="85481"/>
                                      </a:cubicBezTo>
                                      <a:cubicBezTo>
                                        <a:pt x="50554" y="89158"/>
                                        <a:pt x="44121" y="90996"/>
                                        <a:pt x="35848" y="90996"/>
                                      </a:cubicBezTo>
                                      <a:cubicBezTo>
                                        <a:pt x="28493" y="90996"/>
                                        <a:pt x="22060" y="89158"/>
                                        <a:pt x="16546" y="86400"/>
                                      </a:cubicBezTo>
                                      <a:cubicBezTo>
                                        <a:pt x="11028" y="83643"/>
                                        <a:pt x="7355" y="79047"/>
                                        <a:pt x="4596" y="73532"/>
                                      </a:cubicBezTo>
                                      <a:cubicBezTo>
                                        <a:pt x="918" y="68017"/>
                                        <a:pt x="0" y="62502"/>
                                        <a:pt x="0" y="56068"/>
                                      </a:cubicBezTo>
                                      <a:cubicBezTo>
                                        <a:pt x="0" y="46877"/>
                                        <a:pt x="2759" y="37685"/>
                                        <a:pt x="7355" y="28494"/>
                                      </a:cubicBezTo>
                                      <a:cubicBezTo>
                                        <a:pt x="12869" y="19302"/>
                                        <a:pt x="19302" y="12868"/>
                                        <a:pt x="28493" y="7353"/>
                                      </a:cubicBezTo>
                                      <a:cubicBezTo>
                                        <a:pt x="37685" y="2757"/>
                                        <a:pt x="46876" y="0"/>
                                        <a:pt x="56068" y="0"/>
                                      </a:cubicBezTo>
                                      <a:close/>
                                    </a:path>
                                  </a:pathLst>
                                </a:custGeom>
                                <a:solidFill>
                                  <a:srgbClr val="000000"/>
                                </a:solidFill>
                                <a:ln w="0" cap="flat">
                                  <a:noFill/>
                                  <a:round/>
                                </a:ln>
                                <a:effectLst/>
                              </wps:spPr>
                              <wps:bodyPr/>
                            </wps:wsp>
                            <wps:wsp>
                              <wps:cNvPr id="5028" name="Shape 5028"/>
                              <wps:cNvSpPr/>
                              <wps:spPr>
                                <a:xfrm>
                                  <a:off x="260126" y="330896"/>
                                  <a:ext cx="70777" cy="71694"/>
                                </a:xfrm>
                                <a:custGeom>
                                  <a:avLst/>
                                  <a:gdLst/>
                                  <a:ahLst/>
                                  <a:cxnLst/>
                                  <a:rect l="0" t="0" r="0" b="0"/>
                                  <a:pathLst>
                                    <a:path w="70777" h="71694">
                                      <a:moveTo>
                                        <a:pt x="6436" y="0"/>
                                      </a:moveTo>
                                      <a:lnTo>
                                        <a:pt x="35848" y="29413"/>
                                      </a:lnTo>
                                      <a:lnTo>
                                        <a:pt x="65259" y="0"/>
                                      </a:lnTo>
                                      <a:lnTo>
                                        <a:pt x="70777" y="6434"/>
                                      </a:lnTo>
                                      <a:lnTo>
                                        <a:pt x="42280" y="35847"/>
                                      </a:lnTo>
                                      <a:lnTo>
                                        <a:pt x="70777" y="65260"/>
                                      </a:lnTo>
                                      <a:lnTo>
                                        <a:pt x="64341" y="71694"/>
                                      </a:lnTo>
                                      <a:lnTo>
                                        <a:pt x="35848" y="42281"/>
                                      </a:lnTo>
                                      <a:lnTo>
                                        <a:pt x="5514" y="70775"/>
                                      </a:lnTo>
                                      <a:lnTo>
                                        <a:pt x="0" y="65260"/>
                                      </a:lnTo>
                                      <a:lnTo>
                                        <a:pt x="29415" y="35847"/>
                                      </a:lnTo>
                                      <a:lnTo>
                                        <a:pt x="0" y="6434"/>
                                      </a:lnTo>
                                      <a:lnTo>
                                        <a:pt x="6436" y="0"/>
                                      </a:lnTo>
                                      <a:close/>
                                    </a:path>
                                  </a:pathLst>
                                </a:custGeom>
                                <a:solidFill>
                                  <a:srgbClr val="000000"/>
                                </a:solidFill>
                                <a:ln w="0" cap="flat">
                                  <a:noFill/>
                                  <a:round/>
                                </a:ln>
                                <a:effectLst/>
                              </wps:spPr>
                              <wps:bodyPr/>
                            </wps:wsp>
                            <wps:wsp>
                              <wps:cNvPr id="5029" name="Shape 5029"/>
                              <wps:cNvSpPr/>
                              <wps:spPr>
                                <a:xfrm>
                                  <a:off x="367669" y="317108"/>
                                  <a:ext cx="73533" cy="87320"/>
                                </a:xfrm>
                                <a:custGeom>
                                  <a:avLst/>
                                  <a:gdLst/>
                                  <a:ahLst/>
                                  <a:cxnLst/>
                                  <a:rect l="0" t="0" r="0" b="0"/>
                                  <a:pathLst>
                                    <a:path w="73533" h="87320">
                                      <a:moveTo>
                                        <a:pt x="23897" y="0"/>
                                      </a:moveTo>
                                      <a:lnTo>
                                        <a:pt x="59745" y="0"/>
                                      </a:lnTo>
                                      <a:lnTo>
                                        <a:pt x="58823" y="1838"/>
                                      </a:lnTo>
                                      <a:cubicBezTo>
                                        <a:pt x="55149" y="1838"/>
                                        <a:pt x="52390" y="2757"/>
                                        <a:pt x="50554" y="3677"/>
                                      </a:cubicBezTo>
                                      <a:cubicBezTo>
                                        <a:pt x="48713" y="4596"/>
                                        <a:pt x="47795" y="5515"/>
                                        <a:pt x="46876" y="7353"/>
                                      </a:cubicBezTo>
                                      <a:cubicBezTo>
                                        <a:pt x="45958" y="8272"/>
                                        <a:pt x="44117" y="11949"/>
                                        <a:pt x="43199" y="18383"/>
                                      </a:cubicBezTo>
                                      <a:lnTo>
                                        <a:pt x="27575" y="69856"/>
                                      </a:lnTo>
                                      <a:cubicBezTo>
                                        <a:pt x="26652" y="74451"/>
                                        <a:pt x="25734" y="77209"/>
                                        <a:pt x="25734" y="78128"/>
                                      </a:cubicBezTo>
                                      <a:cubicBezTo>
                                        <a:pt x="25734" y="79047"/>
                                        <a:pt x="26652" y="80886"/>
                                        <a:pt x="27575" y="81805"/>
                                      </a:cubicBezTo>
                                      <a:cubicBezTo>
                                        <a:pt x="28493" y="81805"/>
                                        <a:pt x="30330" y="82724"/>
                                        <a:pt x="32171" y="82724"/>
                                      </a:cubicBezTo>
                                      <a:lnTo>
                                        <a:pt x="41362" y="82724"/>
                                      </a:lnTo>
                                      <a:cubicBezTo>
                                        <a:pt x="46876" y="82724"/>
                                        <a:pt x="52390" y="81805"/>
                                        <a:pt x="56068" y="79966"/>
                                      </a:cubicBezTo>
                                      <a:cubicBezTo>
                                        <a:pt x="57905" y="79047"/>
                                        <a:pt x="60664" y="77209"/>
                                        <a:pt x="63419" y="74451"/>
                                      </a:cubicBezTo>
                                      <a:cubicBezTo>
                                        <a:pt x="64341" y="73532"/>
                                        <a:pt x="66178" y="69856"/>
                                        <a:pt x="69855" y="65260"/>
                                      </a:cubicBezTo>
                                      <a:lnTo>
                                        <a:pt x="70773" y="62503"/>
                                      </a:lnTo>
                                      <a:lnTo>
                                        <a:pt x="73533" y="62503"/>
                                      </a:lnTo>
                                      <a:lnTo>
                                        <a:pt x="65259" y="87320"/>
                                      </a:lnTo>
                                      <a:lnTo>
                                        <a:pt x="0" y="87320"/>
                                      </a:lnTo>
                                      <a:lnTo>
                                        <a:pt x="919" y="84562"/>
                                      </a:lnTo>
                                      <a:cubicBezTo>
                                        <a:pt x="4596" y="84562"/>
                                        <a:pt x="6433" y="84562"/>
                                        <a:pt x="8269" y="83643"/>
                                      </a:cubicBezTo>
                                      <a:cubicBezTo>
                                        <a:pt x="10110" y="82724"/>
                                        <a:pt x="11028" y="81805"/>
                                        <a:pt x="11947" y="80886"/>
                                      </a:cubicBezTo>
                                      <a:cubicBezTo>
                                        <a:pt x="13787" y="79047"/>
                                        <a:pt x="14706" y="75371"/>
                                        <a:pt x="16543" y="69856"/>
                                      </a:cubicBezTo>
                                      <a:lnTo>
                                        <a:pt x="31248" y="17464"/>
                                      </a:lnTo>
                                      <a:cubicBezTo>
                                        <a:pt x="33089" y="12868"/>
                                        <a:pt x="34007" y="9191"/>
                                        <a:pt x="34007" y="7353"/>
                                      </a:cubicBezTo>
                                      <a:cubicBezTo>
                                        <a:pt x="34007" y="5515"/>
                                        <a:pt x="33089" y="4596"/>
                                        <a:pt x="32171" y="3677"/>
                                      </a:cubicBezTo>
                                      <a:cubicBezTo>
                                        <a:pt x="30330" y="2757"/>
                                        <a:pt x="28493" y="1838"/>
                                        <a:pt x="24816" y="1838"/>
                                      </a:cubicBezTo>
                                      <a:cubicBezTo>
                                        <a:pt x="24816" y="1838"/>
                                        <a:pt x="23897" y="1838"/>
                                        <a:pt x="22979" y="1838"/>
                                      </a:cubicBezTo>
                                      <a:lnTo>
                                        <a:pt x="23897" y="0"/>
                                      </a:lnTo>
                                      <a:close/>
                                    </a:path>
                                  </a:pathLst>
                                </a:custGeom>
                                <a:solidFill>
                                  <a:srgbClr val="000000"/>
                                </a:solidFill>
                                <a:ln w="0" cap="flat">
                                  <a:noFill/>
                                  <a:round/>
                                </a:ln>
                                <a:effectLst/>
                              </wps:spPr>
                              <wps:bodyPr/>
                            </wps:wsp>
                            <wps:wsp>
                              <wps:cNvPr id="5030" name="Rectangle 5030"/>
                              <wps:cNvSpPr/>
                              <wps:spPr>
                                <a:xfrm>
                                  <a:off x="7" y="473746"/>
                                  <a:ext cx="131917" cy="151524"/>
                                </a:xfrm>
                                <a:prstGeom prst="rect">
                                  <a:avLst/>
                                </a:prstGeom>
                                <a:ln>
                                  <a:noFill/>
                                </a:ln>
                              </wps:spPr>
                              <wps:txbx>
                                <w:txbxContent>
                                  <w:p w14:paraId="196E317A" w14:textId="77777777" w:rsidR="00A82706" w:rsidRDefault="00A82706" w:rsidP="00676340">
                                    <w:r>
                                      <w:rPr>
                                        <w:rFonts w:ascii="Times New Roman" w:eastAsia="Times New Roman" w:hAnsi="Times New Roman" w:cs="Times New Roman"/>
                                      </w:rPr>
                                      <w:t>4.</w:t>
                                    </w:r>
                                  </w:p>
                                </w:txbxContent>
                              </wps:txbx>
                              <wps:bodyPr horzOverflow="overflow" vert="horz" lIns="0" tIns="0" rIns="0" bIns="0" rtlCol="0">
                                <a:noAutofit/>
                              </wps:bodyPr>
                            </wps:wsp>
                            <wps:wsp>
                              <wps:cNvPr id="5031" name="Shape 5031"/>
                              <wps:cNvSpPr/>
                              <wps:spPr>
                                <a:xfrm>
                                  <a:off x="137881" y="502729"/>
                                  <a:ext cx="26654" cy="60713"/>
                                </a:xfrm>
                                <a:custGeom>
                                  <a:avLst/>
                                  <a:gdLst/>
                                  <a:ahLst/>
                                  <a:cxnLst/>
                                  <a:rect l="0" t="0" r="0" b="0"/>
                                  <a:pathLst>
                                    <a:path w="26654" h="60713">
                                      <a:moveTo>
                                        <a:pt x="26654" y="0"/>
                                      </a:moveTo>
                                      <a:lnTo>
                                        <a:pt x="26654" y="5486"/>
                                      </a:lnTo>
                                      <a:lnTo>
                                        <a:pt x="22057" y="7401"/>
                                      </a:lnTo>
                                      <a:cubicBezTo>
                                        <a:pt x="18383" y="11078"/>
                                        <a:pt x="16542" y="15673"/>
                                        <a:pt x="13787" y="22110"/>
                                      </a:cubicBezTo>
                                      <a:cubicBezTo>
                                        <a:pt x="11947" y="28542"/>
                                        <a:pt x="11028" y="34056"/>
                                        <a:pt x="11028" y="40493"/>
                                      </a:cubicBezTo>
                                      <a:cubicBezTo>
                                        <a:pt x="11028" y="45089"/>
                                        <a:pt x="11947" y="47844"/>
                                        <a:pt x="12865" y="49685"/>
                                      </a:cubicBezTo>
                                      <a:cubicBezTo>
                                        <a:pt x="14706" y="52440"/>
                                        <a:pt x="16542" y="53359"/>
                                        <a:pt x="18383" y="53359"/>
                                      </a:cubicBezTo>
                                      <a:lnTo>
                                        <a:pt x="26654" y="48905"/>
                                      </a:lnTo>
                                      <a:lnTo>
                                        <a:pt x="26654" y="57033"/>
                                      </a:lnTo>
                                      <a:lnTo>
                                        <a:pt x="26652" y="57035"/>
                                      </a:lnTo>
                                      <a:cubicBezTo>
                                        <a:pt x="22979" y="59794"/>
                                        <a:pt x="18383" y="60713"/>
                                        <a:pt x="13787" y="60713"/>
                                      </a:cubicBezTo>
                                      <a:cubicBezTo>
                                        <a:pt x="11028" y="60713"/>
                                        <a:pt x="8269" y="59794"/>
                                        <a:pt x="5514" y="57955"/>
                                      </a:cubicBezTo>
                                      <a:cubicBezTo>
                                        <a:pt x="3674" y="56117"/>
                                        <a:pt x="1837" y="54280"/>
                                        <a:pt x="918" y="51521"/>
                                      </a:cubicBezTo>
                                      <a:cubicBezTo>
                                        <a:pt x="0" y="47844"/>
                                        <a:pt x="0" y="45089"/>
                                        <a:pt x="0" y="41411"/>
                                      </a:cubicBezTo>
                                      <a:cubicBezTo>
                                        <a:pt x="0" y="34056"/>
                                        <a:pt x="918" y="26706"/>
                                        <a:pt x="3674" y="19351"/>
                                      </a:cubicBezTo>
                                      <a:cubicBezTo>
                                        <a:pt x="7351" y="12918"/>
                                        <a:pt x="11028" y="7401"/>
                                        <a:pt x="16542" y="3727"/>
                                      </a:cubicBezTo>
                                      <a:lnTo>
                                        <a:pt x="26654" y="0"/>
                                      </a:lnTo>
                                      <a:close/>
                                    </a:path>
                                  </a:pathLst>
                                </a:custGeom>
                                <a:solidFill>
                                  <a:srgbClr val="000000"/>
                                </a:solidFill>
                                <a:ln w="0" cap="flat">
                                  <a:noFill/>
                                  <a:round/>
                                </a:ln>
                                <a:effectLst/>
                              </wps:spPr>
                              <wps:bodyPr/>
                            </wps:wsp>
                            <wps:wsp>
                              <wps:cNvPr id="5032" name="Shape 5032"/>
                              <wps:cNvSpPr/>
                              <wps:spPr>
                                <a:xfrm>
                                  <a:off x="164535" y="500019"/>
                                  <a:ext cx="43201" cy="63422"/>
                                </a:xfrm>
                                <a:custGeom>
                                  <a:avLst/>
                                  <a:gdLst/>
                                  <a:ahLst/>
                                  <a:cxnLst/>
                                  <a:rect l="0" t="0" r="0" b="0"/>
                                  <a:pathLst>
                                    <a:path w="43201" h="63422">
                                      <a:moveTo>
                                        <a:pt x="7353" y="0"/>
                                      </a:moveTo>
                                      <a:cubicBezTo>
                                        <a:pt x="11949" y="0"/>
                                        <a:pt x="15626" y="1841"/>
                                        <a:pt x="18381" y="4596"/>
                                      </a:cubicBezTo>
                                      <a:cubicBezTo>
                                        <a:pt x="21140" y="7355"/>
                                        <a:pt x="22977" y="11951"/>
                                        <a:pt x="22977" y="17465"/>
                                      </a:cubicBezTo>
                                      <a:lnTo>
                                        <a:pt x="23899" y="17465"/>
                                      </a:lnTo>
                                      <a:lnTo>
                                        <a:pt x="32169" y="919"/>
                                      </a:lnTo>
                                      <a:lnTo>
                                        <a:pt x="43201" y="919"/>
                                      </a:lnTo>
                                      <a:lnTo>
                                        <a:pt x="42282" y="4596"/>
                                      </a:lnTo>
                                      <a:cubicBezTo>
                                        <a:pt x="36764" y="11951"/>
                                        <a:pt x="31250" y="20224"/>
                                        <a:pt x="23899" y="31252"/>
                                      </a:cubicBezTo>
                                      <a:cubicBezTo>
                                        <a:pt x="22977" y="39525"/>
                                        <a:pt x="22059" y="45039"/>
                                        <a:pt x="22059" y="48717"/>
                                      </a:cubicBezTo>
                                      <a:cubicBezTo>
                                        <a:pt x="22059" y="51473"/>
                                        <a:pt x="22059" y="53312"/>
                                        <a:pt x="22977" y="54231"/>
                                      </a:cubicBezTo>
                                      <a:cubicBezTo>
                                        <a:pt x="23899" y="56068"/>
                                        <a:pt x="24818" y="56068"/>
                                        <a:pt x="25736" y="56068"/>
                                      </a:cubicBezTo>
                                      <a:cubicBezTo>
                                        <a:pt x="27573" y="56068"/>
                                        <a:pt x="28495" y="56068"/>
                                        <a:pt x="30332" y="55149"/>
                                      </a:cubicBezTo>
                                      <a:cubicBezTo>
                                        <a:pt x="32169" y="53312"/>
                                        <a:pt x="33091" y="52394"/>
                                        <a:pt x="34928" y="50554"/>
                                      </a:cubicBezTo>
                                      <a:lnTo>
                                        <a:pt x="38605" y="53312"/>
                                      </a:lnTo>
                                      <a:cubicBezTo>
                                        <a:pt x="34928" y="56990"/>
                                        <a:pt x="32169" y="59745"/>
                                        <a:pt x="29413" y="61586"/>
                                      </a:cubicBezTo>
                                      <a:cubicBezTo>
                                        <a:pt x="26654" y="63422"/>
                                        <a:pt x="23899" y="63422"/>
                                        <a:pt x="21140" y="63422"/>
                                      </a:cubicBezTo>
                                      <a:cubicBezTo>
                                        <a:pt x="15626" y="63422"/>
                                        <a:pt x="12867" y="59745"/>
                                        <a:pt x="12867" y="51473"/>
                                      </a:cubicBezTo>
                                      <a:cubicBezTo>
                                        <a:pt x="12867" y="49635"/>
                                        <a:pt x="12867" y="46877"/>
                                        <a:pt x="12867" y="45039"/>
                                      </a:cubicBezTo>
                                      <a:lnTo>
                                        <a:pt x="0" y="59743"/>
                                      </a:lnTo>
                                      <a:lnTo>
                                        <a:pt x="0" y="51614"/>
                                      </a:lnTo>
                                      <a:lnTo>
                                        <a:pt x="3675" y="49635"/>
                                      </a:lnTo>
                                      <a:cubicBezTo>
                                        <a:pt x="7353" y="45039"/>
                                        <a:pt x="11030" y="39525"/>
                                        <a:pt x="14708" y="31252"/>
                                      </a:cubicBezTo>
                                      <a:cubicBezTo>
                                        <a:pt x="14708" y="26656"/>
                                        <a:pt x="15626" y="22979"/>
                                        <a:pt x="15626" y="19302"/>
                                      </a:cubicBezTo>
                                      <a:cubicBezTo>
                                        <a:pt x="15626" y="14706"/>
                                        <a:pt x="14708" y="11032"/>
                                        <a:pt x="12867" y="8273"/>
                                      </a:cubicBezTo>
                                      <a:cubicBezTo>
                                        <a:pt x="11949" y="6436"/>
                                        <a:pt x="10112" y="5515"/>
                                        <a:pt x="6434" y="5515"/>
                                      </a:cubicBezTo>
                                      <a:lnTo>
                                        <a:pt x="0" y="8195"/>
                                      </a:lnTo>
                                      <a:lnTo>
                                        <a:pt x="0" y="2710"/>
                                      </a:lnTo>
                                      <a:lnTo>
                                        <a:pt x="7353" y="0"/>
                                      </a:lnTo>
                                      <a:close/>
                                    </a:path>
                                  </a:pathLst>
                                </a:custGeom>
                                <a:solidFill>
                                  <a:srgbClr val="000000"/>
                                </a:solidFill>
                                <a:ln w="0" cap="flat">
                                  <a:noFill/>
                                  <a:round/>
                                </a:ln>
                                <a:effectLst/>
                              </wps:spPr>
                              <wps:bodyPr/>
                            </wps:wsp>
                            <wps:wsp>
                              <wps:cNvPr id="5033" name="Shape 5033"/>
                              <wps:cNvSpPr/>
                              <wps:spPr>
                                <a:xfrm>
                                  <a:off x="253693" y="489909"/>
                                  <a:ext cx="70773" cy="70774"/>
                                </a:xfrm>
                                <a:custGeom>
                                  <a:avLst/>
                                  <a:gdLst/>
                                  <a:ahLst/>
                                  <a:cxnLst/>
                                  <a:rect l="0" t="0" r="0" b="0"/>
                                  <a:pathLst>
                                    <a:path w="70773" h="70774">
                                      <a:moveTo>
                                        <a:pt x="6433" y="0"/>
                                      </a:moveTo>
                                      <a:lnTo>
                                        <a:pt x="35848" y="29412"/>
                                      </a:lnTo>
                                      <a:lnTo>
                                        <a:pt x="65259" y="0"/>
                                      </a:lnTo>
                                      <a:lnTo>
                                        <a:pt x="70773" y="5514"/>
                                      </a:lnTo>
                                      <a:lnTo>
                                        <a:pt x="42280" y="34930"/>
                                      </a:lnTo>
                                      <a:lnTo>
                                        <a:pt x="70773" y="64341"/>
                                      </a:lnTo>
                                      <a:lnTo>
                                        <a:pt x="64341" y="70774"/>
                                      </a:lnTo>
                                      <a:lnTo>
                                        <a:pt x="35848" y="41362"/>
                                      </a:lnTo>
                                      <a:lnTo>
                                        <a:pt x="6433" y="70774"/>
                                      </a:lnTo>
                                      <a:lnTo>
                                        <a:pt x="0" y="64341"/>
                                      </a:lnTo>
                                      <a:lnTo>
                                        <a:pt x="29411" y="34930"/>
                                      </a:lnTo>
                                      <a:lnTo>
                                        <a:pt x="0" y="6434"/>
                                      </a:lnTo>
                                      <a:lnTo>
                                        <a:pt x="6433" y="0"/>
                                      </a:lnTo>
                                      <a:close/>
                                    </a:path>
                                  </a:pathLst>
                                </a:custGeom>
                                <a:solidFill>
                                  <a:srgbClr val="000000"/>
                                </a:solidFill>
                                <a:ln w="0" cap="flat">
                                  <a:noFill/>
                                  <a:round/>
                                </a:ln>
                                <a:effectLst/>
                              </wps:spPr>
                              <wps:bodyPr/>
                            </wps:wsp>
                            <wps:wsp>
                              <wps:cNvPr id="5034" name="Shape 5034"/>
                              <wps:cNvSpPr/>
                              <wps:spPr>
                                <a:xfrm>
                                  <a:off x="575397" y="475204"/>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6"/>
                                        <a:pt x="27575" y="82724"/>
                                        <a:pt x="28493" y="83642"/>
                                      </a:cubicBezTo>
                                      <a:cubicBezTo>
                                        <a:pt x="30330" y="84561"/>
                                        <a:pt x="32171" y="85480"/>
                                        <a:pt x="34007" y="85480"/>
                                      </a:cubicBezTo>
                                      <a:lnTo>
                                        <a:pt x="37685" y="85480"/>
                                      </a:lnTo>
                                      <a:lnTo>
                                        <a:pt x="37685" y="87320"/>
                                      </a:lnTo>
                                      <a:lnTo>
                                        <a:pt x="0" y="87320"/>
                                      </a:lnTo>
                                      <a:lnTo>
                                        <a:pt x="0" y="85480"/>
                                      </a:lnTo>
                                      <a:lnTo>
                                        <a:pt x="2755" y="85480"/>
                                      </a:lnTo>
                                      <a:cubicBezTo>
                                        <a:pt x="6433" y="85480"/>
                                        <a:pt x="9192" y="83642"/>
                                        <a:pt x="11028" y="81806"/>
                                      </a:cubicBezTo>
                                      <a:cubicBezTo>
                                        <a:pt x="11947" y="80884"/>
                                        <a:pt x="12869" y="77210"/>
                                        <a:pt x="12869" y="71693"/>
                                      </a:cubicBezTo>
                                      <a:lnTo>
                                        <a:pt x="12869" y="15624"/>
                                      </a:lnTo>
                                      <a:cubicBezTo>
                                        <a:pt x="12869" y="11028"/>
                                        <a:pt x="11947" y="8273"/>
                                        <a:pt x="11947" y="6433"/>
                                      </a:cubicBezTo>
                                      <a:cubicBezTo>
                                        <a:pt x="11028" y="5514"/>
                                        <a:pt x="10110" y="4596"/>
                                        <a:pt x="9192" y="4596"/>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35" name="Shape 5035"/>
                              <wps:cNvSpPr/>
                              <wps:spPr>
                                <a:xfrm>
                                  <a:off x="368588" y="475204"/>
                                  <a:ext cx="112135" cy="87320"/>
                                </a:xfrm>
                                <a:custGeom>
                                  <a:avLst/>
                                  <a:gdLst/>
                                  <a:ahLst/>
                                  <a:cxnLst/>
                                  <a:rect l="0" t="0" r="0" b="0"/>
                                  <a:pathLst>
                                    <a:path w="112135" h="87320">
                                      <a:moveTo>
                                        <a:pt x="0" y="0"/>
                                      </a:moveTo>
                                      <a:lnTo>
                                        <a:pt x="23897" y="0"/>
                                      </a:lnTo>
                                      <a:lnTo>
                                        <a:pt x="56068" y="68937"/>
                                      </a:lnTo>
                                      <a:lnTo>
                                        <a:pt x="87320" y="0"/>
                                      </a:lnTo>
                                      <a:lnTo>
                                        <a:pt x="112135" y="0"/>
                                      </a:lnTo>
                                      <a:lnTo>
                                        <a:pt x="112135" y="2756"/>
                                      </a:lnTo>
                                      <a:lnTo>
                                        <a:pt x="108458" y="2756"/>
                                      </a:lnTo>
                                      <a:cubicBezTo>
                                        <a:pt x="104784" y="2756"/>
                                        <a:pt x="102944" y="3677"/>
                                        <a:pt x="101107" y="6433"/>
                                      </a:cubicBezTo>
                                      <a:cubicBezTo>
                                        <a:pt x="100189" y="7352"/>
                                        <a:pt x="99266" y="10110"/>
                                        <a:pt x="99266" y="15624"/>
                                      </a:cubicBezTo>
                                      <a:lnTo>
                                        <a:pt x="99266" y="72614"/>
                                      </a:lnTo>
                                      <a:cubicBezTo>
                                        <a:pt x="99266" y="78128"/>
                                        <a:pt x="100189" y="80884"/>
                                        <a:pt x="101107" y="82724"/>
                                      </a:cubicBezTo>
                                      <a:cubicBezTo>
                                        <a:pt x="102944" y="84561"/>
                                        <a:pt x="105703" y="85480"/>
                                        <a:pt x="108458" y="85480"/>
                                      </a:cubicBezTo>
                                      <a:lnTo>
                                        <a:pt x="112135" y="85480"/>
                                      </a:lnTo>
                                      <a:lnTo>
                                        <a:pt x="112135" y="87320"/>
                                      </a:lnTo>
                                      <a:lnTo>
                                        <a:pt x="74451" y="87320"/>
                                      </a:lnTo>
                                      <a:lnTo>
                                        <a:pt x="74451" y="85480"/>
                                      </a:lnTo>
                                      <a:lnTo>
                                        <a:pt x="78128" y="85480"/>
                                      </a:lnTo>
                                      <a:cubicBezTo>
                                        <a:pt x="81805" y="85480"/>
                                        <a:pt x="84561" y="83642"/>
                                        <a:pt x="85479" y="81806"/>
                                      </a:cubicBezTo>
                                      <a:cubicBezTo>
                                        <a:pt x="86401" y="79965"/>
                                        <a:pt x="87320" y="77210"/>
                                        <a:pt x="87320" y="72614"/>
                                      </a:cubicBezTo>
                                      <a:lnTo>
                                        <a:pt x="87320" y="13788"/>
                                      </a:lnTo>
                                      <a:lnTo>
                                        <a:pt x="53309" y="87320"/>
                                      </a:lnTo>
                                      <a:lnTo>
                                        <a:pt x="51472" y="87320"/>
                                      </a:lnTo>
                                      <a:lnTo>
                                        <a:pt x="17465" y="13788"/>
                                      </a:lnTo>
                                      <a:lnTo>
                                        <a:pt x="17465" y="72614"/>
                                      </a:lnTo>
                                      <a:cubicBezTo>
                                        <a:pt x="17465" y="78128"/>
                                        <a:pt x="18383" y="80884"/>
                                        <a:pt x="19301" y="82724"/>
                                      </a:cubicBezTo>
                                      <a:cubicBezTo>
                                        <a:pt x="21138" y="84561"/>
                                        <a:pt x="22979" y="85480"/>
                                        <a:pt x="26656" y="85480"/>
                                      </a:cubicBezTo>
                                      <a:lnTo>
                                        <a:pt x="30330" y="85480"/>
                                      </a:lnTo>
                                      <a:lnTo>
                                        <a:pt x="30330" y="87320"/>
                                      </a:lnTo>
                                      <a:lnTo>
                                        <a:pt x="0" y="87320"/>
                                      </a:lnTo>
                                      <a:lnTo>
                                        <a:pt x="0" y="85480"/>
                                      </a:lnTo>
                                      <a:lnTo>
                                        <a:pt x="2755" y="85480"/>
                                      </a:lnTo>
                                      <a:cubicBezTo>
                                        <a:pt x="6432" y="85480"/>
                                        <a:pt x="9191" y="83642"/>
                                        <a:pt x="10110" y="81806"/>
                                      </a:cubicBezTo>
                                      <a:cubicBezTo>
                                        <a:pt x="11028" y="79965"/>
                                        <a:pt x="11947" y="77210"/>
                                        <a:pt x="11947" y="72614"/>
                                      </a:cubicBezTo>
                                      <a:lnTo>
                                        <a:pt x="11947" y="15624"/>
                                      </a:lnTo>
                                      <a:cubicBezTo>
                                        <a:pt x="11947" y="11948"/>
                                        <a:pt x="11028" y="8273"/>
                                        <a:pt x="11028" y="7352"/>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36" name="Shape 5036"/>
                              <wps:cNvSpPr/>
                              <wps:spPr>
                                <a:xfrm>
                                  <a:off x="488078" y="473364"/>
                                  <a:ext cx="79046" cy="90996"/>
                                </a:xfrm>
                                <a:custGeom>
                                  <a:avLst/>
                                  <a:gdLst/>
                                  <a:ahLst/>
                                  <a:cxnLst/>
                                  <a:rect l="0" t="0" r="0" b="0"/>
                                  <a:pathLst>
                                    <a:path w="79046" h="90996">
                                      <a:moveTo>
                                        <a:pt x="45039" y="0"/>
                                      </a:moveTo>
                                      <a:cubicBezTo>
                                        <a:pt x="51472" y="0"/>
                                        <a:pt x="56986" y="1840"/>
                                        <a:pt x="63422" y="4596"/>
                                      </a:cubicBezTo>
                                      <a:cubicBezTo>
                                        <a:pt x="65259" y="5517"/>
                                        <a:pt x="66177" y="6436"/>
                                        <a:pt x="67096" y="6436"/>
                                      </a:cubicBezTo>
                                      <a:cubicBezTo>
                                        <a:pt x="68018" y="6436"/>
                                        <a:pt x="69855" y="5517"/>
                                        <a:pt x="69855" y="4596"/>
                                      </a:cubicBezTo>
                                      <a:cubicBezTo>
                                        <a:pt x="71692" y="3677"/>
                                        <a:pt x="72614" y="1840"/>
                                        <a:pt x="72614" y="0"/>
                                      </a:cubicBezTo>
                                      <a:lnTo>
                                        <a:pt x="74451" y="0"/>
                                      </a:lnTo>
                                      <a:lnTo>
                                        <a:pt x="77210" y="29414"/>
                                      </a:lnTo>
                                      <a:lnTo>
                                        <a:pt x="74451" y="29414"/>
                                      </a:lnTo>
                                      <a:cubicBezTo>
                                        <a:pt x="72614" y="21141"/>
                                        <a:pt x="68018" y="14709"/>
                                        <a:pt x="63422" y="10113"/>
                                      </a:cubicBezTo>
                                      <a:cubicBezTo>
                                        <a:pt x="58827" y="6436"/>
                                        <a:pt x="52390" y="4596"/>
                                        <a:pt x="45958" y="4596"/>
                                      </a:cubicBezTo>
                                      <a:cubicBezTo>
                                        <a:pt x="39521" y="4596"/>
                                        <a:pt x="34925" y="6436"/>
                                        <a:pt x="30330" y="9192"/>
                                      </a:cubicBezTo>
                                      <a:cubicBezTo>
                                        <a:pt x="24816" y="11950"/>
                                        <a:pt x="22060" y="16546"/>
                                        <a:pt x="19301" y="22979"/>
                                      </a:cubicBezTo>
                                      <a:cubicBezTo>
                                        <a:pt x="16542" y="29414"/>
                                        <a:pt x="14706" y="37688"/>
                                        <a:pt x="14706" y="46879"/>
                                      </a:cubicBezTo>
                                      <a:cubicBezTo>
                                        <a:pt x="14706" y="55149"/>
                                        <a:pt x="16542" y="61585"/>
                                        <a:pt x="18383" y="68018"/>
                                      </a:cubicBezTo>
                                      <a:cubicBezTo>
                                        <a:pt x="21138" y="73533"/>
                                        <a:pt x="24816" y="78128"/>
                                        <a:pt x="30330" y="80887"/>
                                      </a:cubicBezTo>
                                      <a:cubicBezTo>
                                        <a:pt x="34925" y="83645"/>
                                        <a:pt x="41362" y="85482"/>
                                        <a:pt x="47794" y="85482"/>
                                      </a:cubicBezTo>
                                      <a:cubicBezTo>
                                        <a:pt x="53309" y="85482"/>
                                        <a:pt x="57904" y="84564"/>
                                        <a:pt x="62500" y="81805"/>
                                      </a:cubicBezTo>
                                      <a:cubicBezTo>
                                        <a:pt x="67096" y="79968"/>
                                        <a:pt x="71692" y="74454"/>
                                        <a:pt x="77210" y="67099"/>
                                      </a:cubicBezTo>
                                      <a:lnTo>
                                        <a:pt x="79046" y="68937"/>
                                      </a:lnTo>
                                      <a:cubicBezTo>
                                        <a:pt x="74451" y="76291"/>
                                        <a:pt x="69855" y="82724"/>
                                        <a:pt x="63422" y="85482"/>
                                      </a:cubicBezTo>
                                      <a:cubicBezTo>
                                        <a:pt x="57904" y="89160"/>
                                        <a:pt x="50554" y="90996"/>
                                        <a:pt x="43199" y="90996"/>
                                      </a:cubicBezTo>
                                      <a:cubicBezTo>
                                        <a:pt x="28493" y="90996"/>
                                        <a:pt x="16542" y="85482"/>
                                        <a:pt x="9192" y="75372"/>
                                      </a:cubicBezTo>
                                      <a:cubicBezTo>
                                        <a:pt x="2755" y="67099"/>
                                        <a:pt x="0" y="57908"/>
                                        <a:pt x="0" y="46879"/>
                                      </a:cubicBezTo>
                                      <a:cubicBezTo>
                                        <a:pt x="0" y="38606"/>
                                        <a:pt x="1837" y="30333"/>
                                        <a:pt x="6432" y="22979"/>
                                      </a:cubicBezTo>
                                      <a:cubicBezTo>
                                        <a:pt x="10110" y="15627"/>
                                        <a:pt x="15624" y="10113"/>
                                        <a:pt x="22060" y="6436"/>
                                      </a:cubicBezTo>
                                      <a:cubicBezTo>
                                        <a:pt x="29411" y="1840"/>
                                        <a:pt x="36766" y="0"/>
                                        <a:pt x="45039" y="0"/>
                                      </a:cubicBezTo>
                                      <a:close/>
                                    </a:path>
                                  </a:pathLst>
                                </a:custGeom>
                                <a:solidFill>
                                  <a:srgbClr val="000000"/>
                                </a:solidFill>
                                <a:ln w="0" cap="flat">
                                  <a:noFill/>
                                  <a:round/>
                                </a:ln>
                                <a:effectLst/>
                              </wps:spPr>
                              <wps:bodyPr/>
                            </wps:wsp>
                            <wps:wsp>
                              <wps:cNvPr id="5037" name="Shape 5037"/>
                              <wps:cNvSpPr/>
                              <wps:spPr>
                                <a:xfrm>
                                  <a:off x="656281" y="483477"/>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38" name="Shape 5038"/>
                              <wps:cNvSpPr/>
                              <wps:spPr>
                                <a:xfrm>
                                  <a:off x="783126" y="473364"/>
                                  <a:ext cx="84562" cy="90996"/>
                                </a:xfrm>
                                <a:custGeom>
                                  <a:avLst/>
                                  <a:gdLst/>
                                  <a:ahLst/>
                                  <a:cxnLst/>
                                  <a:rect l="0" t="0" r="0" b="0"/>
                                  <a:pathLst>
                                    <a:path w="84562" h="90996">
                                      <a:moveTo>
                                        <a:pt x="56068" y="0"/>
                                      </a:moveTo>
                                      <a:cubicBezTo>
                                        <a:pt x="59745" y="0"/>
                                        <a:pt x="65260" y="922"/>
                                        <a:pt x="69856" y="2758"/>
                                      </a:cubicBezTo>
                                      <a:cubicBezTo>
                                        <a:pt x="72613" y="3677"/>
                                        <a:pt x="74451" y="4596"/>
                                        <a:pt x="75371" y="4596"/>
                                      </a:cubicBezTo>
                                      <a:cubicBezTo>
                                        <a:pt x="76290" y="4596"/>
                                        <a:pt x="77209" y="4596"/>
                                        <a:pt x="78128" y="3677"/>
                                      </a:cubicBezTo>
                                      <a:cubicBezTo>
                                        <a:pt x="79047" y="3677"/>
                                        <a:pt x="79966" y="1840"/>
                                        <a:pt x="81805" y="0"/>
                                      </a:cubicBezTo>
                                      <a:lnTo>
                                        <a:pt x="84562" y="0"/>
                                      </a:lnTo>
                                      <a:lnTo>
                                        <a:pt x="78128" y="28496"/>
                                      </a:lnTo>
                                      <a:lnTo>
                                        <a:pt x="75371" y="28496"/>
                                      </a:lnTo>
                                      <a:lnTo>
                                        <a:pt x="75371" y="21141"/>
                                      </a:lnTo>
                                      <a:cubicBezTo>
                                        <a:pt x="74451" y="18383"/>
                                        <a:pt x="74451" y="16546"/>
                                        <a:pt x="73532" y="14709"/>
                                      </a:cubicBezTo>
                                      <a:cubicBezTo>
                                        <a:pt x="72613" y="11950"/>
                                        <a:pt x="71694" y="11031"/>
                                        <a:pt x="69856" y="9192"/>
                                      </a:cubicBezTo>
                                      <a:cubicBezTo>
                                        <a:pt x="68936" y="7354"/>
                                        <a:pt x="66179" y="6436"/>
                                        <a:pt x="64341" y="5517"/>
                                      </a:cubicBezTo>
                                      <a:cubicBezTo>
                                        <a:pt x="61583" y="4596"/>
                                        <a:pt x="58826" y="4596"/>
                                        <a:pt x="56068" y="4596"/>
                                      </a:cubicBezTo>
                                      <a:cubicBezTo>
                                        <a:pt x="48715" y="4596"/>
                                        <a:pt x="42281" y="6436"/>
                                        <a:pt x="35847" y="11031"/>
                                      </a:cubicBezTo>
                                      <a:cubicBezTo>
                                        <a:pt x="28494" y="15627"/>
                                        <a:pt x="22979" y="23900"/>
                                        <a:pt x="19302" y="33092"/>
                                      </a:cubicBezTo>
                                      <a:cubicBezTo>
                                        <a:pt x="15626" y="41362"/>
                                        <a:pt x="13787" y="49635"/>
                                        <a:pt x="13787" y="57908"/>
                                      </a:cubicBezTo>
                                      <a:cubicBezTo>
                                        <a:pt x="13787" y="66181"/>
                                        <a:pt x="16545" y="72613"/>
                                        <a:pt x="21141" y="78128"/>
                                      </a:cubicBezTo>
                                      <a:cubicBezTo>
                                        <a:pt x="25736" y="83645"/>
                                        <a:pt x="32170" y="85482"/>
                                        <a:pt x="40443" y="85482"/>
                                      </a:cubicBezTo>
                                      <a:cubicBezTo>
                                        <a:pt x="46877" y="85482"/>
                                        <a:pt x="51472" y="84564"/>
                                        <a:pt x="56068" y="81805"/>
                                      </a:cubicBezTo>
                                      <a:cubicBezTo>
                                        <a:pt x="60664" y="79050"/>
                                        <a:pt x="65260" y="75372"/>
                                        <a:pt x="69856" y="69858"/>
                                      </a:cubicBezTo>
                                      <a:lnTo>
                                        <a:pt x="72613" y="69858"/>
                                      </a:lnTo>
                                      <a:cubicBezTo>
                                        <a:pt x="68018" y="77209"/>
                                        <a:pt x="62502" y="82724"/>
                                        <a:pt x="56988" y="86401"/>
                                      </a:cubicBezTo>
                                      <a:cubicBezTo>
                                        <a:pt x="50554" y="89160"/>
                                        <a:pt x="44119" y="90996"/>
                                        <a:pt x="35847" y="90996"/>
                                      </a:cubicBezTo>
                                      <a:cubicBezTo>
                                        <a:pt x="28494" y="90996"/>
                                        <a:pt x="22060" y="90078"/>
                                        <a:pt x="17464" y="86401"/>
                                      </a:cubicBezTo>
                                      <a:cubicBezTo>
                                        <a:pt x="11949" y="83645"/>
                                        <a:pt x="7353" y="79968"/>
                                        <a:pt x="4596" y="74454"/>
                                      </a:cubicBezTo>
                                      <a:cubicBezTo>
                                        <a:pt x="1838" y="68937"/>
                                        <a:pt x="0" y="63422"/>
                                        <a:pt x="0" y="56989"/>
                                      </a:cubicBezTo>
                                      <a:cubicBezTo>
                                        <a:pt x="0" y="46879"/>
                                        <a:pt x="2757" y="37688"/>
                                        <a:pt x="7353" y="29414"/>
                                      </a:cubicBezTo>
                                      <a:cubicBezTo>
                                        <a:pt x="12868" y="20223"/>
                                        <a:pt x="20221" y="12868"/>
                                        <a:pt x="28494" y="8272"/>
                                      </a:cubicBezTo>
                                      <a:cubicBezTo>
                                        <a:pt x="37685" y="2758"/>
                                        <a:pt x="46877" y="0"/>
                                        <a:pt x="56068" y="0"/>
                                      </a:cubicBezTo>
                                      <a:close/>
                                    </a:path>
                                  </a:pathLst>
                                </a:custGeom>
                                <a:solidFill>
                                  <a:srgbClr val="000000"/>
                                </a:solidFill>
                                <a:ln w="0" cap="flat">
                                  <a:noFill/>
                                  <a:round/>
                                </a:ln>
                                <a:effectLst/>
                              </wps:spPr>
                              <wps:bodyPr/>
                            </wps:wsp>
                            <wps:wsp>
                              <wps:cNvPr id="53003" name="Rectangle 53003"/>
                              <wps:cNvSpPr/>
                              <wps:spPr>
                                <a:xfrm>
                                  <a:off x="7" y="631842"/>
                                  <a:ext cx="87799" cy="151524"/>
                                </a:xfrm>
                                <a:prstGeom prst="rect">
                                  <a:avLst/>
                                </a:prstGeom>
                                <a:ln>
                                  <a:noFill/>
                                </a:ln>
                              </wps:spPr>
                              <wps:txbx>
                                <w:txbxContent>
                                  <w:p w14:paraId="336CE44C" w14:textId="77777777" w:rsidR="00A82706" w:rsidRDefault="00A82706" w:rsidP="00676340">
                                    <w:r>
                                      <w:rPr>
                                        <w:rFonts w:ascii="Times New Roman" w:eastAsia="Times New Roman" w:hAnsi="Times New Roman" w:cs="Times New Roman"/>
                                      </w:rPr>
                                      <w:t>5</w:t>
                                    </w:r>
                                  </w:p>
                                </w:txbxContent>
                              </wps:txbx>
                              <wps:bodyPr horzOverflow="overflow" vert="horz" lIns="0" tIns="0" rIns="0" bIns="0" rtlCol="0">
                                <a:noAutofit/>
                              </wps:bodyPr>
                            </wps:wsp>
                            <wps:wsp>
                              <wps:cNvPr id="53004" name="Rectangle 53004"/>
                              <wps:cNvSpPr/>
                              <wps:spPr>
                                <a:xfrm>
                                  <a:off x="66185" y="631842"/>
                                  <a:ext cx="87908" cy="151524"/>
                                </a:xfrm>
                                <a:prstGeom prst="rect">
                                  <a:avLst/>
                                </a:prstGeom>
                                <a:ln>
                                  <a:noFill/>
                                </a:ln>
                              </wps:spPr>
                              <wps:txbx>
                                <w:txbxContent>
                                  <w:p w14:paraId="737EFC51" w14:textId="77777777" w:rsidR="00A82706" w:rsidRDefault="00A82706"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0" name="Shape 5040"/>
                              <wps:cNvSpPr/>
                              <wps:spPr>
                                <a:xfrm>
                                  <a:off x="137881" y="660825"/>
                                  <a:ext cx="26654" cy="61633"/>
                                </a:xfrm>
                                <a:custGeom>
                                  <a:avLst/>
                                  <a:gdLst/>
                                  <a:ahLst/>
                                  <a:cxnLst/>
                                  <a:rect l="0" t="0" r="0" b="0"/>
                                  <a:pathLst>
                                    <a:path w="26654" h="61633">
                                      <a:moveTo>
                                        <a:pt x="26654" y="0"/>
                                      </a:moveTo>
                                      <a:lnTo>
                                        <a:pt x="26654" y="6022"/>
                                      </a:lnTo>
                                      <a:lnTo>
                                        <a:pt x="22057" y="8320"/>
                                      </a:lnTo>
                                      <a:cubicBezTo>
                                        <a:pt x="18383" y="11998"/>
                                        <a:pt x="16542" y="16593"/>
                                        <a:pt x="13787" y="22108"/>
                                      </a:cubicBezTo>
                                      <a:cubicBezTo>
                                        <a:pt x="11947" y="28541"/>
                                        <a:pt x="11028" y="34058"/>
                                        <a:pt x="11028" y="40491"/>
                                      </a:cubicBezTo>
                                      <a:cubicBezTo>
                                        <a:pt x="11028" y="45086"/>
                                        <a:pt x="11947" y="48764"/>
                                        <a:pt x="12865" y="50601"/>
                                      </a:cubicBezTo>
                                      <a:cubicBezTo>
                                        <a:pt x="14706" y="52441"/>
                                        <a:pt x="16542" y="53360"/>
                                        <a:pt x="18383" y="53360"/>
                                      </a:cubicBezTo>
                                      <a:lnTo>
                                        <a:pt x="26654" y="48904"/>
                                      </a:lnTo>
                                      <a:lnTo>
                                        <a:pt x="26654" y="57035"/>
                                      </a:lnTo>
                                      <a:lnTo>
                                        <a:pt x="26652" y="57037"/>
                                      </a:lnTo>
                                      <a:cubicBezTo>
                                        <a:pt x="22979" y="59792"/>
                                        <a:pt x="18383" y="61633"/>
                                        <a:pt x="13787" y="61633"/>
                                      </a:cubicBezTo>
                                      <a:cubicBezTo>
                                        <a:pt x="11028" y="61633"/>
                                        <a:pt x="8269" y="60711"/>
                                        <a:pt x="5514" y="58874"/>
                                      </a:cubicBezTo>
                                      <a:cubicBezTo>
                                        <a:pt x="3674" y="57037"/>
                                        <a:pt x="1837" y="54278"/>
                                        <a:pt x="918" y="51520"/>
                                      </a:cubicBezTo>
                                      <a:cubicBezTo>
                                        <a:pt x="0" y="48764"/>
                                        <a:pt x="0" y="45086"/>
                                        <a:pt x="0" y="41409"/>
                                      </a:cubicBezTo>
                                      <a:cubicBezTo>
                                        <a:pt x="0" y="34058"/>
                                        <a:pt x="918" y="26703"/>
                                        <a:pt x="3674" y="20271"/>
                                      </a:cubicBezTo>
                                      <a:cubicBezTo>
                                        <a:pt x="7351" y="12916"/>
                                        <a:pt x="11028" y="7402"/>
                                        <a:pt x="16542" y="3724"/>
                                      </a:cubicBezTo>
                                      <a:lnTo>
                                        <a:pt x="26654" y="0"/>
                                      </a:lnTo>
                                      <a:close/>
                                    </a:path>
                                  </a:pathLst>
                                </a:custGeom>
                                <a:solidFill>
                                  <a:srgbClr val="000000"/>
                                </a:solidFill>
                                <a:ln w="0" cap="flat">
                                  <a:noFill/>
                                  <a:round/>
                                </a:ln>
                                <a:effectLst/>
                              </wps:spPr>
                              <wps:bodyPr/>
                            </wps:wsp>
                            <wps:wsp>
                              <wps:cNvPr id="5041" name="Shape 5041"/>
                              <wps:cNvSpPr/>
                              <wps:spPr>
                                <a:xfrm>
                                  <a:off x="164535" y="658116"/>
                                  <a:ext cx="43201" cy="64341"/>
                                </a:xfrm>
                                <a:custGeom>
                                  <a:avLst/>
                                  <a:gdLst/>
                                  <a:ahLst/>
                                  <a:cxnLst/>
                                  <a:rect l="0" t="0" r="0" b="0"/>
                                  <a:pathLst>
                                    <a:path w="43201" h="64341">
                                      <a:moveTo>
                                        <a:pt x="7353" y="0"/>
                                      </a:moveTo>
                                      <a:cubicBezTo>
                                        <a:pt x="11949" y="0"/>
                                        <a:pt x="15626" y="1837"/>
                                        <a:pt x="18381" y="4596"/>
                                      </a:cubicBezTo>
                                      <a:cubicBezTo>
                                        <a:pt x="21140" y="8270"/>
                                        <a:pt x="22977" y="11947"/>
                                        <a:pt x="22977" y="18383"/>
                                      </a:cubicBezTo>
                                      <a:lnTo>
                                        <a:pt x="23899" y="18383"/>
                                      </a:lnTo>
                                      <a:lnTo>
                                        <a:pt x="32169" y="1837"/>
                                      </a:lnTo>
                                      <a:lnTo>
                                        <a:pt x="43201" y="1837"/>
                                      </a:lnTo>
                                      <a:lnTo>
                                        <a:pt x="42282" y="4596"/>
                                      </a:lnTo>
                                      <a:cubicBezTo>
                                        <a:pt x="36764" y="11947"/>
                                        <a:pt x="31250" y="21138"/>
                                        <a:pt x="23899" y="31249"/>
                                      </a:cubicBezTo>
                                      <a:cubicBezTo>
                                        <a:pt x="22977" y="39521"/>
                                        <a:pt x="22059" y="45036"/>
                                        <a:pt x="22059" y="48713"/>
                                      </a:cubicBezTo>
                                      <a:cubicBezTo>
                                        <a:pt x="22059" y="51472"/>
                                        <a:pt x="22059" y="53309"/>
                                        <a:pt x="22977" y="55149"/>
                                      </a:cubicBezTo>
                                      <a:cubicBezTo>
                                        <a:pt x="23899" y="56068"/>
                                        <a:pt x="24818" y="56986"/>
                                        <a:pt x="25736" y="56986"/>
                                      </a:cubicBezTo>
                                      <a:cubicBezTo>
                                        <a:pt x="27573" y="56986"/>
                                        <a:pt x="28495" y="56068"/>
                                        <a:pt x="30332" y="55149"/>
                                      </a:cubicBezTo>
                                      <a:cubicBezTo>
                                        <a:pt x="32169" y="54228"/>
                                        <a:pt x="33091" y="52390"/>
                                        <a:pt x="34928" y="50554"/>
                                      </a:cubicBezTo>
                                      <a:lnTo>
                                        <a:pt x="38605" y="54228"/>
                                      </a:lnTo>
                                      <a:cubicBezTo>
                                        <a:pt x="34928" y="57904"/>
                                        <a:pt x="32169" y="60664"/>
                                        <a:pt x="29413" y="61582"/>
                                      </a:cubicBezTo>
                                      <a:cubicBezTo>
                                        <a:pt x="26654" y="63419"/>
                                        <a:pt x="23899" y="64341"/>
                                        <a:pt x="21140" y="64341"/>
                                      </a:cubicBezTo>
                                      <a:cubicBezTo>
                                        <a:pt x="15626" y="64341"/>
                                        <a:pt x="12867" y="59745"/>
                                        <a:pt x="12867" y="51472"/>
                                      </a:cubicBezTo>
                                      <a:cubicBezTo>
                                        <a:pt x="12867" y="49632"/>
                                        <a:pt x="12867" y="47795"/>
                                        <a:pt x="12867" y="45036"/>
                                      </a:cubicBezTo>
                                      <a:lnTo>
                                        <a:pt x="0" y="59743"/>
                                      </a:lnTo>
                                      <a:lnTo>
                                        <a:pt x="0" y="51612"/>
                                      </a:lnTo>
                                      <a:lnTo>
                                        <a:pt x="3675" y="49632"/>
                                      </a:lnTo>
                                      <a:cubicBezTo>
                                        <a:pt x="7353" y="45958"/>
                                        <a:pt x="11030" y="39521"/>
                                        <a:pt x="14708" y="32171"/>
                                      </a:cubicBezTo>
                                      <a:cubicBezTo>
                                        <a:pt x="14708" y="27575"/>
                                        <a:pt x="15626" y="23897"/>
                                        <a:pt x="15626" y="20220"/>
                                      </a:cubicBezTo>
                                      <a:cubicBezTo>
                                        <a:pt x="15626" y="14706"/>
                                        <a:pt x="14708" y="11947"/>
                                        <a:pt x="12867" y="9191"/>
                                      </a:cubicBezTo>
                                      <a:cubicBezTo>
                                        <a:pt x="11949" y="6433"/>
                                        <a:pt x="10112" y="5514"/>
                                        <a:pt x="6434" y="5514"/>
                                      </a:cubicBezTo>
                                      <a:lnTo>
                                        <a:pt x="0" y="8730"/>
                                      </a:lnTo>
                                      <a:lnTo>
                                        <a:pt x="0" y="2708"/>
                                      </a:lnTo>
                                      <a:lnTo>
                                        <a:pt x="7353" y="0"/>
                                      </a:lnTo>
                                      <a:close/>
                                    </a:path>
                                  </a:pathLst>
                                </a:custGeom>
                                <a:solidFill>
                                  <a:srgbClr val="000000"/>
                                </a:solidFill>
                                <a:ln w="0" cap="flat">
                                  <a:noFill/>
                                  <a:round/>
                                </a:ln>
                                <a:effectLst/>
                              </wps:spPr>
                              <wps:bodyPr/>
                            </wps:wsp>
                            <wps:wsp>
                              <wps:cNvPr id="5042" name="Shape 5042"/>
                              <wps:cNvSpPr/>
                              <wps:spPr>
                                <a:xfrm>
                                  <a:off x="253693" y="648003"/>
                                  <a:ext cx="70773" cy="70776"/>
                                </a:xfrm>
                                <a:custGeom>
                                  <a:avLst/>
                                  <a:gdLst/>
                                  <a:ahLst/>
                                  <a:cxnLst/>
                                  <a:rect l="0" t="0" r="0" b="0"/>
                                  <a:pathLst>
                                    <a:path w="70773" h="70776">
                                      <a:moveTo>
                                        <a:pt x="6433" y="0"/>
                                      </a:moveTo>
                                      <a:lnTo>
                                        <a:pt x="35848" y="29414"/>
                                      </a:lnTo>
                                      <a:lnTo>
                                        <a:pt x="65259" y="0"/>
                                      </a:lnTo>
                                      <a:lnTo>
                                        <a:pt x="70773" y="6436"/>
                                      </a:lnTo>
                                      <a:lnTo>
                                        <a:pt x="42280" y="35847"/>
                                      </a:lnTo>
                                      <a:lnTo>
                                        <a:pt x="70773" y="64341"/>
                                      </a:lnTo>
                                      <a:lnTo>
                                        <a:pt x="64341" y="70776"/>
                                      </a:lnTo>
                                      <a:lnTo>
                                        <a:pt x="35848" y="41362"/>
                                      </a:lnTo>
                                      <a:lnTo>
                                        <a:pt x="6433" y="70776"/>
                                      </a:lnTo>
                                      <a:lnTo>
                                        <a:pt x="0" y="65262"/>
                                      </a:lnTo>
                                      <a:lnTo>
                                        <a:pt x="29411" y="35847"/>
                                      </a:lnTo>
                                      <a:lnTo>
                                        <a:pt x="0" y="6436"/>
                                      </a:lnTo>
                                      <a:lnTo>
                                        <a:pt x="6433" y="0"/>
                                      </a:lnTo>
                                      <a:close/>
                                    </a:path>
                                  </a:pathLst>
                                </a:custGeom>
                                <a:solidFill>
                                  <a:srgbClr val="000000"/>
                                </a:solidFill>
                                <a:ln w="0" cap="flat">
                                  <a:noFill/>
                                  <a:round/>
                                </a:ln>
                                <a:effectLst/>
                              </wps:spPr>
                              <wps:bodyPr/>
                            </wps:wsp>
                            <wps:wsp>
                              <wps:cNvPr id="5043" name="Shape 5043"/>
                              <wps:cNvSpPr/>
                              <wps:spPr>
                                <a:xfrm>
                                  <a:off x="575397" y="634216"/>
                                  <a:ext cx="37685" cy="86401"/>
                                </a:xfrm>
                                <a:custGeom>
                                  <a:avLst/>
                                  <a:gdLst/>
                                  <a:ahLst/>
                                  <a:cxnLst/>
                                  <a:rect l="0" t="0" r="0" b="0"/>
                                  <a:pathLst>
                                    <a:path w="37685" h="86401">
                                      <a:moveTo>
                                        <a:pt x="0" y="0"/>
                                      </a:moveTo>
                                      <a:lnTo>
                                        <a:pt x="37685" y="0"/>
                                      </a:lnTo>
                                      <a:lnTo>
                                        <a:pt x="37685" y="1840"/>
                                      </a:lnTo>
                                      <a:lnTo>
                                        <a:pt x="34007" y="1840"/>
                                      </a:lnTo>
                                      <a:cubicBezTo>
                                        <a:pt x="31252" y="1840"/>
                                        <a:pt x="28493" y="2758"/>
                                        <a:pt x="26656" y="5517"/>
                                      </a:cubicBezTo>
                                      <a:cubicBezTo>
                                        <a:pt x="25734" y="6436"/>
                                        <a:pt x="24816" y="10113"/>
                                        <a:pt x="24816" y="14709"/>
                                      </a:cubicBezTo>
                                      <a:lnTo>
                                        <a:pt x="24816" y="71695"/>
                                      </a:lnTo>
                                      <a:cubicBezTo>
                                        <a:pt x="24816" y="76291"/>
                                        <a:pt x="24816" y="79050"/>
                                        <a:pt x="25734" y="79968"/>
                                      </a:cubicBezTo>
                                      <a:cubicBezTo>
                                        <a:pt x="26656" y="80886"/>
                                        <a:pt x="27575" y="81805"/>
                                        <a:pt x="28493" y="82724"/>
                                      </a:cubicBezTo>
                                      <a:cubicBezTo>
                                        <a:pt x="30330" y="83645"/>
                                        <a:pt x="32171" y="84564"/>
                                        <a:pt x="34007" y="84564"/>
                                      </a:cubicBezTo>
                                      <a:lnTo>
                                        <a:pt x="37685" y="84564"/>
                                      </a:lnTo>
                                      <a:lnTo>
                                        <a:pt x="37685" y="86401"/>
                                      </a:lnTo>
                                      <a:lnTo>
                                        <a:pt x="0" y="86401"/>
                                      </a:lnTo>
                                      <a:lnTo>
                                        <a:pt x="0" y="84564"/>
                                      </a:lnTo>
                                      <a:lnTo>
                                        <a:pt x="2755" y="84564"/>
                                      </a:lnTo>
                                      <a:cubicBezTo>
                                        <a:pt x="6433" y="84564"/>
                                        <a:pt x="9192" y="83645"/>
                                        <a:pt x="11028" y="80886"/>
                                      </a:cubicBezTo>
                                      <a:cubicBezTo>
                                        <a:pt x="11947" y="79968"/>
                                        <a:pt x="12869" y="76291"/>
                                        <a:pt x="12869" y="71695"/>
                                      </a:cubicBezTo>
                                      <a:lnTo>
                                        <a:pt x="12869" y="14709"/>
                                      </a:lnTo>
                                      <a:cubicBezTo>
                                        <a:pt x="12869" y="11031"/>
                                        <a:pt x="11947" y="7354"/>
                                        <a:pt x="11947" y="6436"/>
                                      </a:cubicBezTo>
                                      <a:cubicBezTo>
                                        <a:pt x="11028" y="5517"/>
                                        <a:pt x="10110" y="4596"/>
                                        <a:pt x="9192" y="3677"/>
                                      </a:cubicBezTo>
                                      <a:cubicBezTo>
                                        <a:pt x="7351" y="2758"/>
                                        <a:pt x="5514" y="1840"/>
                                        <a:pt x="2755" y="1840"/>
                                      </a:cubicBezTo>
                                      <a:lnTo>
                                        <a:pt x="0" y="1840"/>
                                      </a:lnTo>
                                      <a:lnTo>
                                        <a:pt x="0" y="0"/>
                                      </a:lnTo>
                                      <a:close/>
                                    </a:path>
                                  </a:pathLst>
                                </a:custGeom>
                                <a:solidFill>
                                  <a:srgbClr val="000000"/>
                                </a:solidFill>
                                <a:ln w="0" cap="flat">
                                  <a:noFill/>
                                  <a:round/>
                                </a:ln>
                                <a:effectLst/>
                              </wps:spPr>
                              <wps:bodyPr/>
                            </wps:wsp>
                            <wps:wsp>
                              <wps:cNvPr id="5044" name="Shape 5044"/>
                              <wps:cNvSpPr/>
                              <wps:spPr>
                                <a:xfrm>
                                  <a:off x="368588" y="634216"/>
                                  <a:ext cx="112135" cy="86401"/>
                                </a:xfrm>
                                <a:custGeom>
                                  <a:avLst/>
                                  <a:gdLst/>
                                  <a:ahLst/>
                                  <a:cxnLst/>
                                  <a:rect l="0" t="0" r="0" b="0"/>
                                  <a:pathLst>
                                    <a:path w="112135" h="86401">
                                      <a:moveTo>
                                        <a:pt x="0" y="0"/>
                                      </a:moveTo>
                                      <a:lnTo>
                                        <a:pt x="23897" y="0"/>
                                      </a:lnTo>
                                      <a:lnTo>
                                        <a:pt x="56068" y="68018"/>
                                      </a:lnTo>
                                      <a:lnTo>
                                        <a:pt x="87320" y="0"/>
                                      </a:lnTo>
                                      <a:lnTo>
                                        <a:pt x="112135" y="0"/>
                                      </a:lnTo>
                                      <a:lnTo>
                                        <a:pt x="112135" y="1840"/>
                                      </a:lnTo>
                                      <a:lnTo>
                                        <a:pt x="108458" y="1840"/>
                                      </a:lnTo>
                                      <a:cubicBezTo>
                                        <a:pt x="104784" y="1840"/>
                                        <a:pt x="102944" y="3677"/>
                                        <a:pt x="101107" y="5517"/>
                                      </a:cubicBezTo>
                                      <a:cubicBezTo>
                                        <a:pt x="100189" y="6436"/>
                                        <a:pt x="99266" y="10113"/>
                                        <a:pt x="99266" y="14709"/>
                                      </a:cubicBezTo>
                                      <a:lnTo>
                                        <a:pt x="99266" y="71695"/>
                                      </a:lnTo>
                                      <a:cubicBezTo>
                                        <a:pt x="99266" y="77209"/>
                                        <a:pt x="100189" y="80886"/>
                                        <a:pt x="101107" y="81805"/>
                                      </a:cubicBezTo>
                                      <a:cubicBezTo>
                                        <a:pt x="102944" y="83645"/>
                                        <a:pt x="105703" y="84564"/>
                                        <a:pt x="108458" y="84564"/>
                                      </a:cubicBezTo>
                                      <a:lnTo>
                                        <a:pt x="112135" y="84564"/>
                                      </a:lnTo>
                                      <a:lnTo>
                                        <a:pt x="112135" y="86401"/>
                                      </a:lnTo>
                                      <a:lnTo>
                                        <a:pt x="74451" y="86401"/>
                                      </a:lnTo>
                                      <a:lnTo>
                                        <a:pt x="74451" y="84564"/>
                                      </a:lnTo>
                                      <a:lnTo>
                                        <a:pt x="78128" y="84564"/>
                                      </a:lnTo>
                                      <a:cubicBezTo>
                                        <a:pt x="81805" y="84564"/>
                                        <a:pt x="84561" y="83645"/>
                                        <a:pt x="85479" y="80886"/>
                                      </a:cubicBezTo>
                                      <a:cubicBezTo>
                                        <a:pt x="86401" y="79968"/>
                                        <a:pt x="87320" y="76291"/>
                                        <a:pt x="87320" y="71695"/>
                                      </a:cubicBezTo>
                                      <a:lnTo>
                                        <a:pt x="87320" y="13787"/>
                                      </a:lnTo>
                                      <a:lnTo>
                                        <a:pt x="53309" y="86401"/>
                                      </a:lnTo>
                                      <a:lnTo>
                                        <a:pt x="51472" y="86401"/>
                                      </a:lnTo>
                                      <a:lnTo>
                                        <a:pt x="17465" y="13787"/>
                                      </a:lnTo>
                                      <a:lnTo>
                                        <a:pt x="17465" y="71695"/>
                                      </a:lnTo>
                                      <a:cubicBezTo>
                                        <a:pt x="17465" y="77209"/>
                                        <a:pt x="18383" y="80886"/>
                                        <a:pt x="19301" y="81805"/>
                                      </a:cubicBezTo>
                                      <a:cubicBezTo>
                                        <a:pt x="21138" y="83645"/>
                                        <a:pt x="22979" y="84564"/>
                                        <a:pt x="26656" y="84564"/>
                                      </a:cubicBezTo>
                                      <a:lnTo>
                                        <a:pt x="30330" y="84564"/>
                                      </a:lnTo>
                                      <a:lnTo>
                                        <a:pt x="30330" y="86401"/>
                                      </a:lnTo>
                                      <a:lnTo>
                                        <a:pt x="0" y="86401"/>
                                      </a:lnTo>
                                      <a:lnTo>
                                        <a:pt x="0" y="84564"/>
                                      </a:lnTo>
                                      <a:lnTo>
                                        <a:pt x="2755" y="84564"/>
                                      </a:lnTo>
                                      <a:cubicBezTo>
                                        <a:pt x="6432" y="84564"/>
                                        <a:pt x="9191" y="83645"/>
                                        <a:pt x="10110" y="80886"/>
                                      </a:cubicBezTo>
                                      <a:cubicBezTo>
                                        <a:pt x="11028" y="79968"/>
                                        <a:pt x="11947" y="76291"/>
                                        <a:pt x="11947" y="71695"/>
                                      </a:cubicBezTo>
                                      <a:lnTo>
                                        <a:pt x="11947" y="14709"/>
                                      </a:lnTo>
                                      <a:cubicBezTo>
                                        <a:pt x="11947" y="11031"/>
                                        <a:pt x="11028" y="8272"/>
                                        <a:pt x="11028" y="6436"/>
                                      </a:cubicBezTo>
                                      <a:cubicBezTo>
                                        <a:pt x="10110" y="5517"/>
                                        <a:pt x="9191" y="4596"/>
                                        <a:pt x="7351" y="3677"/>
                                      </a:cubicBezTo>
                                      <a:cubicBezTo>
                                        <a:pt x="5514" y="2758"/>
                                        <a:pt x="2755" y="1840"/>
                                        <a:pt x="0" y="1840"/>
                                      </a:cubicBezTo>
                                      <a:lnTo>
                                        <a:pt x="0" y="0"/>
                                      </a:lnTo>
                                      <a:close/>
                                    </a:path>
                                  </a:pathLst>
                                </a:custGeom>
                                <a:solidFill>
                                  <a:srgbClr val="000000"/>
                                </a:solidFill>
                                <a:ln w="0" cap="flat">
                                  <a:noFill/>
                                  <a:round/>
                                </a:ln>
                                <a:effectLst/>
                              </wps:spPr>
                              <wps:bodyPr/>
                            </wps:wsp>
                            <wps:wsp>
                              <wps:cNvPr id="5045" name="Shape 5045"/>
                              <wps:cNvSpPr/>
                              <wps:spPr>
                                <a:xfrm>
                                  <a:off x="488078" y="632379"/>
                                  <a:ext cx="79046" cy="90997"/>
                                </a:xfrm>
                                <a:custGeom>
                                  <a:avLst/>
                                  <a:gdLst/>
                                  <a:ahLst/>
                                  <a:cxnLst/>
                                  <a:rect l="0" t="0" r="0" b="0"/>
                                  <a:pathLst>
                                    <a:path w="79046" h="90997">
                                      <a:moveTo>
                                        <a:pt x="45039" y="0"/>
                                      </a:moveTo>
                                      <a:cubicBezTo>
                                        <a:pt x="51472" y="0"/>
                                        <a:pt x="56986" y="918"/>
                                        <a:pt x="63422" y="4596"/>
                                      </a:cubicBezTo>
                                      <a:cubicBezTo>
                                        <a:pt x="65259" y="5514"/>
                                        <a:pt x="66177" y="5514"/>
                                        <a:pt x="67096" y="5514"/>
                                      </a:cubicBezTo>
                                      <a:cubicBezTo>
                                        <a:pt x="68018" y="5514"/>
                                        <a:pt x="69855" y="5514"/>
                                        <a:pt x="69855" y="4596"/>
                                      </a:cubicBezTo>
                                      <a:cubicBezTo>
                                        <a:pt x="71692" y="2759"/>
                                        <a:pt x="72614" y="1837"/>
                                        <a:pt x="72614" y="0"/>
                                      </a:cubicBezTo>
                                      <a:lnTo>
                                        <a:pt x="74451" y="0"/>
                                      </a:lnTo>
                                      <a:lnTo>
                                        <a:pt x="77210" y="29412"/>
                                      </a:lnTo>
                                      <a:lnTo>
                                        <a:pt x="74451" y="29412"/>
                                      </a:lnTo>
                                      <a:cubicBezTo>
                                        <a:pt x="72614" y="20220"/>
                                        <a:pt x="68018" y="13787"/>
                                        <a:pt x="63422" y="10110"/>
                                      </a:cubicBezTo>
                                      <a:cubicBezTo>
                                        <a:pt x="58827" y="6433"/>
                                        <a:pt x="52390" y="4596"/>
                                        <a:pt x="45958" y="4596"/>
                                      </a:cubicBezTo>
                                      <a:cubicBezTo>
                                        <a:pt x="39521" y="4596"/>
                                        <a:pt x="34925" y="5514"/>
                                        <a:pt x="30330" y="8273"/>
                                      </a:cubicBezTo>
                                      <a:cubicBezTo>
                                        <a:pt x="24816" y="11950"/>
                                        <a:pt x="22060" y="16546"/>
                                        <a:pt x="19301" y="22979"/>
                                      </a:cubicBezTo>
                                      <a:cubicBezTo>
                                        <a:pt x="16542" y="29412"/>
                                        <a:pt x="14706" y="36766"/>
                                        <a:pt x="14706" y="46876"/>
                                      </a:cubicBezTo>
                                      <a:cubicBezTo>
                                        <a:pt x="14706" y="54231"/>
                                        <a:pt x="16542" y="61583"/>
                                        <a:pt x="18383" y="67100"/>
                                      </a:cubicBezTo>
                                      <a:cubicBezTo>
                                        <a:pt x="21138" y="72614"/>
                                        <a:pt x="24816" y="77210"/>
                                        <a:pt x="30330" y="80887"/>
                                      </a:cubicBezTo>
                                      <a:cubicBezTo>
                                        <a:pt x="34925" y="83642"/>
                                        <a:pt x="41362" y="85483"/>
                                        <a:pt x="47794" y="85483"/>
                                      </a:cubicBezTo>
                                      <a:cubicBezTo>
                                        <a:pt x="53309" y="85483"/>
                                        <a:pt x="57904" y="83642"/>
                                        <a:pt x="62500" y="81805"/>
                                      </a:cubicBezTo>
                                      <a:cubicBezTo>
                                        <a:pt x="67096" y="79047"/>
                                        <a:pt x="71692" y="74451"/>
                                        <a:pt x="77210" y="67100"/>
                                      </a:cubicBezTo>
                                      <a:lnTo>
                                        <a:pt x="79046" y="68018"/>
                                      </a:lnTo>
                                      <a:cubicBezTo>
                                        <a:pt x="74451" y="76291"/>
                                        <a:pt x="69855" y="81805"/>
                                        <a:pt x="63422" y="85483"/>
                                      </a:cubicBezTo>
                                      <a:cubicBezTo>
                                        <a:pt x="57904" y="89157"/>
                                        <a:pt x="50554" y="90997"/>
                                        <a:pt x="43199" y="90997"/>
                                      </a:cubicBezTo>
                                      <a:cubicBezTo>
                                        <a:pt x="28493" y="90997"/>
                                        <a:pt x="16542" y="85483"/>
                                        <a:pt x="9192" y="74451"/>
                                      </a:cubicBezTo>
                                      <a:cubicBezTo>
                                        <a:pt x="2755" y="67100"/>
                                        <a:pt x="0" y="56987"/>
                                        <a:pt x="0" y="46876"/>
                                      </a:cubicBezTo>
                                      <a:cubicBezTo>
                                        <a:pt x="0" y="37685"/>
                                        <a:pt x="1837" y="29412"/>
                                        <a:pt x="6432" y="22060"/>
                                      </a:cubicBezTo>
                                      <a:cubicBezTo>
                                        <a:pt x="10110" y="15625"/>
                                        <a:pt x="15624" y="9191"/>
                                        <a:pt x="22060" y="5514"/>
                                      </a:cubicBezTo>
                                      <a:cubicBezTo>
                                        <a:pt x="29411" y="1837"/>
                                        <a:pt x="36766" y="0"/>
                                        <a:pt x="45039" y="0"/>
                                      </a:cubicBezTo>
                                      <a:close/>
                                    </a:path>
                                  </a:pathLst>
                                </a:custGeom>
                                <a:solidFill>
                                  <a:srgbClr val="000000"/>
                                </a:solidFill>
                                <a:ln w="0" cap="flat">
                                  <a:noFill/>
                                  <a:round/>
                                </a:ln>
                                <a:effectLst/>
                              </wps:spPr>
                              <wps:bodyPr/>
                            </wps:wsp>
                            <wps:wsp>
                              <wps:cNvPr id="5046" name="Shape 5046"/>
                              <wps:cNvSpPr/>
                              <wps:spPr>
                                <a:xfrm>
                                  <a:off x="656281" y="642488"/>
                                  <a:ext cx="79049" cy="82724"/>
                                </a:xfrm>
                                <a:custGeom>
                                  <a:avLst/>
                                  <a:gdLst/>
                                  <a:ahLst/>
                                  <a:cxnLst/>
                                  <a:rect l="0" t="0" r="0" b="0"/>
                                  <a:pathLst>
                                    <a:path w="79049" h="82724">
                                      <a:moveTo>
                                        <a:pt x="34929" y="0"/>
                                      </a:moveTo>
                                      <a:lnTo>
                                        <a:pt x="44121" y="0"/>
                                      </a:lnTo>
                                      <a:lnTo>
                                        <a:pt x="44121" y="36766"/>
                                      </a:lnTo>
                                      <a:lnTo>
                                        <a:pt x="79049" y="36766"/>
                                      </a:lnTo>
                                      <a:lnTo>
                                        <a:pt x="79049" y="45039"/>
                                      </a:lnTo>
                                      <a:lnTo>
                                        <a:pt x="44121" y="45039"/>
                                      </a:lnTo>
                                      <a:lnTo>
                                        <a:pt x="44121" y="82724"/>
                                      </a:lnTo>
                                      <a:lnTo>
                                        <a:pt x="34929" y="82724"/>
                                      </a:lnTo>
                                      <a:lnTo>
                                        <a:pt x="34929" y="45039"/>
                                      </a:lnTo>
                                      <a:lnTo>
                                        <a:pt x="0" y="45039"/>
                                      </a:lnTo>
                                      <a:lnTo>
                                        <a:pt x="0" y="36766"/>
                                      </a:lnTo>
                                      <a:lnTo>
                                        <a:pt x="34929" y="36766"/>
                                      </a:lnTo>
                                      <a:lnTo>
                                        <a:pt x="34929" y="0"/>
                                      </a:lnTo>
                                      <a:close/>
                                    </a:path>
                                  </a:pathLst>
                                </a:custGeom>
                                <a:solidFill>
                                  <a:srgbClr val="000000"/>
                                </a:solidFill>
                                <a:ln w="0" cap="flat">
                                  <a:noFill/>
                                  <a:round/>
                                </a:ln>
                                <a:effectLst/>
                              </wps:spPr>
                              <wps:bodyPr/>
                            </wps:wsp>
                            <wps:wsp>
                              <wps:cNvPr id="5047" name="Shape 5047"/>
                              <wps:cNvSpPr/>
                              <wps:spPr>
                                <a:xfrm>
                                  <a:off x="770258" y="634216"/>
                                  <a:ext cx="73532" cy="86401"/>
                                </a:xfrm>
                                <a:custGeom>
                                  <a:avLst/>
                                  <a:gdLst/>
                                  <a:ahLst/>
                                  <a:cxnLst/>
                                  <a:rect l="0" t="0" r="0" b="0"/>
                                  <a:pathLst>
                                    <a:path w="73532" h="86401">
                                      <a:moveTo>
                                        <a:pt x="23898" y="0"/>
                                      </a:moveTo>
                                      <a:lnTo>
                                        <a:pt x="59745" y="0"/>
                                      </a:lnTo>
                                      <a:lnTo>
                                        <a:pt x="58826" y="1840"/>
                                      </a:lnTo>
                                      <a:cubicBezTo>
                                        <a:pt x="55149" y="1840"/>
                                        <a:pt x="52392" y="2758"/>
                                        <a:pt x="50554" y="3677"/>
                                      </a:cubicBezTo>
                                      <a:cubicBezTo>
                                        <a:pt x="48715" y="3677"/>
                                        <a:pt x="47796" y="5517"/>
                                        <a:pt x="45958" y="7354"/>
                                      </a:cubicBezTo>
                                      <a:cubicBezTo>
                                        <a:pt x="45958" y="8272"/>
                                        <a:pt x="44119" y="11950"/>
                                        <a:pt x="42281" y="17464"/>
                                      </a:cubicBezTo>
                                      <a:lnTo>
                                        <a:pt x="27575" y="69858"/>
                                      </a:lnTo>
                                      <a:cubicBezTo>
                                        <a:pt x="26655" y="73532"/>
                                        <a:pt x="25736" y="76291"/>
                                        <a:pt x="25736" y="78128"/>
                                      </a:cubicBezTo>
                                      <a:cubicBezTo>
                                        <a:pt x="25736" y="79050"/>
                                        <a:pt x="26655" y="79968"/>
                                        <a:pt x="27575" y="80886"/>
                                      </a:cubicBezTo>
                                      <a:cubicBezTo>
                                        <a:pt x="27575" y="81805"/>
                                        <a:pt x="29413" y="81805"/>
                                        <a:pt x="32170" y="81805"/>
                                      </a:cubicBezTo>
                                      <a:lnTo>
                                        <a:pt x="40443" y="81805"/>
                                      </a:lnTo>
                                      <a:cubicBezTo>
                                        <a:pt x="46877" y="81805"/>
                                        <a:pt x="51473" y="80886"/>
                                        <a:pt x="55149" y="79968"/>
                                      </a:cubicBezTo>
                                      <a:cubicBezTo>
                                        <a:pt x="57907" y="79050"/>
                                        <a:pt x="60664" y="77209"/>
                                        <a:pt x="62502" y="74454"/>
                                      </a:cubicBezTo>
                                      <a:cubicBezTo>
                                        <a:pt x="64341" y="73532"/>
                                        <a:pt x="66179" y="69858"/>
                                        <a:pt x="68936" y="65262"/>
                                      </a:cubicBezTo>
                                      <a:lnTo>
                                        <a:pt x="70775" y="62503"/>
                                      </a:lnTo>
                                      <a:lnTo>
                                        <a:pt x="73532" y="62503"/>
                                      </a:lnTo>
                                      <a:lnTo>
                                        <a:pt x="64341" y="86401"/>
                                      </a:lnTo>
                                      <a:lnTo>
                                        <a:pt x="0" y="86401"/>
                                      </a:lnTo>
                                      <a:lnTo>
                                        <a:pt x="919" y="84564"/>
                                      </a:lnTo>
                                      <a:cubicBezTo>
                                        <a:pt x="4596" y="84564"/>
                                        <a:pt x="6434" y="84564"/>
                                        <a:pt x="7353" y="83645"/>
                                      </a:cubicBezTo>
                                      <a:cubicBezTo>
                                        <a:pt x="9191" y="82724"/>
                                        <a:pt x="11030" y="81805"/>
                                        <a:pt x="11949" y="80886"/>
                                      </a:cubicBezTo>
                                      <a:cubicBezTo>
                                        <a:pt x="12868" y="79050"/>
                                        <a:pt x="14706" y="75372"/>
                                        <a:pt x="15626" y="69858"/>
                                      </a:cubicBezTo>
                                      <a:lnTo>
                                        <a:pt x="31251" y="16546"/>
                                      </a:lnTo>
                                      <a:cubicBezTo>
                                        <a:pt x="33089" y="12868"/>
                                        <a:pt x="33089" y="9191"/>
                                        <a:pt x="33089" y="7354"/>
                                      </a:cubicBezTo>
                                      <a:cubicBezTo>
                                        <a:pt x="33089" y="5517"/>
                                        <a:pt x="33089" y="4596"/>
                                        <a:pt x="31251" y="3677"/>
                                      </a:cubicBezTo>
                                      <a:cubicBezTo>
                                        <a:pt x="30332" y="2758"/>
                                        <a:pt x="28494" y="1840"/>
                                        <a:pt x="24817" y="1840"/>
                                      </a:cubicBezTo>
                                      <a:cubicBezTo>
                                        <a:pt x="23898" y="1840"/>
                                        <a:pt x="23898" y="1840"/>
                                        <a:pt x="22979" y="1840"/>
                                      </a:cubicBezTo>
                                      <a:lnTo>
                                        <a:pt x="23898" y="0"/>
                                      </a:lnTo>
                                      <a:close/>
                                    </a:path>
                                  </a:pathLst>
                                </a:custGeom>
                                <a:solidFill>
                                  <a:srgbClr val="000000"/>
                                </a:solidFill>
                                <a:ln w="0" cap="flat">
                                  <a:noFill/>
                                  <a:round/>
                                </a:ln>
                                <a:effectLst/>
                              </wps:spPr>
                              <wps:bodyPr/>
                            </wps:wsp>
                            <wps:wsp>
                              <wps:cNvPr id="53008" name="Rectangle 53008"/>
                              <wps:cNvSpPr/>
                              <wps:spPr>
                                <a:xfrm>
                                  <a:off x="7" y="789935"/>
                                  <a:ext cx="87799" cy="151524"/>
                                </a:xfrm>
                                <a:prstGeom prst="rect">
                                  <a:avLst/>
                                </a:prstGeom>
                                <a:ln>
                                  <a:noFill/>
                                </a:ln>
                              </wps:spPr>
                              <wps:txbx>
                                <w:txbxContent>
                                  <w:p w14:paraId="69A29EEB" w14:textId="77777777" w:rsidR="00A82706" w:rsidRDefault="00A82706" w:rsidP="00676340">
                                    <w:r>
                                      <w:rPr>
                                        <w:rFonts w:ascii="Times New Roman" w:eastAsia="Times New Roman" w:hAnsi="Times New Roman" w:cs="Times New Roman"/>
                                      </w:rPr>
                                      <w:t>6</w:t>
                                    </w:r>
                                  </w:p>
                                </w:txbxContent>
                              </wps:txbx>
                              <wps:bodyPr horzOverflow="overflow" vert="horz" lIns="0" tIns="0" rIns="0" bIns="0" rtlCol="0">
                                <a:noAutofit/>
                              </wps:bodyPr>
                            </wps:wsp>
                            <wps:wsp>
                              <wps:cNvPr id="53009" name="Rectangle 53009"/>
                              <wps:cNvSpPr/>
                              <wps:spPr>
                                <a:xfrm>
                                  <a:off x="66185" y="789935"/>
                                  <a:ext cx="87908" cy="151524"/>
                                </a:xfrm>
                                <a:prstGeom prst="rect">
                                  <a:avLst/>
                                </a:prstGeom>
                                <a:ln>
                                  <a:noFill/>
                                </a:ln>
                              </wps:spPr>
                              <wps:txbx>
                                <w:txbxContent>
                                  <w:p w14:paraId="1EB78201" w14:textId="77777777" w:rsidR="00A82706" w:rsidRDefault="00A82706"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9" name="Shape 5049"/>
                              <wps:cNvSpPr/>
                              <wps:spPr>
                                <a:xfrm>
                                  <a:off x="137881" y="819450"/>
                                  <a:ext cx="26654" cy="61101"/>
                                </a:xfrm>
                                <a:custGeom>
                                  <a:avLst/>
                                  <a:gdLst/>
                                  <a:ahLst/>
                                  <a:cxnLst/>
                                  <a:rect l="0" t="0" r="0" b="0"/>
                                  <a:pathLst>
                                    <a:path w="26654" h="61101">
                                      <a:moveTo>
                                        <a:pt x="26654" y="0"/>
                                      </a:moveTo>
                                      <a:lnTo>
                                        <a:pt x="26654" y="5491"/>
                                      </a:lnTo>
                                      <a:lnTo>
                                        <a:pt x="22057" y="7789"/>
                                      </a:lnTo>
                                      <a:cubicBezTo>
                                        <a:pt x="18383" y="11466"/>
                                        <a:pt x="16542" y="16061"/>
                                        <a:pt x="13787" y="22498"/>
                                      </a:cubicBezTo>
                                      <a:cubicBezTo>
                                        <a:pt x="11947" y="28012"/>
                                        <a:pt x="11028" y="34444"/>
                                        <a:pt x="11028" y="40881"/>
                                      </a:cubicBezTo>
                                      <a:cubicBezTo>
                                        <a:pt x="11028" y="45476"/>
                                        <a:pt x="11947" y="48232"/>
                                        <a:pt x="12865" y="50072"/>
                                      </a:cubicBezTo>
                                      <a:cubicBezTo>
                                        <a:pt x="14706" y="52827"/>
                                        <a:pt x="16542" y="53747"/>
                                        <a:pt x="18383" y="53747"/>
                                      </a:cubicBezTo>
                                      <a:lnTo>
                                        <a:pt x="26654" y="49293"/>
                                      </a:lnTo>
                                      <a:lnTo>
                                        <a:pt x="26654" y="56503"/>
                                      </a:lnTo>
                                      <a:lnTo>
                                        <a:pt x="26652" y="56505"/>
                                      </a:lnTo>
                                      <a:cubicBezTo>
                                        <a:pt x="22979" y="59264"/>
                                        <a:pt x="18383" y="61101"/>
                                        <a:pt x="13787" y="61101"/>
                                      </a:cubicBezTo>
                                      <a:cubicBezTo>
                                        <a:pt x="11028" y="61101"/>
                                        <a:pt x="8269" y="60182"/>
                                        <a:pt x="5514" y="58342"/>
                                      </a:cubicBezTo>
                                      <a:cubicBezTo>
                                        <a:pt x="3674" y="56505"/>
                                        <a:pt x="1837" y="54668"/>
                                        <a:pt x="918" y="50991"/>
                                      </a:cubicBezTo>
                                      <a:cubicBezTo>
                                        <a:pt x="0" y="48232"/>
                                        <a:pt x="0" y="45476"/>
                                        <a:pt x="0" y="41799"/>
                                      </a:cubicBezTo>
                                      <a:cubicBezTo>
                                        <a:pt x="0" y="33526"/>
                                        <a:pt x="918" y="27093"/>
                                        <a:pt x="3674" y="19739"/>
                                      </a:cubicBezTo>
                                      <a:cubicBezTo>
                                        <a:pt x="7351" y="13306"/>
                                        <a:pt x="11028" y="7789"/>
                                        <a:pt x="16542" y="3193"/>
                                      </a:cubicBezTo>
                                      <a:lnTo>
                                        <a:pt x="26654" y="0"/>
                                      </a:lnTo>
                                      <a:close/>
                                    </a:path>
                                  </a:pathLst>
                                </a:custGeom>
                                <a:solidFill>
                                  <a:srgbClr val="000000"/>
                                </a:solidFill>
                                <a:ln w="0" cap="flat">
                                  <a:noFill/>
                                  <a:round/>
                                </a:ln>
                                <a:effectLst/>
                              </wps:spPr>
                              <wps:bodyPr/>
                            </wps:wsp>
                            <wps:wsp>
                              <wps:cNvPr id="5050" name="Shape 5050"/>
                              <wps:cNvSpPr/>
                              <wps:spPr>
                                <a:xfrm>
                                  <a:off x="164535" y="817128"/>
                                  <a:ext cx="43201" cy="63422"/>
                                </a:xfrm>
                                <a:custGeom>
                                  <a:avLst/>
                                  <a:gdLst/>
                                  <a:ahLst/>
                                  <a:cxnLst/>
                                  <a:rect l="0" t="0" r="0" b="0"/>
                                  <a:pathLst>
                                    <a:path w="43201" h="63422">
                                      <a:moveTo>
                                        <a:pt x="7353" y="0"/>
                                      </a:moveTo>
                                      <a:cubicBezTo>
                                        <a:pt x="11949" y="0"/>
                                        <a:pt x="15626" y="1841"/>
                                        <a:pt x="18381" y="4596"/>
                                      </a:cubicBezTo>
                                      <a:cubicBezTo>
                                        <a:pt x="21140" y="7355"/>
                                        <a:pt x="22977" y="11950"/>
                                        <a:pt x="22977" y="17465"/>
                                      </a:cubicBezTo>
                                      <a:lnTo>
                                        <a:pt x="23899" y="17465"/>
                                      </a:lnTo>
                                      <a:lnTo>
                                        <a:pt x="32169" y="919"/>
                                      </a:lnTo>
                                      <a:lnTo>
                                        <a:pt x="43201" y="919"/>
                                      </a:lnTo>
                                      <a:lnTo>
                                        <a:pt x="42282" y="4596"/>
                                      </a:lnTo>
                                      <a:cubicBezTo>
                                        <a:pt x="36764" y="11032"/>
                                        <a:pt x="31250" y="20224"/>
                                        <a:pt x="23899" y="30334"/>
                                      </a:cubicBezTo>
                                      <a:cubicBezTo>
                                        <a:pt x="22977" y="38607"/>
                                        <a:pt x="22059" y="45039"/>
                                        <a:pt x="22059" y="47798"/>
                                      </a:cubicBezTo>
                                      <a:cubicBezTo>
                                        <a:pt x="22059" y="50554"/>
                                        <a:pt x="22059" y="53312"/>
                                        <a:pt x="22977" y="54231"/>
                                      </a:cubicBezTo>
                                      <a:cubicBezTo>
                                        <a:pt x="23899" y="55149"/>
                                        <a:pt x="24818" y="56068"/>
                                        <a:pt x="25736" y="56068"/>
                                      </a:cubicBezTo>
                                      <a:cubicBezTo>
                                        <a:pt x="27573" y="56068"/>
                                        <a:pt x="28495" y="55149"/>
                                        <a:pt x="30332" y="54231"/>
                                      </a:cubicBezTo>
                                      <a:cubicBezTo>
                                        <a:pt x="32169" y="53312"/>
                                        <a:pt x="33091" y="52394"/>
                                        <a:pt x="34928" y="49635"/>
                                      </a:cubicBezTo>
                                      <a:lnTo>
                                        <a:pt x="38605" y="53312"/>
                                      </a:lnTo>
                                      <a:cubicBezTo>
                                        <a:pt x="34928" y="56990"/>
                                        <a:pt x="32169" y="59745"/>
                                        <a:pt x="29413" y="61586"/>
                                      </a:cubicBezTo>
                                      <a:cubicBezTo>
                                        <a:pt x="26654" y="62504"/>
                                        <a:pt x="23899" y="63422"/>
                                        <a:pt x="21140" y="63422"/>
                                      </a:cubicBezTo>
                                      <a:cubicBezTo>
                                        <a:pt x="15626" y="63422"/>
                                        <a:pt x="12867" y="59745"/>
                                        <a:pt x="12867" y="50554"/>
                                      </a:cubicBezTo>
                                      <a:cubicBezTo>
                                        <a:pt x="12867" y="48717"/>
                                        <a:pt x="12867" y="46877"/>
                                        <a:pt x="12867" y="45039"/>
                                      </a:cubicBezTo>
                                      <a:lnTo>
                                        <a:pt x="0" y="58825"/>
                                      </a:lnTo>
                                      <a:lnTo>
                                        <a:pt x="0" y="51614"/>
                                      </a:lnTo>
                                      <a:lnTo>
                                        <a:pt x="3675" y="49635"/>
                                      </a:lnTo>
                                      <a:cubicBezTo>
                                        <a:pt x="7353" y="45039"/>
                                        <a:pt x="11030" y="38607"/>
                                        <a:pt x="14708" y="31252"/>
                                      </a:cubicBezTo>
                                      <a:cubicBezTo>
                                        <a:pt x="14708" y="26656"/>
                                        <a:pt x="15626" y="22979"/>
                                        <a:pt x="15626" y="19302"/>
                                      </a:cubicBezTo>
                                      <a:cubicBezTo>
                                        <a:pt x="15626" y="14706"/>
                                        <a:pt x="14708" y="11032"/>
                                        <a:pt x="12867" y="8273"/>
                                      </a:cubicBezTo>
                                      <a:cubicBezTo>
                                        <a:pt x="11949" y="6436"/>
                                        <a:pt x="10112" y="4596"/>
                                        <a:pt x="6434" y="4596"/>
                                      </a:cubicBezTo>
                                      <a:lnTo>
                                        <a:pt x="0" y="7812"/>
                                      </a:lnTo>
                                      <a:lnTo>
                                        <a:pt x="0" y="2322"/>
                                      </a:lnTo>
                                      <a:lnTo>
                                        <a:pt x="7353" y="0"/>
                                      </a:lnTo>
                                      <a:close/>
                                    </a:path>
                                  </a:pathLst>
                                </a:custGeom>
                                <a:solidFill>
                                  <a:srgbClr val="000000"/>
                                </a:solidFill>
                                <a:ln w="0" cap="flat">
                                  <a:noFill/>
                                  <a:round/>
                                </a:ln>
                                <a:effectLst/>
                              </wps:spPr>
                              <wps:bodyPr/>
                            </wps:wsp>
                            <wps:wsp>
                              <wps:cNvPr id="5051" name="Shape 5051"/>
                              <wps:cNvSpPr/>
                              <wps:spPr>
                                <a:xfrm>
                                  <a:off x="253693" y="807018"/>
                                  <a:ext cx="70773" cy="70774"/>
                                </a:xfrm>
                                <a:custGeom>
                                  <a:avLst/>
                                  <a:gdLst/>
                                  <a:ahLst/>
                                  <a:cxnLst/>
                                  <a:rect l="0" t="0" r="0" b="0"/>
                                  <a:pathLst>
                                    <a:path w="70773" h="70774">
                                      <a:moveTo>
                                        <a:pt x="6433" y="0"/>
                                      </a:moveTo>
                                      <a:lnTo>
                                        <a:pt x="35848" y="28493"/>
                                      </a:lnTo>
                                      <a:lnTo>
                                        <a:pt x="65259" y="0"/>
                                      </a:lnTo>
                                      <a:lnTo>
                                        <a:pt x="70773" y="5514"/>
                                      </a:lnTo>
                                      <a:lnTo>
                                        <a:pt x="42280" y="34929"/>
                                      </a:lnTo>
                                      <a:lnTo>
                                        <a:pt x="70773" y="64341"/>
                                      </a:lnTo>
                                      <a:lnTo>
                                        <a:pt x="64341" y="70774"/>
                                      </a:lnTo>
                                      <a:lnTo>
                                        <a:pt x="35848" y="41362"/>
                                      </a:lnTo>
                                      <a:lnTo>
                                        <a:pt x="6433" y="70774"/>
                                      </a:lnTo>
                                      <a:lnTo>
                                        <a:pt x="0" y="64341"/>
                                      </a:lnTo>
                                      <a:lnTo>
                                        <a:pt x="29411" y="34929"/>
                                      </a:lnTo>
                                      <a:lnTo>
                                        <a:pt x="0" y="6433"/>
                                      </a:lnTo>
                                      <a:lnTo>
                                        <a:pt x="6433" y="0"/>
                                      </a:lnTo>
                                      <a:close/>
                                    </a:path>
                                  </a:pathLst>
                                </a:custGeom>
                                <a:solidFill>
                                  <a:srgbClr val="000000"/>
                                </a:solidFill>
                                <a:ln w="0" cap="flat">
                                  <a:noFill/>
                                  <a:round/>
                                </a:ln>
                                <a:effectLst/>
                              </wps:spPr>
                              <wps:bodyPr/>
                            </wps:wsp>
                            <wps:wsp>
                              <wps:cNvPr id="5052" name="Shape 5052"/>
                              <wps:cNvSpPr/>
                              <wps:spPr>
                                <a:xfrm>
                                  <a:off x="575397" y="792312"/>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5"/>
                                        <a:pt x="27575" y="82724"/>
                                        <a:pt x="28493" y="83642"/>
                                      </a:cubicBezTo>
                                      <a:cubicBezTo>
                                        <a:pt x="30330" y="84561"/>
                                        <a:pt x="32171" y="84561"/>
                                        <a:pt x="34007" y="84561"/>
                                      </a:cubicBezTo>
                                      <a:lnTo>
                                        <a:pt x="37685" y="84561"/>
                                      </a:lnTo>
                                      <a:lnTo>
                                        <a:pt x="37685" y="87320"/>
                                      </a:lnTo>
                                      <a:lnTo>
                                        <a:pt x="0" y="87320"/>
                                      </a:lnTo>
                                      <a:lnTo>
                                        <a:pt x="0" y="84561"/>
                                      </a:lnTo>
                                      <a:lnTo>
                                        <a:pt x="2755" y="84561"/>
                                      </a:lnTo>
                                      <a:cubicBezTo>
                                        <a:pt x="6433" y="84561"/>
                                        <a:pt x="9192" y="83642"/>
                                        <a:pt x="11028" y="81805"/>
                                      </a:cubicBezTo>
                                      <a:cubicBezTo>
                                        <a:pt x="11947" y="79965"/>
                                        <a:pt x="12869" y="77210"/>
                                        <a:pt x="12869" y="71693"/>
                                      </a:cubicBezTo>
                                      <a:lnTo>
                                        <a:pt x="12869" y="15624"/>
                                      </a:lnTo>
                                      <a:cubicBezTo>
                                        <a:pt x="12869" y="11028"/>
                                        <a:pt x="11947" y="8273"/>
                                        <a:pt x="11947" y="6433"/>
                                      </a:cubicBezTo>
                                      <a:cubicBezTo>
                                        <a:pt x="11028" y="5514"/>
                                        <a:pt x="10110" y="4596"/>
                                        <a:pt x="9192" y="3677"/>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53" name="Shape 5053"/>
                              <wps:cNvSpPr/>
                              <wps:spPr>
                                <a:xfrm>
                                  <a:off x="368588" y="792312"/>
                                  <a:ext cx="112135" cy="87320"/>
                                </a:xfrm>
                                <a:custGeom>
                                  <a:avLst/>
                                  <a:gdLst/>
                                  <a:ahLst/>
                                  <a:cxnLst/>
                                  <a:rect l="0" t="0" r="0" b="0"/>
                                  <a:pathLst>
                                    <a:path w="112135" h="87320">
                                      <a:moveTo>
                                        <a:pt x="0" y="0"/>
                                      </a:moveTo>
                                      <a:lnTo>
                                        <a:pt x="23897" y="0"/>
                                      </a:lnTo>
                                      <a:lnTo>
                                        <a:pt x="56068" y="68018"/>
                                      </a:lnTo>
                                      <a:lnTo>
                                        <a:pt x="87320" y="0"/>
                                      </a:lnTo>
                                      <a:lnTo>
                                        <a:pt x="112135" y="0"/>
                                      </a:lnTo>
                                      <a:lnTo>
                                        <a:pt x="112135" y="2756"/>
                                      </a:lnTo>
                                      <a:lnTo>
                                        <a:pt x="108458" y="2756"/>
                                      </a:lnTo>
                                      <a:cubicBezTo>
                                        <a:pt x="104784" y="2756"/>
                                        <a:pt x="102944" y="3677"/>
                                        <a:pt x="101107" y="5514"/>
                                      </a:cubicBezTo>
                                      <a:cubicBezTo>
                                        <a:pt x="100189" y="7352"/>
                                        <a:pt x="99266" y="10110"/>
                                        <a:pt x="99266" y="15624"/>
                                      </a:cubicBezTo>
                                      <a:lnTo>
                                        <a:pt x="99266" y="72614"/>
                                      </a:lnTo>
                                      <a:cubicBezTo>
                                        <a:pt x="99266" y="77210"/>
                                        <a:pt x="100189" y="80884"/>
                                        <a:pt x="101107" y="81805"/>
                                      </a:cubicBezTo>
                                      <a:cubicBezTo>
                                        <a:pt x="102944" y="83642"/>
                                        <a:pt x="105703" y="84561"/>
                                        <a:pt x="108458" y="84561"/>
                                      </a:cubicBezTo>
                                      <a:lnTo>
                                        <a:pt x="112135" y="84561"/>
                                      </a:lnTo>
                                      <a:lnTo>
                                        <a:pt x="112135" y="87320"/>
                                      </a:lnTo>
                                      <a:lnTo>
                                        <a:pt x="74451" y="87320"/>
                                      </a:lnTo>
                                      <a:lnTo>
                                        <a:pt x="74451" y="84561"/>
                                      </a:lnTo>
                                      <a:lnTo>
                                        <a:pt x="78128" y="84561"/>
                                      </a:lnTo>
                                      <a:cubicBezTo>
                                        <a:pt x="81805" y="84561"/>
                                        <a:pt x="84561" y="83642"/>
                                        <a:pt x="85479" y="81805"/>
                                      </a:cubicBezTo>
                                      <a:cubicBezTo>
                                        <a:pt x="86401" y="79965"/>
                                        <a:pt x="87320" y="77210"/>
                                        <a:pt x="87320" y="72614"/>
                                      </a:cubicBezTo>
                                      <a:lnTo>
                                        <a:pt x="87320" y="13787"/>
                                      </a:lnTo>
                                      <a:lnTo>
                                        <a:pt x="53309" y="87320"/>
                                      </a:lnTo>
                                      <a:lnTo>
                                        <a:pt x="51472" y="87320"/>
                                      </a:lnTo>
                                      <a:lnTo>
                                        <a:pt x="17465" y="13787"/>
                                      </a:lnTo>
                                      <a:lnTo>
                                        <a:pt x="17465" y="72614"/>
                                      </a:lnTo>
                                      <a:cubicBezTo>
                                        <a:pt x="17465" y="77210"/>
                                        <a:pt x="18383" y="80884"/>
                                        <a:pt x="19301" y="81805"/>
                                      </a:cubicBezTo>
                                      <a:cubicBezTo>
                                        <a:pt x="21138" y="83642"/>
                                        <a:pt x="22979" y="84561"/>
                                        <a:pt x="26656" y="84561"/>
                                      </a:cubicBezTo>
                                      <a:lnTo>
                                        <a:pt x="30330" y="84561"/>
                                      </a:lnTo>
                                      <a:lnTo>
                                        <a:pt x="30330" y="87320"/>
                                      </a:lnTo>
                                      <a:lnTo>
                                        <a:pt x="0" y="87320"/>
                                      </a:lnTo>
                                      <a:lnTo>
                                        <a:pt x="0" y="84561"/>
                                      </a:lnTo>
                                      <a:lnTo>
                                        <a:pt x="2755" y="84561"/>
                                      </a:lnTo>
                                      <a:cubicBezTo>
                                        <a:pt x="6432" y="84561"/>
                                        <a:pt x="9191" y="83642"/>
                                        <a:pt x="10110" y="81805"/>
                                      </a:cubicBezTo>
                                      <a:cubicBezTo>
                                        <a:pt x="11028" y="79965"/>
                                        <a:pt x="11947" y="77210"/>
                                        <a:pt x="11947" y="72614"/>
                                      </a:cubicBezTo>
                                      <a:lnTo>
                                        <a:pt x="11947" y="15624"/>
                                      </a:lnTo>
                                      <a:cubicBezTo>
                                        <a:pt x="11947" y="11028"/>
                                        <a:pt x="11028" y="8273"/>
                                        <a:pt x="11028" y="6433"/>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54" name="Shape 5054"/>
                              <wps:cNvSpPr/>
                              <wps:spPr>
                                <a:xfrm>
                                  <a:off x="488078" y="790472"/>
                                  <a:ext cx="79046" cy="90996"/>
                                </a:xfrm>
                                <a:custGeom>
                                  <a:avLst/>
                                  <a:gdLst/>
                                  <a:ahLst/>
                                  <a:cxnLst/>
                                  <a:rect l="0" t="0" r="0" b="0"/>
                                  <a:pathLst>
                                    <a:path w="79046" h="90996">
                                      <a:moveTo>
                                        <a:pt x="45039" y="0"/>
                                      </a:moveTo>
                                      <a:cubicBezTo>
                                        <a:pt x="51472" y="0"/>
                                        <a:pt x="56986" y="1840"/>
                                        <a:pt x="63422" y="4596"/>
                                      </a:cubicBezTo>
                                      <a:cubicBezTo>
                                        <a:pt x="65259" y="5517"/>
                                        <a:pt x="66177" y="5517"/>
                                        <a:pt x="67096" y="5517"/>
                                      </a:cubicBezTo>
                                      <a:cubicBezTo>
                                        <a:pt x="68018" y="5517"/>
                                        <a:pt x="69855" y="5517"/>
                                        <a:pt x="69855" y="4596"/>
                                      </a:cubicBezTo>
                                      <a:cubicBezTo>
                                        <a:pt x="71692" y="3677"/>
                                        <a:pt x="72614" y="1840"/>
                                        <a:pt x="72614" y="0"/>
                                      </a:cubicBezTo>
                                      <a:lnTo>
                                        <a:pt x="74451" y="0"/>
                                      </a:lnTo>
                                      <a:lnTo>
                                        <a:pt x="77210" y="29414"/>
                                      </a:lnTo>
                                      <a:lnTo>
                                        <a:pt x="74451" y="29414"/>
                                      </a:lnTo>
                                      <a:cubicBezTo>
                                        <a:pt x="72614" y="20223"/>
                                        <a:pt x="68018" y="14709"/>
                                        <a:pt x="63422" y="10113"/>
                                      </a:cubicBezTo>
                                      <a:cubicBezTo>
                                        <a:pt x="58827" y="6436"/>
                                        <a:pt x="52390" y="4596"/>
                                        <a:pt x="45958" y="4596"/>
                                      </a:cubicBezTo>
                                      <a:cubicBezTo>
                                        <a:pt x="39521" y="4596"/>
                                        <a:pt x="34925" y="5517"/>
                                        <a:pt x="30330" y="9191"/>
                                      </a:cubicBezTo>
                                      <a:cubicBezTo>
                                        <a:pt x="24816" y="11950"/>
                                        <a:pt x="22060" y="16546"/>
                                        <a:pt x="19301" y="22979"/>
                                      </a:cubicBezTo>
                                      <a:cubicBezTo>
                                        <a:pt x="16542" y="29414"/>
                                        <a:pt x="14706" y="37688"/>
                                        <a:pt x="14706" y="46879"/>
                                      </a:cubicBezTo>
                                      <a:cubicBezTo>
                                        <a:pt x="14706" y="55149"/>
                                        <a:pt x="16542" y="61585"/>
                                        <a:pt x="18383" y="67099"/>
                                      </a:cubicBezTo>
                                      <a:cubicBezTo>
                                        <a:pt x="21138" y="73532"/>
                                        <a:pt x="24816" y="78128"/>
                                        <a:pt x="30330" y="80886"/>
                                      </a:cubicBezTo>
                                      <a:cubicBezTo>
                                        <a:pt x="34925" y="83645"/>
                                        <a:pt x="41362" y="85482"/>
                                        <a:pt x="47794" y="85482"/>
                                      </a:cubicBezTo>
                                      <a:cubicBezTo>
                                        <a:pt x="53309" y="85482"/>
                                        <a:pt x="57904" y="84564"/>
                                        <a:pt x="62500" y="81805"/>
                                      </a:cubicBezTo>
                                      <a:cubicBezTo>
                                        <a:pt x="67096" y="79050"/>
                                        <a:pt x="71692" y="74454"/>
                                        <a:pt x="77210" y="67099"/>
                                      </a:cubicBezTo>
                                      <a:lnTo>
                                        <a:pt x="79046" y="68936"/>
                                      </a:lnTo>
                                      <a:cubicBezTo>
                                        <a:pt x="74451" y="76291"/>
                                        <a:pt x="69855" y="81805"/>
                                        <a:pt x="63422" y="85482"/>
                                      </a:cubicBezTo>
                                      <a:cubicBezTo>
                                        <a:pt x="57904" y="89159"/>
                                        <a:pt x="50554" y="90996"/>
                                        <a:pt x="43199" y="90996"/>
                                      </a:cubicBezTo>
                                      <a:cubicBezTo>
                                        <a:pt x="28493" y="90996"/>
                                        <a:pt x="16542" y="85482"/>
                                        <a:pt x="9192" y="75372"/>
                                      </a:cubicBezTo>
                                      <a:cubicBezTo>
                                        <a:pt x="2755" y="67099"/>
                                        <a:pt x="0" y="57908"/>
                                        <a:pt x="0" y="46879"/>
                                      </a:cubicBezTo>
                                      <a:cubicBezTo>
                                        <a:pt x="0" y="37688"/>
                                        <a:pt x="1837" y="30333"/>
                                        <a:pt x="6432" y="22979"/>
                                      </a:cubicBezTo>
                                      <a:cubicBezTo>
                                        <a:pt x="10110" y="15627"/>
                                        <a:pt x="15624" y="10113"/>
                                        <a:pt x="22060" y="5517"/>
                                      </a:cubicBezTo>
                                      <a:cubicBezTo>
                                        <a:pt x="29411" y="1840"/>
                                        <a:pt x="36766" y="0"/>
                                        <a:pt x="45039" y="0"/>
                                      </a:cubicBezTo>
                                      <a:close/>
                                    </a:path>
                                  </a:pathLst>
                                </a:custGeom>
                                <a:solidFill>
                                  <a:srgbClr val="000000"/>
                                </a:solidFill>
                                <a:ln w="0" cap="flat">
                                  <a:noFill/>
                                  <a:round/>
                                </a:ln>
                                <a:effectLst/>
                              </wps:spPr>
                              <wps:bodyPr/>
                            </wps:wsp>
                            <wps:wsp>
                              <wps:cNvPr id="5055" name="Shape 5055"/>
                              <wps:cNvSpPr/>
                              <wps:spPr>
                                <a:xfrm>
                                  <a:off x="656281" y="800585"/>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56" name="Shape 5056"/>
                              <wps:cNvSpPr/>
                              <wps:spPr>
                                <a:xfrm>
                                  <a:off x="1146192" y="780362"/>
                                  <a:ext cx="40443" cy="122249"/>
                                </a:xfrm>
                                <a:custGeom>
                                  <a:avLst/>
                                  <a:gdLst/>
                                  <a:ahLst/>
                                  <a:cxnLst/>
                                  <a:rect l="0" t="0" r="0" b="0"/>
                                  <a:pathLst>
                                    <a:path w="40443" h="122249">
                                      <a:moveTo>
                                        <a:pt x="1838" y="0"/>
                                      </a:moveTo>
                                      <a:cubicBezTo>
                                        <a:pt x="14706" y="3677"/>
                                        <a:pt x="23898" y="10111"/>
                                        <a:pt x="30332" y="21142"/>
                                      </a:cubicBezTo>
                                      <a:cubicBezTo>
                                        <a:pt x="37685" y="32170"/>
                                        <a:pt x="40443" y="45958"/>
                                        <a:pt x="40443" y="60664"/>
                                      </a:cubicBezTo>
                                      <a:cubicBezTo>
                                        <a:pt x="40443" y="76291"/>
                                        <a:pt x="37685" y="90079"/>
                                        <a:pt x="30332" y="101107"/>
                                      </a:cubicBezTo>
                                      <a:cubicBezTo>
                                        <a:pt x="23898" y="111218"/>
                                        <a:pt x="14706" y="118572"/>
                                        <a:pt x="1838" y="122249"/>
                                      </a:cubicBezTo>
                                      <a:lnTo>
                                        <a:pt x="0" y="116735"/>
                                      </a:lnTo>
                                      <a:cubicBezTo>
                                        <a:pt x="10111" y="113976"/>
                                        <a:pt x="17464" y="107543"/>
                                        <a:pt x="22060" y="97430"/>
                                      </a:cubicBezTo>
                                      <a:cubicBezTo>
                                        <a:pt x="26655" y="88239"/>
                                        <a:pt x="29413" y="75373"/>
                                        <a:pt x="29413" y="60664"/>
                                      </a:cubicBezTo>
                                      <a:cubicBezTo>
                                        <a:pt x="29413" y="45958"/>
                                        <a:pt x="27575" y="34011"/>
                                        <a:pt x="22060" y="24819"/>
                                      </a:cubicBezTo>
                                      <a:cubicBezTo>
                                        <a:pt x="17464" y="14706"/>
                                        <a:pt x="10111" y="8273"/>
                                        <a:pt x="0" y="4596"/>
                                      </a:cubicBezTo>
                                      <a:lnTo>
                                        <a:pt x="1838" y="0"/>
                                      </a:lnTo>
                                      <a:close/>
                                    </a:path>
                                  </a:pathLst>
                                </a:custGeom>
                                <a:solidFill>
                                  <a:srgbClr val="000000"/>
                                </a:solidFill>
                                <a:ln w="0" cap="flat">
                                  <a:noFill/>
                                  <a:round/>
                                </a:ln>
                                <a:effectLst/>
                              </wps:spPr>
                              <wps:bodyPr/>
                            </wps:wsp>
                            <wps:wsp>
                              <wps:cNvPr id="5057" name="Shape 5057"/>
                              <wps:cNvSpPr/>
                              <wps:spPr>
                                <a:xfrm>
                                  <a:off x="785883" y="780362"/>
                                  <a:ext cx="40443" cy="122249"/>
                                </a:xfrm>
                                <a:custGeom>
                                  <a:avLst/>
                                  <a:gdLst/>
                                  <a:ahLst/>
                                  <a:cxnLst/>
                                  <a:rect l="0" t="0" r="0" b="0"/>
                                  <a:pathLst>
                                    <a:path w="40443" h="122249">
                                      <a:moveTo>
                                        <a:pt x="39524" y="0"/>
                                      </a:moveTo>
                                      <a:lnTo>
                                        <a:pt x="40443" y="4596"/>
                                      </a:lnTo>
                                      <a:cubicBezTo>
                                        <a:pt x="31251" y="8273"/>
                                        <a:pt x="22979" y="14706"/>
                                        <a:pt x="18383" y="24819"/>
                                      </a:cubicBezTo>
                                      <a:cubicBezTo>
                                        <a:pt x="13787" y="34011"/>
                                        <a:pt x="11030" y="45958"/>
                                        <a:pt x="11030" y="60664"/>
                                      </a:cubicBezTo>
                                      <a:cubicBezTo>
                                        <a:pt x="11030" y="75373"/>
                                        <a:pt x="13787" y="88239"/>
                                        <a:pt x="18383" y="97430"/>
                                      </a:cubicBezTo>
                                      <a:cubicBezTo>
                                        <a:pt x="22979" y="107543"/>
                                        <a:pt x="30332" y="113976"/>
                                        <a:pt x="40443" y="116735"/>
                                      </a:cubicBezTo>
                                      <a:lnTo>
                                        <a:pt x="39524" y="122249"/>
                                      </a:lnTo>
                                      <a:cubicBezTo>
                                        <a:pt x="26656" y="118572"/>
                                        <a:pt x="16545" y="111218"/>
                                        <a:pt x="10111" y="101107"/>
                                      </a:cubicBezTo>
                                      <a:cubicBezTo>
                                        <a:pt x="3677" y="90079"/>
                                        <a:pt x="0" y="76291"/>
                                        <a:pt x="0" y="60664"/>
                                      </a:cubicBezTo>
                                      <a:cubicBezTo>
                                        <a:pt x="0" y="45958"/>
                                        <a:pt x="3677" y="32170"/>
                                        <a:pt x="10111" y="21142"/>
                                      </a:cubicBezTo>
                                      <a:cubicBezTo>
                                        <a:pt x="16545" y="10111"/>
                                        <a:pt x="26656" y="3677"/>
                                        <a:pt x="39524" y="0"/>
                                      </a:cubicBezTo>
                                      <a:close/>
                                    </a:path>
                                  </a:pathLst>
                                </a:custGeom>
                                <a:solidFill>
                                  <a:srgbClr val="000000"/>
                                </a:solidFill>
                                <a:ln w="0" cap="flat">
                                  <a:noFill/>
                                  <a:round/>
                                </a:ln>
                                <a:effectLst/>
                              </wps:spPr>
                              <wps:bodyPr/>
                            </wps:wsp>
                            <wps:wsp>
                              <wps:cNvPr id="5058" name="Shape 5058"/>
                              <wps:cNvSpPr/>
                              <wps:spPr>
                                <a:xfrm>
                                  <a:off x="839194" y="790472"/>
                                  <a:ext cx="83643" cy="90996"/>
                                </a:xfrm>
                                <a:custGeom>
                                  <a:avLst/>
                                  <a:gdLst/>
                                  <a:ahLst/>
                                  <a:cxnLst/>
                                  <a:rect l="0" t="0" r="0" b="0"/>
                                  <a:pathLst>
                                    <a:path w="83643" h="90996">
                                      <a:moveTo>
                                        <a:pt x="55149" y="0"/>
                                      </a:moveTo>
                                      <a:cubicBezTo>
                                        <a:pt x="59745" y="0"/>
                                        <a:pt x="64341" y="921"/>
                                        <a:pt x="69856" y="2758"/>
                                      </a:cubicBezTo>
                                      <a:cubicBezTo>
                                        <a:pt x="71694" y="3677"/>
                                        <a:pt x="73532" y="4596"/>
                                        <a:pt x="74452" y="4596"/>
                                      </a:cubicBezTo>
                                      <a:cubicBezTo>
                                        <a:pt x="76290" y="4596"/>
                                        <a:pt x="77209" y="3677"/>
                                        <a:pt x="77209" y="3677"/>
                                      </a:cubicBezTo>
                                      <a:cubicBezTo>
                                        <a:pt x="78128" y="2758"/>
                                        <a:pt x="79966" y="1840"/>
                                        <a:pt x="81805" y="0"/>
                                      </a:cubicBezTo>
                                      <a:lnTo>
                                        <a:pt x="83643" y="0"/>
                                      </a:lnTo>
                                      <a:lnTo>
                                        <a:pt x="77209" y="28496"/>
                                      </a:lnTo>
                                      <a:lnTo>
                                        <a:pt x="75371" y="28496"/>
                                      </a:lnTo>
                                      <a:lnTo>
                                        <a:pt x="74452" y="21141"/>
                                      </a:lnTo>
                                      <a:cubicBezTo>
                                        <a:pt x="74452" y="18383"/>
                                        <a:pt x="73532" y="16546"/>
                                        <a:pt x="73532" y="13787"/>
                                      </a:cubicBezTo>
                                      <a:cubicBezTo>
                                        <a:pt x="72613" y="11950"/>
                                        <a:pt x="71694" y="10113"/>
                                        <a:pt x="69856" y="9191"/>
                                      </a:cubicBezTo>
                                      <a:cubicBezTo>
                                        <a:pt x="68018" y="7354"/>
                                        <a:pt x="66179" y="6436"/>
                                        <a:pt x="64341" y="5517"/>
                                      </a:cubicBezTo>
                                      <a:cubicBezTo>
                                        <a:pt x="61583" y="4596"/>
                                        <a:pt x="58826" y="4596"/>
                                        <a:pt x="56069" y="4596"/>
                                      </a:cubicBezTo>
                                      <a:cubicBezTo>
                                        <a:pt x="48715" y="4596"/>
                                        <a:pt x="41362" y="6436"/>
                                        <a:pt x="35847" y="10113"/>
                                      </a:cubicBezTo>
                                      <a:cubicBezTo>
                                        <a:pt x="28494" y="15627"/>
                                        <a:pt x="22979" y="23900"/>
                                        <a:pt x="18383" y="33092"/>
                                      </a:cubicBezTo>
                                      <a:cubicBezTo>
                                        <a:pt x="14706" y="41362"/>
                                        <a:pt x="13787" y="49634"/>
                                        <a:pt x="13787" y="57908"/>
                                      </a:cubicBezTo>
                                      <a:cubicBezTo>
                                        <a:pt x="13787" y="66181"/>
                                        <a:pt x="15626" y="72613"/>
                                        <a:pt x="21141" y="78128"/>
                                      </a:cubicBezTo>
                                      <a:cubicBezTo>
                                        <a:pt x="25736" y="82724"/>
                                        <a:pt x="32171" y="85482"/>
                                        <a:pt x="40443" y="85482"/>
                                      </a:cubicBezTo>
                                      <a:cubicBezTo>
                                        <a:pt x="45958" y="85482"/>
                                        <a:pt x="51473" y="84564"/>
                                        <a:pt x="56069" y="81805"/>
                                      </a:cubicBezTo>
                                      <a:cubicBezTo>
                                        <a:pt x="60664" y="79050"/>
                                        <a:pt x="65260" y="74454"/>
                                        <a:pt x="68937" y="68936"/>
                                      </a:cubicBezTo>
                                      <a:lnTo>
                                        <a:pt x="71694" y="68936"/>
                                      </a:lnTo>
                                      <a:cubicBezTo>
                                        <a:pt x="67098" y="76291"/>
                                        <a:pt x="62503" y="81805"/>
                                        <a:pt x="56069" y="85482"/>
                                      </a:cubicBezTo>
                                      <a:cubicBezTo>
                                        <a:pt x="50554" y="89159"/>
                                        <a:pt x="43200" y="90996"/>
                                        <a:pt x="35847" y="90996"/>
                                      </a:cubicBezTo>
                                      <a:cubicBezTo>
                                        <a:pt x="28494" y="90996"/>
                                        <a:pt x="22060" y="89159"/>
                                        <a:pt x="16545" y="86401"/>
                                      </a:cubicBezTo>
                                      <a:cubicBezTo>
                                        <a:pt x="11030" y="83645"/>
                                        <a:pt x="7353" y="79050"/>
                                        <a:pt x="3677" y="74454"/>
                                      </a:cubicBezTo>
                                      <a:cubicBezTo>
                                        <a:pt x="919" y="68936"/>
                                        <a:pt x="0" y="62503"/>
                                        <a:pt x="0" y="56989"/>
                                      </a:cubicBezTo>
                                      <a:cubicBezTo>
                                        <a:pt x="0" y="46879"/>
                                        <a:pt x="2758" y="37688"/>
                                        <a:pt x="7353" y="28496"/>
                                      </a:cubicBezTo>
                                      <a:cubicBezTo>
                                        <a:pt x="12868" y="20223"/>
                                        <a:pt x="19302" y="12868"/>
                                        <a:pt x="28494" y="7354"/>
                                      </a:cubicBezTo>
                                      <a:cubicBezTo>
                                        <a:pt x="37685" y="2758"/>
                                        <a:pt x="45958" y="0"/>
                                        <a:pt x="55149" y="0"/>
                                      </a:cubicBezTo>
                                      <a:close/>
                                    </a:path>
                                  </a:pathLst>
                                </a:custGeom>
                                <a:solidFill>
                                  <a:srgbClr val="000000"/>
                                </a:solidFill>
                                <a:ln w="0" cap="flat">
                                  <a:noFill/>
                                  <a:round/>
                                </a:ln>
                                <a:effectLst/>
                              </wps:spPr>
                              <wps:bodyPr/>
                            </wps:wsp>
                            <wps:wsp>
                              <wps:cNvPr id="5059" name="Shape 5059"/>
                              <wps:cNvSpPr/>
                              <wps:spPr>
                                <a:xfrm>
                                  <a:off x="956846" y="807018"/>
                                  <a:ext cx="71694" cy="70774"/>
                                </a:xfrm>
                                <a:custGeom>
                                  <a:avLst/>
                                  <a:gdLst/>
                                  <a:ahLst/>
                                  <a:cxnLst/>
                                  <a:rect l="0" t="0" r="0" b="0"/>
                                  <a:pathLst>
                                    <a:path w="71694" h="70774">
                                      <a:moveTo>
                                        <a:pt x="7353" y="0"/>
                                      </a:moveTo>
                                      <a:lnTo>
                                        <a:pt x="35847" y="28493"/>
                                      </a:lnTo>
                                      <a:lnTo>
                                        <a:pt x="65260" y="0"/>
                                      </a:lnTo>
                                      <a:lnTo>
                                        <a:pt x="71694" y="5514"/>
                                      </a:lnTo>
                                      <a:lnTo>
                                        <a:pt x="42281" y="34929"/>
                                      </a:lnTo>
                                      <a:lnTo>
                                        <a:pt x="71694" y="64341"/>
                                      </a:lnTo>
                                      <a:lnTo>
                                        <a:pt x="65260" y="70774"/>
                                      </a:lnTo>
                                      <a:lnTo>
                                        <a:pt x="35847" y="41362"/>
                                      </a:lnTo>
                                      <a:lnTo>
                                        <a:pt x="6434" y="70774"/>
                                      </a:lnTo>
                                      <a:lnTo>
                                        <a:pt x="0" y="64341"/>
                                      </a:lnTo>
                                      <a:lnTo>
                                        <a:pt x="29413" y="34929"/>
                                      </a:lnTo>
                                      <a:lnTo>
                                        <a:pt x="919" y="6433"/>
                                      </a:lnTo>
                                      <a:lnTo>
                                        <a:pt x="7353" y="0"/>
                                      </a:lnTo>
                                      <a:close/>
                                    </a:path>
                                  </a:pathLst>
                                </a:custGeom>
                                <a:solidFill>
                                  <a:srgbClr val="000000"/>
                                </a:solidFill>
                                <a:ln w="0" cap="flat">
                                  <a:noFill/>
                                  <a:round/>
                                </a:ln>
                                <a:effectLst/>
                              </wps:spPr>
                              <wps:bodyPr/>
                            </wps:wsp>
                            <wps:wsp>
                              <wps:cNvPr id="5060" name="Shape 5060"/>
                              <wps:cNvSpPr/>
                              <wps:spPr>
                                <a:xfrm>
                                  <a:off x="1065306" y="792312"/>
                                  <a:ext cx="73532" cy="87320"/>
                                </a:xfrm>
                                <a:custGeom>
                                  <a:avLst/>
                                  <a:gdLst/>
                                  <a:ahLst/>
                                  <a:cxnLst/>
                                  <a:rect l="0" t="0" r="0" b="0"/>
                                  <a:pathLst>
                                    <a:path w="73532" h="87320">
                                      <a:moveTo>
                                        <a:pt x="23898" y="0"/>
                                      </a:moveTo>
                                      <a:lnTo>
                                        <a:pt x="59745" y="0"/>
                                      </a:lnTo>
                                      <a:lnTo>
                                        <a:pt x="58826" y="2756"/>
                                      </a:lnTo>
                                      <a:cubicBezTo>
                                        <a:pt x="55149" y="2756"/>
                                        <a:pt x="52392" y="2756"/>
                                        <a:pt x="50554" y="3677"/>
                                      </a:cubicBezTo>
                                      <a:cubicBezTo>
                                        <a:pt x="48715" y="4596"/>
                                        <a:pt x="46877" y="5514"/>
                                        <a:pt x="45958" y="7352"/>
                                      </a:cubicBezTo>
                                      <a:cubicBezTo>
                                        <a:pt x="45958" y="8273"/>
                                        <a:pt x="44119" y="11948"/>
                                        <a:pt x="42281" y="18383"/>
                                      </a:cubicBezTo>
                                      <a:lnTo>
                                        <a:pt x="27575" y="70773"/>
                                      </a:lnTo>
                                      <a:cubicBezTo>
                                        <a:pt x="25736" y="74451"/>
                                        <a:pt x="25736" y="77210"/>
                                        <a:pt x="25736" y="79047"/>
                                      </a:cubicBezTo>
                                      <a:cubicBezTo>
                                        <a:pt x="25736" y="79965"/>
                                        <a:pt x="25736" y="80884"/>
                                        <a:pt x="27575" y="81805"/>
                                      </a:cubicBezTo>
                                      <a:cubicBezTo>
                                        <a:pt x="27575" y="81805"/>
                                        <a:pt x="29413" y="82724"/>
                                        <a:pt x="32171" y="82724"/>
                                      </a:cubicBezTo>
                                      <a:lnTo>
                                        <a:pt x="40443" y="82724"/>
                                      </a:lnTo>
                                      <a:cubicBezTo>
                                        <a:pt x="46877" y="82724"/>
                                        <a:pt x="51473" y="81805"/>
                                        <a:pt x="55149" y="79965"/>
                                      </a:cubicBezTo>
                                      <a:cubicBezTo>
                                        <a:pt x="57907" y="79047"/>
                                        <a:pt x="60664" y="77210"/>
                                        <a:pt x="62503" y="75369"/>
                                      </a:cubicBezTo>
                                      <a:cubicBezTo>
                                        <a:pt x="64341" y="73532"/>
                                        <a:pt x="66179" y="70773"/>
                                        <a:pt x="68937" y="65259"/>
                                      </a:cubicBezTo>
                                      <a:lnTo>
                                        <a:pt x="70775" y="62501"/>
                                      </a:lnTo>
                                      <a:lnTo>
                                        <a:pt x="73532" y="62501"/>
                                      </a:lnTo>
                                      <a:lnTo>
                                        <a:pt x="64341" y="87320"/>
                                      </a:lnTo>
                                      <a:lnTo>
                                        <a:pt x="0" y="87320"/>
                                      </a:lnTo>
                                      <a:lnTo>
                                        <a:pt x="919" y="84561"/>
                                      </a:lnTo>
                                      <a:cubicBezTo>
                                        <a:pt x="3677" y="84561"/>
                                        <a:pt x="6434" y="84561"/>
                                        <a:pt x="7353" y="83642"/>
                                      </a:cubicBezTo>
                                      <a:cubicBezTo>
                                        <a:pt x="9192" y="83642"/>
                                        <a:pt x="11030" y="82724"/>
                                        <a:pt x="11949" y="80884"/>
                                      </a:cubicBezTo>
                                      <a:cubicBezTo>
                                        <a:pt x="12868" y="79047"/>
                                        <a:pt x="14706" y="75369"/>
                                        <a:pt x="15626" y="70773"/>
                                      </a:cubicBezTo>
                                      <a:lnTo>
                                        <a:pt x="31251" y="17465"/>
                                      </a:lnTo>
                                      <a:cubicBezTo>
                                        <a:pt x="32171" y="12869"/>
                                        <a:pt x="33089" y="10110"/>
                                        <a:pt x="33089" y="7352"/>
                                      </a:cubicBezTo>
                                      <a:cubicBezTo>
                                        <a:pt x="33089" y="6433"/>
                                        <a:pt x="32171" y="4596"/>
                                        <a:pt x="31251" y="3677"/>
                                      </a:cubicBezTo>
                                      <a:cubicBezTo>
                                        <a:pt x="30332" y="2756"/>
                                        <a:pt x="28494" y="2756"/>
                                        <a:pt x="24817" y="2756"/>
                                      </a:cubicBezTo>
                                      <a:cubicBezTo>
                                        <a:pt x="23898" y="2756"/>
                                        <a:pt x="23898" y="2756"/>
                                        <a:pt x="22979" y="2756"/>
                                      </a:cubicBezTo>
                                      <a:lnTo>
                                        <a:pt x="23898" y="0"/>
                                      </a:lnTo>
                                      <a:close/>
                                    </a:path>
                                  </a:pathLst>
                                </a:custGeom>
                                <a:solidFill>
                                  <a:srgbClr val="000000"/>
                                </a:solidFill>
                                <a:ln w="0" cap="flat">
                                  <a:noFill/>
                                  <a:round/>
                                </a:ln>
                                <a:effectLst/>
                              </wps:spPr>
                              <wps:bodyPr/>
                            </wps:wsp>
                          </wpg:wgp>
                        </a:graphicData>
                      </a:graphic>
                    </wp:inline>
                  </w:drawing>
                </mc:Choice>
                <mc:Fallback>
                  <w:pict>
                    <v:group w14:anchorId="693A0D70" id="Group 54790" o:spid="_x0000_s1171" style="width:125.25pt;height:110.25pt;mso-position-horizontal-relative:char;mso-position-vertical-relative:line" coordsize="11866,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">
                      <v:rect id="Rectangle 52995" o:spid="_x0000_s1172" style="position:absolute;left:661;top:3;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" filled="f" stroked="f">
                        <v:textbox inset="0,0,0,0">
                          <w:txbxContent>
                            <w:p w14:paraId="0DF591FE" w14:textId="77777777" w:rsidR="00A82706" w:rsidRDefault="00A82706" w:rsidP="00676340">
                              <w:r>
                                <w:rPr>
                                  <w:rFonts w:ascii="Times New Roman" w:eastAsia="Times New Roman" w:hAnsi="Times New Roman" w:cs="Times New Roman"/>
                                </w:rPr>
                                <w:t xml:space="preserve">. </w:t>
                              </w:r>
                            </w:p>
                          </w:txbxContent>
                        </v:textbox>
                      </v:rect>
                      <v:rect id="Rectangle 52994" o:spid="_x0000_s1173" style="position:absolute;top:3;width:877;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7xwAAAN4AAAAPAAAAZHJzL2Rvd25yZXYueG1sRI9Ba8JA&#10;FITvBf/D8gRvdaPY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JUaynvHAAAA3gAA&#10;AA8AAAAAAAAAAAAAAAAABwIAAGRycy9kb3ducmV2LnhtbFBLBQYAAAAAAwADALcAAAD7AgAAAAA=&#10;" filled="f" stroked="f">
                        <v:textbox inset="0,0,0,0">
                          <w:txbxContent>
                            <w:p w14:paraId="20EE703A" w14:textId="77777777" w:rsidR="00A82706" w:rsidRDefault="00A82706" w:rsidP="00676340">
                              <w:r>
                                <w:rPr>
                                  <w:rFonts w:ascii="Times New Roman" w:eastAsia="Times New Roman" w:hAnsi="Times New Roman" w:cs="Times New Roman"/>
                                </w:rPr>
                                <w:t>1</w:t>
                              </w:r>
                            </w:p>
                          </w:txbxContent>
                        </v:textbox>
                      </v:rect>
                      <v:shape id="Shape 5019" o:spid="_x0000_s1174" style="position:absolute;left:3400;top:18;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" path="m,l37685,r,2758l34926,2758v-3678,,-6433,919,-8274,2757c25734,7353,24816,10111,24816,15626r,56068c24816,76290,25734,79047,25734,80886v918,919,1841,1838,2759,2757c30330,84562,32170,85482,34926,85482r2759,l37685,87320,,87320,,85482r3674,c7351,85482,9192,83643,11028,81805v919,-919,1837,-4596,1837,-10111l12865,15626v,-4596,,-7354,-918,-8273c11028,5515,11028,4596,9192,4596,7351,2758,5514,2758,3674,2758l,2758,,xe" fillcolor="black" stroked="f" strokeweight="0">
                        <v:path arrowok="t" textboxrect="0,0,37685,87320"/>
                      </v:shape>
                      <v:shape id="Shape 5020" o:spid="_x0000_s1175" style="position:absolute;left:1332;top:18;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" path="m,l24816,,56068,68937,87320,r24815,l112135,2758r-2759,c105703,2758,102944,3677,101107,6434v-922,919,-1841,3677,-1841,9192l99266,72613v,5515,919,8273,1841,10111c102944,84562,105703,85482,109376,85482r2759,l112135,87320r-36766,l75369,85482r2759,c81802,85482,84561,83643,85479,81805v919,-1838,1841,-4596,1841,-9192l87320,13787,53309,87320r-1837,l17461,13787r,58826c17461,78128,18383,80886,19302,82724v1836,1838,4595,2758,7350,2758l30330,85482r,1838l,87320,,85482r2755,c6433,85482,9192,83643,11028,81805v919,-1838,919,-4596,919,-9192l11947,15626v,-3677,,-7354,-919,-8273c10110,5515,9192,4596,7351,3677,5514,2758,2755,2758,,2758l,xe" fillcolor="black" stroked="f" strokeweight="0">
                        <v:path arrowok="t" textboxrect="0,0,112135,87320"/>
                      </v:shape>
                      <v:shape id="Shape 5021" o:spid="_x0000_s1176" style="position:absolute;left:2527;width:791;height:909;visibility:visible;mso-wrap-style:square;v-text-anchor:top" coordsize="79047,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" path="m45036,v6436,,11950,1838,18383,4596c65259,5515,66178,6434,67096,6434v1841,,2759,-919,3677,-1838c71692,3677,72610,1838,72610,r2759,l77206,29413r-1837,c72610,21140,68937,14706,63419,10111,58823,6434,52390,4596,45958,4596v-5518,,-11032,1838,-15628,4595c25734,11949,22057,16545,19302,22979v-2759,6434,-4596,14706,-4596,23898c14706,55149,16543,61583,18383,68017v2755,5515,6433,10111,11947,12869c34926,84562,41362,85481,47795,85481v5514,,11028,-919,14705,-3676c67096,79966,71692,74451,77206,67098r1841,1839c74451,76290,69855,82724,63419,85481v-5514,3677,-12865,5515,-20220,5515c28493,90996,17461,85481,9192,75371,3674,67098,,57907,,46877,,38604,1837,30332,6433,22979,10110,15626,15624,10111,22057,6434,29411,1838,36766,,45036,xe" fillcolor="black" stroked="f" strokeweight="0">
                        <v:path arrowok="t" textboxrect="0,0,79047,90996"/>
                      </v:shape>
                      <v:rect id="Rectangle 52992" o:spid="_x0000_s1177" style="position:absolute;left:8152;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" filled="f" stroked="f">
                        <v:textbox inset="0,0,0,0">
                          <w:txbxContent>
                            <w:p w14:paraId="76542853" w14:textId="77777777" w:rsidR="00A82706" w:rsidRDefault="00A82706" w:rsidP="00676340">
                              <w:r>
                                <w:rPr>
                                  <w:rFonts w:ascii="Times New Roman" w:eastAsia="Times New Roman" w:hAnsi="Times New Roman" w:cs="Times New Roman"/>
                                </w:rPr>
                                <w:t>)</w:t>
                              </w:r>
                            </w:p>
                          </w:txbxContent>
                        </v:textbox>
                      </v:rect>
                      <v:rect id="Rectangle 52993" o:spid="_x0000_s1178" style="position:absolute;left:4577;top:3;width:4766;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IPxwAAAN4AAAAPAAAAZHJzL2Rvd25yZXYueG1sRI9Ba8JA&#10;FITvBf/D8gRvdaPS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BrzUg/HAAAA3gAA&#10;AA8AAAAAAAAAAAAAAAAABwIAAGRycy9kb3ducmV2LnhtbFBLBQYAAAAAAwADALcAAAD7AgAAAAA=&#10;" filled="f" stroked="f">
                        <v:textbox inset="0,0,0,0">
                          <w:txbxContent>
                            <w:p w14:paraId="159BEE64" w14:textId="77777777" w:rsidR="00A82706" w:rsidRDefault="00A82706" w:rsidP="00676340">
                              <w:r>
                                <w:rPr>
                                  <w:rFonts w:ascii="Times New Roman" w:eastAsia="Times New Roman" w:hAnsi="Times New Roman" w:cs="Times New Roman"/>
                                </w:rPr>
                                <w:t>LMCF</w:t>
                              </w:r>
                            </w:p>
                          </w:txbxContent>
                        </v:textbox>
                      </v:rect>
                      <v:rect id="Rectangle 52991" o:spid="_x0000_s1179" style="position:absolute;left:4145;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" filled="f" stroked="f">
                        <v:textbox inset="0,0,0,0">
                          <w:txbxContent>
                            <w:p w14:paraId="1A153E15" w14:textId="77777777" w:rsidR="00A82706" w:rsidRDefault="00A82706" w:rsidP="00676340">
                              <w:r>
                                <w:rPr>
                                  <w:rFonts w:ascii="Times New Roman" w:eastAsia="Times New Roman" w:hAnsi="Times New Roman" w:cs="Times New Roman"/>
                                </w:rPr>
                                <w:t>(</w:t>
                              </w:r>
                            </w:p>
                          </w:txbxContent>
                        </v:textbox>
                      </v:rect>
                      <v:rect id="Rectangle 52999" o:spid="_x0000_s1180" style="position:absolute;top:1584;width:878;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" filled="f" stroked="f">
                        <v:textbox inset="0,0,0,0">
                          <w:txbxContent>
                            <w:p w14:paraId="3BFB779B" w14:textId="77777777" w:rsidR="00A82706" w:rsidRDefault="00A82706" w:rsidP="00676340">
                              <w:r>
                                <w:rPr>
                                  <w:rFonts w:ascii="Times New Roman" w:eastAsia="Times New Roman" w:hAnsi="Times New Roman" w:cs="Times New Roman"/>
                                </w:rPr>
                                <w:t>2</w:t>
                              </w:r>
                            </w:p>
                          </w:txbxContent>
                        </v:textbox>
                      </v:rect>
                      <v:rect id="Rectangle 53000" o:spid="_x0000_s1181" style="position:absolute;left:661;top:1584;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oxgAAAN4AAAAPAAAAZHJzL2Rvd25yZXYueG1sRI/NasJA&#10;FIX3Qt9huIXuzEwt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qg/06MYAAADeAAAA&#10;DwAAAAAAAAAAAAAAAAAHAgAAZHJzL2Rvd25yZXYueG1sUEsFBgAAAAADAAMAtwAAAPoCAAAAAA==&#10;" filled="f" stroked="f">
                        <v:textbox inset="0,0,0,0">
                          <w:txbxContent>
                            <w:p w14:paraId="39285631" w14:textId="77777777" w:rsidR="00A82706" w:rsidRDefault="00A82706" w:rsidP="00676340">
                              <w:r>
                                <w:rPr>
                                  <w:rFonts w:ascii="Times New Roman" w:eastAsia="Times New Roman" w:hAnsi="Times New Roman" w:cs="Times New Roman"/>
                                </w:rPr>
                                <w:t xml:space="preserve">. </w:t>
                              </w:r>
                            </w:p>
                          </w:txbxContent>
                        </v:textbox>
                      </v:rect>
                      <v:shape id="Shape 5024" o:spid="_x0000_s1182" style="position:absolute;left:1268;top:1608;width:726;height:873;visibility:visible;mso-wrap-style:square;v-text-anchor:top" coordsize="72614,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" path="m23897,l58827,r,1838c55149,1838,51472,2757,50554,3677v-1837,,-3678,1838,-4596,3676c45039,8272,44121,11949,42280,17464l27575,69856v-1837,4595,-1837,6434,-1837,8272c25738,79047,25738,79966,27575,80886v,919,1840,919,4595,919l40444,81805v6432,,11028,-919,14705,-1839c57908,79047,60663,77209,62504,74451v918,-919,3677,-4595,6433,-9191l70777,62502r1837,l64341,87320,,87320,918,84562v2759,,5518,,6437,-919c9191,82724,11032,81805,11032,80886v1837,-1839,2755,-5515,4596,-11030l31252,16545v918,-3677,1837,-7354,1837,-9192c33089,5515,32170,4596,31252,3677,30334,2757,27575,1838,24819,1838v-922,,-1840,,-1840,l23897,xe" fillcolor="black" stroked="f" strokeweight="0">
                        <v:path arrowok="t" textboxrect="0,0,72614,87320"/>
                      </v:shape>
                      <v:rect id="Rectangle 52998" o:spid="_x0000_s1183" style="position:absolute;left:2831;top:1584;width:305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" filled="f" stroked="f">
                        <v:textbox inset="0,0,0,0">
                          <w:txbxContent>
                            <w:p w14:paraId="5B7F6A52" w14:textId="77777777" w:rsidR="00A82706" w:rsidRDefault="00A82706" w:rsidP="00676340">
                              <w:r>
                                <w:rPr>
                                  <w:rFonts w:ascii="Times New Roman" w:eastAsia="Times New Roman" w:hAnsi="Times New Roman" w:cs="Times New Roman"/>
                                </w:rPr>
                                <w:t>LLF</w:t>
                              </w:r>
                            </w:p>
                          </w:txbxContent>
                        </v:textbox>
                      </v:rect>
                      <v:rect id="Rectangle 52997" o:spid="_x0000_s1184" style="position:absolute;left:511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" filled="f" stroked="f">
                        <v:textbox inset="0,0,0,0">
                          <w:txbxContent>
                            <w:p w14:paraId="421EA16F" w14:textId="77777777" w:rsidR="00A82706" w:rsidRDefault="00A82706" w:rsidP="00676340">
                              <w:r>
                                <w:rPr>
                                  <w:rFonts w:ascii="Times New Roman" w:eastAsia="Times New Roman" w:hAnsi="Times New Roman" w:cs="Times New Roman"/>
                                </w:rPr>
                                <w:t>)</w:t>
                              </w:r>
                            </w:p>
                          </w:txbxContent>
                        </v:textbox>
                      </v:rect>
                      <v:rect id="Rectangle 52996" o:spid="_x0000_s1185" style="position:absolute;left:238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" filled="f" stroked="f">
                        <v:textbox inset="0,0,0,0">
                          <w:txbxContent>
                            <w:p w14:paraId="2C23EA67" w14:textId="77777777" w:rsidR="00A82706" w:rsidRDefault="00A82706" w:rsidP="00676340">
                              <w:r>
                                <w:rPr>
                                  <w:rFonts w:ascii="Times New Roman" w:eastAsia="Times New Roman" w:hAnsi="Times New Roman" w:cs="Times New Roman"/>
                                </w:rPr>
                                <w:t>(</w:t>
                              </w:r>
                            </w:p>
                          </w:txbxContent>
                        </v:textbox>
                      </v:rect>
                      <v:rect id="Rectangle 53002" o:spid="_x0000_s1186" style="position:absolute;left:661;top:3147;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78E44B67" w14:textId="77777777" w:rsidR="00A82706" w:rsidRDefault="00A82706" w:rsidP="00676340">
                              <w:r>
                                <w:rPr>
                                  <w:rFonts w:ascii="Times New Roman" w:eastAsia="Times New Roman" w:hAnsi="Times New Roman" w:cs="Times New Roman"/>
                                </w:rPr>
                                <w:t xml:space="preserve">. </w:t>
                              </w:r>
                            </w:p>
                          </w:txbxContent>
                        </v:textbox>
                      </v:rect>
                      <v:rect id="Rectangle 53001" o:spid="_x0000_s1187" style="position:absolute;top:3147;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FzxwAAAN4AAAAPAAAAZHJzL2Rvd25yZXYueG1sRI9PawIx&#10;FMTvgt8hPMGbJi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MVDUXPHAAAA3gAA&#10;AA8AAAAAAAAAAAAAAAAABwIAAGRycy9kb3ducmV2LnhtbFBLBQYAAAAAAwADALcAAAD7AgAAAAA=&#10;" filled="f" stroked="f">
                        <v:textbox inset="0,0,0,0">
                          <w:txbxContent>
                            <w:p w14:paraId="692DB463" w14:textId="77777777" w:rsidR="00A82706" w:rsidRDefault="00A82706" w:rsidP="00676340">
                              <w:r>
                                <w:rPr>
                                  <w:rFonts w:ascii="Times New Roman" w:eastAsia="Times New Roman" w:hAnsi="Times New Roman" w:cs="Times New Roman"/>
                                </w:rPr>
                                <w:t>3</w:t>
                              </w:r>
                            </w:p>
                          </w:txbxContent>
                        </v:textbox>
                      </v:rect>
                      <v:shape id="Shape 5027" o:spid="_x0000_s1188" style="position:absolute;left:1397;top:3152;width:836;height:910;visibility:visible;mso-wrap-style:square;v-text-anchor:top" coordsize="8364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" path="m56068,v3677,,8273,919,13787,2757c72614,3677,73532,3677,75369,3677v922,,1841,,2759,c78128,2757,79965,1838,81806,r1836,l77210,27575r-1841,l74451,21140v,-2757,,-5514,-919,-7353c72614,11949,71696,10111,69855,8272,68018,7353,66178,6434,64341,5515,61582,4596,58827,3677,56068,3677v-7351,,-14706,2757,-20220,6434c28493,15626,22979,22979,18383,33090v-2759,8272,-4596,16544,-4596,24817c13787,66179,15624,72613,21142,78128v4596,4596,11028,7353,19302,7353c45958,85481,51472,83643,56068,80886v4595,-1839,9191,-6434,12869,-11949l71696,68937c67100,76290,62504,81805,56068,85481v-5514,3677,-11947,5515,-20220,5515c28493,90996,22060,89158,16546,86400,11028,83643,7355,79047,4596,73532,918,68017,,62502,,56068,,46877,2759,37685,7355,28494,12869,19302,19302,12868,28493,7353,37685,2757,46876,,56068,xe" fillcolor="black" stroked="f" strokeweight="0">
                        <v:path arrowok="t" textboxrect="0,0,83642,90996"/>
                      </v:shape>
                      <v:shape id="Shape 5028" o:spid="_x0000_s1189" style="position:absolute;left:2601;top:3308;width:708;height:717;visibility:visible;mso-wrap-style:square;v-text-anchor:top" coordsize="70777,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" path="m6436,l35848,29413,65259,r5518,6434l42280,35847,70777,65260r-6436,6434l35848,42281,5514,70775,,65260,29415,35847,,6434,6436,xe" fillcolor="black" stroked="f" strokeweight="0">
                        <v:path arrowok="t" textboxrect="0,0,70777,71694"/>
                      </v:shape>
                      <v:shape id="Shape 5029" o:spid="_x0000_s1190" style="position:absolute;left:3676;top:3171;width:736;height:873;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" path="m23897,l59745,r-922,1838c55149,1838,52390,2757,50554,3677v-1841,919,-2759,1838,-3678,3676c45958,8272,44117,11949,43199,18383l27575,69856v-923,4595,-1841,7353,-1841,8272c25734,79047,26652,80886,27575,81805v918,,2755,919,4596,919l41362,82724v5514,,11028,-919,14706,-2758c57905,79047,60664,77209,63419,74451v922,-919,2759,-4595,6436,-9191l70773,62503r2760,l65259,87320,,87320,919,84562v3677,,5514,,7350,-919c10110,82724,11028,81805,11947,80886v1840,-1839,2759,-5515,4596,-11030l31248,17464c33089,12868,34007,9191,34007,7353v,-1838,-918,-2757,-1836,-3676c30330,2757,28493,1838,24816,1838v,,-919,,-1837,l23897,xe" fillcolor="black" stroked="f" strokeweight="0">
                        <v:path arrowok="t" textboxrect="0,0,73533,87320"/>
                      </v:shape>
                      <v:rect id="Rectangle 5030" o:spid="_x0000_s1191" style="position:absolute;top:4737;width:131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96E317A" w14:textId="77777777" w:rsidR="00A82706" w:rsidRDefault="00A82706" w:rsidP="00676340">
                              <w:r>
                                <w:rPr>
                                  <w:rFonts w:ascii="Times New Roman" w:eastAsia="Times New Roman" w:hAnsi="Times New Roman" w:cs="Times New Roman"/>
                                </w:rPr>
                                <w:t>4.</w:t>
                              </w:r>
                            </w:p>
                          </w:txbxContent>
                        </v:textbox>
                      </v:rect>
                      <v:shape id="Shape 5031" o:spid="_x0000_s1192" style="position:absolute;left:1378;top:5027;width:267;height:607;visibility:visible;mso-wrap-style:square;v-text-anchor:top" coordsize="26654,6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" path="m26654,r,5486l22057,7401v-3674,3677,-5515,8272,-8270,14709c11947,28542,11028,34056,11028,40493v,4596,919,7351,1837,9192c14706,52440,16542,53359,18383,53359r8271,-4454l26654,57033r-2,2c22979,59794,18383,60713,13787,60713v-2759,,-5518,-919,-8273,-2758c3674,56117,1837,54280,918,51521,,47844,,45089,,41411,,34056,918,26706,3674,19351,7351,12918,11028,7401,16542,3727l26654,xe" fillcolor="black" stroked="f" strokeweight="0">
                        <v:path arrowok="t" textboxrect="0,0,26654,60713"/>
                      </v:shape>
                      <v:shape id="Shape 5032" o:spid="_x0000_s1193" style="position:absolute;left:1645;top:5000;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" path="m7353,v4596,,8273,1841,11028,4596c21140,7355,22977,11951,22977,17465r922,l32169,919r11032,l42282,4596c36764,11951,31250,20224,23899,31252v-922,8273,-1840,13787,-1840,17465c22059,51473,22059,53312,22977,54231v922,1837,1841,1837,2759,1837c27573,56068,28495,56068,30332,55149v1837,-1837,2759,-2755,4596,-4595l38605,53312v-3677,3678,-6436,6433,-9192,8274c26654,63422,23899,63422,21140,63422v-5514,,-8273,-3677,-8273,-11949c12867,49635,12867,46877,12867,45039l,59743,,51614,3675,49635c7353,45039,11030,39525,14708,31252v,-4596,918,-8273,918,-11950c15626,14706,14708,11032,12867,8273,11949,6436,10112,5515,6434,5515l,8195,,2710,7353,xe" fillcolor="black" stroked="f" strokeweight="0">
                        <v:path arrowok="t" textboxrect="0,0,43201,63422"/>
                      </v:shape>
                      <v:shape id="Shape 5033" o:spid="_x0000_s1194" style="position:absolute;left:2536;top:4899;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" path="m6433,l35848,29412,65259,r5514,5514l42280,34930,70773,64341r-6432,6433l35848,41362,6433,70774,,64341,29411,34930,,6434,6433,xe" fillcolor="black" stroked="f" strokeweight="0">
                        <v:path arrowok="t" textboxrect="0,0,70773,70774"/>
                      </v:shape>
                      <v:shape id="Shape 5034" o:spid="_x0000_s1195" style="position:absolute;left:5753;top:4752;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" path="m,l37685,r,2756l34007,2756v-2755,,-5514,921,-7351,2758c25734,7352,24816,10110,24816,15624r,56069c24816,76288,24816,79047,25734,80884v922,922,1841,1840,2759,2758c30330,84561,32171,85480,34007,85480r3678,l37685,87320,,87320,,85480r2755,c6433,85480,9192,83642,11028,81806v919,-922,1841,-4596,1841,-10113l12869,15624v,-4596,-922,-7351,-922,-9191c11028,5514,10110,4596,9192,4596,7351,2756,5514,2756,2755,2756l,2756,,xe" fillcolor="black" stroked="f" strokeweight="0">
                        <v:path arrowok="t" textboxrect="0,0,37685,87320"/>
                      </v:shape>
                      <v:shape id="Shape 5035" o:spid="_x0000_s1196" style="position:absolute;left:3685;top:4752;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" path="m,l23897,,56068,68937,87320,r24815,l112135,2756r-3677,c104784,2756,102944,3677,101107,6433v-918,919,-1841,3677,-1841,9191l99266,72614v,5514,923,8270,1841,10110c102944,84561,105703,85480,108458,85480r3677,l112135,87320r-37684,l74451,85480r3677,c81805,85480,84561,83642,85479,81806v922,-1841,1841,-4596,1841,-9192l87320,13788,53309,87320r-1837,l17465,13788r,58826c17465,78128,18383,80884,19301,82724v1837,1837,3678,2756,7355,2756l30330,85480r,1840l,87320,,85480r2755,c6432,85480,9191,83642,10110,81806v918,-1841,1837,-4596,1837,-9192l11947,15624v,-3676,-919,-7351,-919,-8272c10110,5514,9191,4596,7351,3677,5514,2756,2755,2756,,2756l,xe" fillcolor="black" stroked="f" strokeweight="0">
                        <v:path arrowok="t" textboxrect="0,0,112135,87320"/>
                      </v:shape>
                      <v:shape id="Shape 5036" o:spid="_x0000_s1197" style="position:absolute;left:4880;top:4733;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" path="m45039,v6433,,11947,1840,18383,4596c65259,5517,66177,6436,67096,6436v922,,2759,-919,2759,-1840c71692,3677,72614,1840,72614,r1837,l77210,29414r-2759,c72614,21141,68018,14709,63422,10113,58827,6436,52390,4596,45958,4596v-6437,,-11033,1840,-15628,4596c24816,11950,22060,16546,19301,22979v-2759,6435,-4595,14709,-4595,23900c14706,55149,16542,61585,18383,68018v2755,5515,6433,10110,11947,12869c34925,83645,41362,85482,47794,85482v5515,,10110,-918,14706,-3677c67096,79968,71692,74454,77210,67099r1836,1838c74451,76291,69855,82724,63422,85482v-5518,3678,-12868,5514,-20223,5514c28493,90996,16542,85482,9192,75372,2755,67099,,57908,,46879,,38606,1837,30333,6432,22979,10110,15627,15624,10113,22060,6436,29411,1840,36766,,45039,xe" fillcolor="black" stroked="f" strokeweight="0">
                        <v:path arrowok="t" textboxrect="0,0,79046,90996"/>
                      </v:shape>
                      <v:shape id="Shape 5037" o:spid="_x0000_s1198" style="position:absolute;left:6562;top:483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38" o:spid="_x0000_s1199" style="position:absolute;left:7831;top:4733;width:845;height:910;visibility:visible;mso-wrap-style:square;v-text-anchor:top" coordsize="8456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" path="m56068,v3677,,9192,922,13788,2758c72613,3677,74451,4596,75371,4596v919,,1838,,2757,-919c79047,3677,79966,1840,81805,r2757,l78128,28496r-2757,l75371,21141v-920,-2758,-920,-4595,-1839,-6432c72613,11950,71694,11031,69856,9192,68936,7354,66179,6436,64341,5517,61583,4596,58826,4596,56068,4596v-7353,,-13787,1840,-20221,6435c28494,15627,22979,23900,19302,33092v-3676,8270,-5515,16543,-5515,24816c13787,66181,16545,72613,21141,78128v4595,5517,11029,7354,19302,7354c46877,85482,51472,84564,56068,81805v4596,-2755,9192,-6433,13788,-11947l72613,69858c68018,77209,62502,82724,56988,86401v-6434,2759,-12869,4595,-21141,4595c28494,90996,22060,90078,17464,86401,11949,83645,7353,79968,4596,74454,1838,68937,,63422,,56989,,46879,2757,37688,7353,29414,12868,20223,20221,12868,28494,8272,37685,2758,46877,,56068,xe" fillcolor="black" stroked="f" strokeweight="0">
                        <v:path arrowok="t" textboxrect="0,0,84562,90996"/>
                      </v:shape>
                      <v:rect id="Rectangle 53003" o:spid="_x0000_s1200" style="position:absolute;top:6318;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qf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Frdap/HAAAA3gAA&#10;AA8AAAAAAAAAAAAAAAAABwIAAGRycy9kb3ducmV2LnhtbFBLBQYAAAAAAwADALcAAAD7AgAAAAA=&#10;" filled="f" stroked="f">
                        <v:textbox inset="0,0,0,0">
                          <w:txbxContent>
                            <w:p w14:paraId="336CE44C" w14:textId="77777777" w:rsidR="00A82706" w:rsidRDefault="00A82706" w:rsidP="00676340">
                              <w:r>
                                <w:rPr>
                                  <w:rFonts w:ascii="Times New Roman" w:eastAsia="Times New Roman" w:hAnsi="Times New Roman" w:cs="Times New Roman"/>
                                </w:rPr>
                                <w:t>5</w:t>
                              </w:r>
                            </w:p>
                          </w:txbxContent>
                        </v:textbox>
                      </v:rect>
                      <v:rect id="Rectangle 53004" o:spid="_x0000_s1201" style="position:absolute;left:661;top:6318;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" filled="f" stroked="f">
                        <v:textbox inset="0,0,0,0">
                          <w:txbxContent>
                            <w:p w14:paraId="737EFC51" w14:textId="77777777" w:rsidR="00A82706" w:rsidRDefault="00A82706" w:rsidP="00676340">
                              <w:r>
                                <w:rPr>
                                  <w:rFonts w:ascii="Times New Roman" w:eastAsia="Times New Roman" w:hAnsi="Times New Roman" w:cs="Times New Roman"/>
                                </w:rPr>
                                <w:t xml:space="preserve">. </w:t>
                              </w:r>
                            </w:p>
                          </w:txbxContent>
                        </v:textbox>
                      </v:rect>
                      <v:shape id="Shape 5040" o:spid="_x0000_s1202" style="position:absolute;left:1378;top:6608;width:267;height:616;visibility:visible;mso-wrap-style:square;v-text-anchor:top" coordsize="26654,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" path="m26654,r,6022l22057,8320v-3674,3678,-5515,8273,-8270,13788c11947,28541,11028,34058,11028,40491v,4595,919,8273,1837,10110c14706,52441,16542,53360,18383,53360r8271,-4456l26654,57035r-2,2c22979,59792,18383,61633,13787,61633v-2759,,-5518,-922,-8273,-2759c3674,57037,1837,54278,918,51520,,48764,,45086,,41409,,34058,918,26703,3674,20271,7351,12916,11028,7402,16542,3724l26654,xe" fillcolor="black" stroked="f" strokeweight="0">
                        <v:path arrowok="t" textboxrect="0,0,26654,61633"/>
                      </v:shape>
                      <v:shape id="Shape 5041" o:spid="_x0000_s1203" style="position:absolute;left:1645;top:6581;width:432;height:643;visibility:visible;mso-wrap-style:square;v-text-anchor:top" coordsize="43201,6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" path="m7353,v4596,,8273,1837,11028,4596c21140,8270,22977,11947,22977,18383r922,l32169,1837r11032,l42282,4596c36764,11947,31250,21138,23899,31249v-922,8272,-1840,13787,-1840,17464c22059,51472,22059,53309,22977,55149v922,919,1841,1837,2759,1837c27573,56986,28495,56068,30332,55149v1837,-921,2759,-2759,4596,-4595l38605,54228v-3677,3676,-6436,6436,-9192,7354c26654,63419,23899,64341,21140,64341v-5514,,-8273,-4596,-8273,-12869c12867,49632,12867,47795,12867,45036l,59743,,51612,3675,49632c7353,45958,11030,39521,14708,32171v,-4596,918,-8274,918,-11951c15626,14706,14708,11947,12867,9191,11949,6433,10112,5514,6434,5514l,8730,,2708,7353,xe" fillcolor="black" stroked="f" strokeweight="0">
                        <v:path arrowok="t" textboxrect="0,0,43201,64341"/>
                      </v:shape>
                      <v:shape id="Shape 5042" o:spid="_x0000_s1204" style="position:absolute;left:2536;top:6480;width:708;height:707;visibility:visible;mso-wrap-style:square;v-text-anchor:top" coordsize="70773,70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" path="m6433,l35848,29414,65259,r5514,6436l42280,35847,70773,64341r-6432,6435l35848,41362,6433,70776,,65262,29411,35847,,6436,6433,xe" fillcolor="black" stroked="f" strokeweight="0">
                        <v:path arrowok="t" textboxrect="0,0,70773,70776"/>
                      </v:shape>
                      <v:shape id="Shape 5043" o:spid="_x0000_s1205" style="position:absolute;left:5753;top:6342;width:377;height:864;visibility:visible;mso-wrap-style:square;v-text-anchor:top" coordsize="3768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" path="m,l37685,r,1840l34007,1840v-2755,,-5514,918,-7351,3677c25734,6436,24816,10113,24816,14709r,56986c24816,76291,24816,79050,25734,79968v922,918,1841,1837,2759,2756c30330,83645,32171,84564,34007,84564r3678,l37685,86401,,86401,,84564r2755,c6433,84564,9192,83645,11028,80886v919,-918,1841,-4595,1841,-9191l12869,14709v,-3678,-922,-7355,-922,-8273c11028,5517,10110,4596,9192,3677,7351,2758,5514,1840,2755,1840l,1840,,xe" fillcolor="black" stroked="f" strokeweight="0">
                        <v:path arrowok="t" textboxrect="0,0,37685,86401"/>
                      </v:shape>
                      <v:shape id="Shape 5044" o:spid="_x0000_s1206" style="position:absolute;left:3685;top:6342;width:1122;height:864;visibility:visible;mso-wrap-style:square;v-text-anchor:top" coordsize="11213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" path="m,l23897,,56068,68018,87320,r24815,l112135,1840r-3677,c104784,1840,102944,3677,101107,5517v-918,919,-1841,4596,-1841,9192l99266,71695v,5514,923,9191,1841,10110c102944,83645,105703,84564,108458,84564r3677,l112135,86401r-37684,l74451,84564r3677,c81805,84564,84561,83645,85479,80886v922,-918,1841,-4595,1841,-9191l87320,13787,53309,86401r-1837,l17465,13787r,57908c17465,77209,18383,80886,19301,81805v1837,1840,3678,2759,7355,2759l30330,84564r,1837l,86401,,84564r2755,c6432,84564,9191,83645,10110,80886v918,-918,1837,-4595,1837,-9191l11947,14709v,-3678,-919,-6437,-919,-8273c10110,5517,9191,4596,7351,3677,5514,2758,2755,1840,,1840l,xe" fillcolor="black" stroked="f" strokeweight="0">
                        <v:path arrowok="t" textboxrect="0,0,112135,86401"/>
                      </v:shape>
                      <v:shape id="Shape 5045" o:spid="_x0000_s1207" style="position:absolute;left:4880;top:6323;width:791;height:910;visibility:visible;mso-wrap-style:square;v-text-anchor:top" coordsize="79046,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" path="m45039,v6433,,11947,918,18383,4596c65259,5514,66177,5514,67096,5514v922,,2759,,2759,-918c71692,2759,72614,1837,72614,r1837,l77210,29412r-2759,c72614,20220,68018,13787,63422,10110,58827,6433,52390,4596,45958,4596v-6437,,-11033,918,-15628,3677c24816,11950,22060,16546,19301,22979v-2759,6433,-4595,13787,-4595,23897c14706,54231,16542,61583,18383,67100v2755,5514,6433,10110,11947,13787c34925,83642,41362,85483,47794,85483v5515,,10110,-1841,14706,-3678c67096,79047,71692,74451,77210,67100r1836,918c74451,76291,69855,81805,63422,85483v-5518,3674,-12868,5514,-20223,5514c28493,90997,16542,85483,9192,74451,2755,67100,,56987,,46876,,37685,1837,29412,6432,22060,10110,15625,15624,9191,22060,5514,29411,1837,36766,,45039,xe" fillcolor="black" stroked="f" strokeweight="0">
                        <v:path arrowok="t" textboxrect="0,0,79046,90997"/>
                      </v:shape>
                      <v:shape id="Shape 5046" o:spid="_x0000_s1208" style="position:absolute;left:6562;top:642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" path="m34929,r9192,l44121,36766r34928,l79049,45039r-34928,l44121,82724r-9192,l34929,45039,,45039,,36766r34929,l34929,xe" fillcolor="black" stroked="f" strokeweight="0">
                        <v:path arrowok="t" textboxrect="0,0,79049,82724"/>
                      </v:shape>
                      <v:shape id="Shape 5047" o:spid="_x0000_s1209" style="position:absolute;left:7702;top:6342;width:735;height:864;visibility:visible;mso-wrap-style:square;v-text-anchor:top" coordsize="73532,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" path="m23898,l59745,r-919,1840c55149,1840,52392,2758,50554,3677v-1839,,-2758,1840,-4596,3677c45958,8272,44119,11950,42281,17464l27575,69858v-920,3674,-1839,6433,-1839,8270c25736,79050,26655,79968,27575,80886v,919,1838,919,4595,919l40443,81805v6434,,11030,-919,14706,-1837c57907,79050,60664,77209,62502,74454v1839,-922,3677,-4596,6434,-9192l70775,62503r2757,l64341,86401,,86401,919,84564v3677,,5515,,6434,-919c9191,82724,11030,81805,11949,80886v919,-1836,2757,-5514,3677,-11028l31251,16546v1838,-3678,1838,-7355,1838,-9192c33089,5517,33089,4596,31251,3677,30332,2758,28494,1840,24817,1840v-919,,-919,,-1838,l23898,xe" fillcolor="black" stroked="f" strokeweight="0">
                        <v:path arrowok="t" textboxrect="0,0,73532,86401"/>
                      </v:shape>
                      <v:rect id="Rectangle 53008" o:spid="_x0000_s1210" style="position:absolute;top:7899;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uxAAAAN4AAAAPAAAAZHJzL2Rvd25yZXYueG1sRE/Pa8Iw&#10;FL4L+x/CG+xmkz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FR5+O7EAAAA3gAAAA8A&#10;AAAAAAAAAAAAAAAABwIAAGRycy9kb3ducmV2LnhtbFBLBQYAAAAAAwADALcAAAD4AgAAAAA=&#10;" filled="f" stroked="f">
                        <v:textbox inset="0,0,0,0">
                          <w:txbxContent>
                            <w:p w14:paraId="69A29EEB" w14:textId="77777777" w:rsidR="00A82706" w:rsidRDefault="00A82706" w:rsidP="00676340">
                              <w:r>
                                <w:rPr>
                                  <w:rFonts w:ascii="Times New Roman" w:eastAsia="Times New Roman" w:hAnsi="Times New Roman" w:cs="Times New Roman"/>
                                </w:rPr>
                                <w:t>6</w:t>
                              </w:r>
                            </w:p>
                          </w:txbxContent>
                        </v:textbox>
                      </v:rect>
                      <v:rect id="Rectangle 53009" o:spid="_x0000_s1211" style="position:absolute;left:661;top:7899;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11yAAAAN4AAAAPAAAAZHJzL2Rvd25yZXYueG1sRI9Pa8JA&#10;FMTvBb/D8oTe6q6W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7NV11yAAAAN4A&#10;AAAPAAAAAAAAAAAAAAAAAAcCAABkcnMvZG93bnJldi54bWxQSwUGAAAAAAMAAwC3AAAA/AIAAAAA&#10;" filled="f" stroked="f">
                        <v:textbox inset="0,0,0,0">
                          <w:txbxContent>
                            <w:p w14:paraId="1EB78201" w14:textId="77777777" w:rsidR="00A82706" w:rsidRDefault="00A82706" w:rsidP="00676340">
                              <w:r>
                                <w:rPr>
                                  <w:rFonts w:ascii="Times New Roman" w:eastAsia="Times New Roman" w:hAnsi="Times New Roman" w:cs="Times New Roman"/>
                                </w:rPr>
                                <w:t xml:space="preserve">. </w:t>
                              </w:r>
                            </w:p>
                          </w:txbxContent>
                        </v:textbox>
                      </v:rect>
                      <v:shape id="Shape 5049" o:spid="_x0000_s1212" style="position:absolute;left:1378;top:8194;width:267;height:611;visibility:visible;mso-wrap-style:square;v-text-anchor:top" coordsize="26654,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" path="m26654,r,5491l22057,7789v-3674,3677,-5515,8272,-8270,14709c11947,28012,11028,34444,11028,40881v,4595,919,7351,1837,9191c14706,52827,16542,53747,18383,53747r8271,-4454l26654,56503r-2,2c22979,59264,18383,61101,13787,61101v-2759,,-5518,-919,-8273,-2759c3674,56505,1837,54668,918,50991,,48232,,45476,,41799,,33526,918,27093,3674,19739,7351,13306,11028,7789,16542,3193l26654,xe" fillcolor="black" stroked="f" strokeweight="0">
                        <v:path arrowok="t" textboxrect="0,0,26654,61101"/>
                      </v:shape>
                      <v:shape id="Shape 5050" o:spid="_x0000_s1213" style="position:absolute;left:1645;top:8171;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" path="m7353,v4596,,8273,1841,11028,4596c21140,7355,22977,11950,22977,17465r922,l32169,919r11032,l42282,4596c36764,11032,31250,20224,23899,30334v-922,8273,-1840,14705,-1840,17464c22059,50554,22059,53312,22977,54231v922,918,1841,1837,2759,1837c27573,56068,28495,55149,30332,54231v1837,-919,2759,-1837,4596,-4596l38605,53312v-3677,3678,-6436,6433,-9192,8274c26654,62504,23899,63422,21140,63422v-5514,,-8273,-3677,-8273,-12868c12867,48717,12867,46877,12867,45039l,58825,,51614,3675,49635c7353,45039,11030,38607,14708,31252v,-4596,918,-8273,918,-11950c15626,14706,14708,11032,12867,8273,11949,6436,10112,4596,6434,4596l,7812,,2322,7353,xe" fillcolor="black" stroked="f" strokeweight="0">
                        <v:path arrowok="t" textboxrect="0,0,43201,63422"/>
                      </v:shape>
                      <v:shape id="Shape 5051" o:spid="_x0000_s1214" style="position:absolute;left:2536;top:8070;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" path="m6433,l35848,28493,65259,r5514,5514l42280,34929,70773,64341r-6432,6433l35848,41362,6433,70774,,64341,29411,34929,,6433,6433,xe" fillcolor="black" stroked="f" strokeweight="0">
                        <v:path arrowok="t" textboxrect="0,0,70773,70774"/>
                      </v:shape>
                      <v:shape id="Shape 5052" o:spid="_x0000_s1215" style="position:absolute;left:5753;top:7923;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" path="m,l37685,r,2756l34007,2756v-2755,,-5514,921,-7351,2758c25734,7352,24816,10110,24816,15624r,56069c24816,76288,24816,79047,25734,80884v922,921,1841,1840,2759,2758c30330,84561,32171,84561,34007,84561r3678,l37685,87320,,87320,,84561r2755,c6433,84561,9192,83642,11028,81805v919,-1840,1841,-4595,1841,-10112l12869,15624v,-4596,-922,-7351,-922,-9191c11028,5514,10110,4596,9192,3677,7351,2756,5514,2756,2755,2756l,2756,,xe" fillcolor="black" stroked="f" strokeweight="0">
                        <v:path arrowok="t" textboxrect="0,0,37685,87320"/>
                      </v:shape>
                      <v:shape id="Shape 5053" o:spid="_x0000_s1216" style="position:absolute;left:3685;top:7923;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" path="m,l23897,,56068,68018,87320,r24815,l112135,2756r-3677,c104784,2756,102944,3677,101107,5514v-918,1838,-1841,4596,-1841,10110l99266,72614v,4596,923,8270,1841,9191c102944,83642,105703,84561,108458,84561r3677,l112135,87320r-37684,l74451,84561r3677,c81805,84561,84561,83642,85479,81805v922,-1840,1841,-4595,1841,-9191l87320,13787,53309,87320r-1837,l17465,13787r,58827c17465,77210,18383,80884,19301,81805v1837,1837,3678,2756,7355,2756l30330,84561r,2759l,87320,,84561r2755,c6432,84561,9191,83642,10110,81805v918,-1840,1837,-4595,1837,-9191l11947,15624v,-4596,-919,-7351,-919,-9191c10110,5514,9191,4596,7351,3677,5514,2756,2755,2756,,2756l,xe" fillcolor="black" stroked="f" strokeweight="0">
                        <v:path arrowok="t" textboxrect="0,0,112135,87320"/>
                      </v:shape>
                      <v:shape id="Shape 5054" o:spid="_x0000_s1217" style="position:absolute;left:4880;top:7904;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" path="m45039,v6433,,11947,1840,18383,4596c65259,5517,66177,5517,67096,5517v922,,2759,,2759,-921c71692,3677,72614,1840,72614,r1837,l77210,29414r-2759,c72614,20223,68018,14709,63422,10113,58827,6436,52390,4596,45958,4596v-6437,,-11033,921,-15628,4595c24816,11950,22060,16546,19301,22979v-2759,6435,-4595,14709,-4595,23900c14706,55149,16542,61585,18383,67099v2755,6433,6433,11029,11947,13787c34925,83645,41362,85482,47794,85482v5515,,10110,-918,14706,-3677c67096,79050,71692,74454,77210,67099r1836,1837c74451,76291,69855,81805,63422,85482v-5518,3677,-12868,5514,-20223,5514c28493,90996,16542,85482,9192,75372,2755,67099,,57908,,46879,,37688,1837,30333,6432,22979,10110,15627,15624,10113,22060,5517,29411,1840,36766,,45039,xe" fillcolor="black" stroked="f" strokeweight="0">
                        <v:path arrowok="t" textboxrect="0,0,79046,90996"/>
                      </v:shape>
                      <v:shape id="Shape 5055" o:spid="_x0000_s1218" style="position:absolute;left:6562;top:8005;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56" o:spid="_x0000_s1219" style="position:absolute;left:11461;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" path="m1838,c14706,3677,23898,10111,30332,21142v7353,11028,10111,24816,10111,39522c40443,76291,37685,90079,30332,101107,23898,111218,14706,118572,1838,122249l,116735v10111,-2759,17464,-9192,22060,-19305c26655,88239,29413,75373,29413,60664v,-14706,-1838,-26653,-7353,-35845c17464,14706,10111,8273,,4596l1838,xe" fillcolor="black" stroked="f" strokeweight="0">
                        <v:path arrowok="t" textboxrect="0,0,40443,122249"/>
                      </v:shape>
                      <v:shape id="Shape 5057" o:spid="_x0000_s1220" style="position:absolute;left:7858;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" path="m39524,r919,4596c31251,8273,22979,14706,18383,24819v-4596,9192,-7353,21139,-7353,35845c11030,75373,13787,88239,18383,97430v4596,10113,11949,16546,22060,19305l39524,122249c26656,118572,16545,111218,10111,101107,3677,90079,,76291,,60664,,45958,3677,32170,10111,21142,16545,10111,26656,3677,39524,xe" fillcolor="black" stroked="f" strokeweight="0">
                        <v:path arrowok="t" textboxrect="0,0,40443,122249"/>
                      </v:shape>
                      <v:shape id="Shape 5058" o:spid="_x0000_s1221" style="position:absolute;left:8391;top:7904;width:837;height:910;visibility:visible;mso-wrap-style:square;v-text-anchor:top" coordsize="83643,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" path="m55149,v4596,,9192,921,14707,2758c71694,3677,73532,4596,74452,4596v1838,,2757,-919,2757,-919c78128,2758,79966,1840,81805,r1838,l77209,28496r-1838,l74452,21141v,-2758,-920,-4595,-920,-7354c72613,11950,71694,10113,69856,9191,68018,7354,66179,6436,64341,5517,61583,4596,58826,4596,56069,4596v-7354,,-14707,1840,-20222,5517c28494,15627,22979,23900,18383,33092v-3677,8270,-4596,16542,-4596,24816c13787,66181,15626,72613,21141,78128v4595,4596,11030,7354,19302,7354c45958,85482,51473,84564,56069,81805v4595,-2755,9191,-7351,12868,-12869l71694,68936c67098,76291,62503,81805,56069,85482v-5515,3677,-12869,5514,-20222,5514c28494,90996,22060,89159,16545,86401,11030,83645,7353,79050,3677,74454,919,68936,,62503,,56989,,46879,2758,37688,7353,28496,12868,20223,19302,12868,28494,7354,37685,2758,45958,,55149,xe" fillcolor="black" stroked="f" strokeweight="0">
                        <v:path arrowok="t" textboxrect="0,0,83643,90996"/>
                      </v:shape>
                      <v:shape id="Shape 5059" o:spid="_x0000_s1222" style="position:absolute;left:9568;top:8070;width:717;height:707;visibility:visible;mso-wrap-style:square;v-text-anchor:top" coordsize="71694,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" path="m7353,l35847,28493,65260,r6434,5514l42281,34929,71694,64341r-6434,6433l35847,41362,6434,70774,,64341,29413,34929,919,6433,7353,xe" fillcolor="black" stroked="f" strokeweight="0">
                        <v:path arrowok="t" textboxrect="0,0,71694,70774"/>
                      </v:shape>
                      <v:shape id="Shape 5060" o:spid="_x0000_s1223" style="position:absolute;left:10653;top:7923;width:735;height:873;visibility:visible;mso-wrap-style:square;v-text-anchor:top" coordsize="73532,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" path="m23898,l59745,r-919,2756c55149,2756,52392,2756,50554,3677v-1839,919,-3677,1837,-4596,3675c45958,8273,44119,11948,42281,18383l27575,70773v-1839,3678,-1839,6437,-1839,8274c25736,79965,25736,80884,27575,81805v,,1838,919,4596,919l40443,82724v6434,,11030,-919,14706,-2759c57907,79047,60664,77210,62503,75369v1838,-1837,3676,-4596,6434,-10110l70775,62501r2757,l64341,87320,,87320,919,84561v2758,,5515,,6434,-919c9192,83642,11030,82724,11949,80884v919,-1837,2757,-5515,3677,-10111l31251,17465v920,-4596,1838,-7355,1838,-10113c33089,6433,32171,4596,31251,3677v-919,-921,-2757,-921,-6434,-921c23898,2756,23898,2756,22979,2756l23898,xe" fillcolor="black" stroked="f" strokeweight="0">
                        <v:path arrowok="t" textboxrect="0,0,73532,87320"/>
                      </v:shape>
                      <w10:anchorlock/>
                    </v:group>
                  </w:pict>
                </mc:Fallback>
              </mc:AlternateContent>
            </w:r>
          </w:p>
        </w:tc>
        <w:tc>
          <w:tcPr>
            <w:tcW w:w="1035" w:type="dxa"/>
            <w:tcBorders>
              <w:top w:val="single" w:sz="3" w:space="0" w:color="000000"/>
              <w:left w:val="nil"/>
              <w:bottom w:val="single" w:sz="3" w:space="0" w:color="000000"/>
              <w:right w:val="single" w:sz="3" w:space="0" w:color="000000"/>
            </w:tcBorders>
            <w:vAlign w:val="bottom"/>
          </w:tcPr>
          <w:p w14:paraId="728022FD" w14:textId="77777777" w:rsidR="00676340" w:rsidRPr="000778A8" w:rsidRDefault="00676340" w:rsidP="00676340">
            <w:pPr>
              <w:widowControl/>
              <w:spacing w:line="259" w:lineRule="auto"/>
              <w:rPr>
                <w:rFonts w:ascii="Calibri" w:eastAsia="Calibri" w:hAnsi="Calibri" w:cs="Calibri"/>
                <w:color w:val="000000"/>
                <w:sz w:val="22"/>
              </w:rPr>
            </w:pPr>
            <w:r w:rsidRPr="000778A8">
              <w:rPr>
                <w:rFonts w:ascii="Times New Roman" w:eastAsia="Times New Roman" w:hAnsi="Times New Roman" w:cs="Times New Roman"/>
                <w:color w:val="000000"/>
              </w:rPr>
              <w:t>(LMCLF)</w:t>
            </w:r>
          </w:p>
        </w:tc>
        <w:tc>
          <w:tcPr>
            <w:tcW w:w="3288" w:type="dxa"/>
            <w:tcBorders>
              <w:top w:val="single" w:sz="3" w:space="0" w:color="000000"/>
              <w:left w:val="single" w:sz="3" w:space="0" w:color="000000"/>
              <w:bottom w:val="single" w:sz="3" w:space="0" w:color="000000"/>
              <w:right w:val="single" w:sz="3" w:space="0" w:color="000000"/>
            </w:tcBorders>
          </w:tcPr>
          <w:p w14:paraId="38CB2A90" w14:textId="77777777" w:rsidR="00676340" w:rsidRPr="000778A8" w:rsidRDefault="00676340" w:rsidP="00676340">
            <w:pPr>
              <w:widowControl/>
              <w:spacing w:line="258"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0615142591090 0109201791090</w:t>
            </w:r>
          </w:p>
          <w:p w14:paraId="652CAA74"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0109201791090 066171427170</w:t>
            </w:r>
          </w:p>
          <w:p w14:paraId="7D9423AA"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0109142591090</w:t>
            </w:r>
          </w:p>
          <w:p w14:paraId="372936CE"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061016059131780</w:t>
            </w:r>
          </w:p>
        </w:tc>
        <w:tc>
          <w:tcPr>
            <w:tcW w:w="1563" w:type="dxa"/>
            <w:tcBorders>
              <w:top w:val="single" w:sz="3" w:space="0" w:color="000000"/>
              <w:left w:val="single" w:sz="3" w:space="0" w:color="000000"/>
              <w:bottom w:val="single" w:sz="3" w:space="0" w:color="000000"/>
              <w:right w:val="nil"/>
            </w:tcBorders>
          </w:tcPr>
          <w:p w14:paraId="4328550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7D52BF5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A843A1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DB6309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27</w:t>
            </w:r>
          </w:p>
          <w:p w14:paraId="01730AB1"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356DE944" w14:textId="77777777" w:rsidR="00676340" w:rsidRPr="000778A8" w:rsidRDefault="00676340" w:rsidP="00EA66B4">
            <w:pPr>
              <w:keepNext/>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17</w:t>
            </w:r>
          </w:p>
        </w:tc>
      </w:tr>
    </w:tbl>
    <w:p w14:paraId="753DA561" w14:textId="38816DBF" w:rsidR="00EA66B4" w:rsidRDefault="00EA66B4" w:rsidP="00EA66B4">
      <w:pPr>
        <w:pStyle w:val="af6"/>
        <w:framePr w:hSpace="142" w:wrap="around" w:vAnchor="text" w:hAnchor="page" w:x="4420" w:y="3534"/>
        <w:jc w:val="center"/>
      </w:pPr>
      <w:r>
        <w:t xml:space="preserve">図 </w:t>
      </w:r>
      <w:fldSimple w:instr=" SEQ 図 \* ARABIC ">
        <w:r w:rsidR="00BF309F">
          <w:rPr>
            <w:noProof/>
          </w:rPr>
          <w:t>7</w:t>
        </w:r>
      </w:fldSimple>
      <w:r>
        <w:rPr>
          <w:rFonts w:hint="eastAsia"/>
        </w:rPr>
        <w:t>：総メモリ消費量の時系列変化</w:t>
      </w:r>
    </w:p>
    <w:p w14:paraId="7DE330EF" w14:textId="602A1AC5" w:rsidR="00725EF6" w:rsidRPr="00FA0E35" w:rsidRDefault="000778A8" w:rsidP="00FA0E35">
      <w:pPr>
        <w:widowControl/>
        <w:spacing w:after="444" w:line="259" w:lineRule="auto"/>
        <w:ind w:left="244"/>
        <w:jc w:val="left"/>
        <w:rPr>
          <w:rFonts w:ascii="Times New Roman" w:eastAsia="Times New Roman" w:hAnsi="Times New Roman" w:cs="Times New Roman"/>
          <w:color w:val="000000"/>
        </w:rPr>
      </w:pPr>
      <w:r w:rsidRPr="000778A8">
        <w:rPr>
          <w:rFonts w:ascii="Calibri" w:eastAsia="Calibri" w:hAnsi="Calibri" w:cs="Calibri"/>
          <w:noProof/>
          <w:color w:val="000000"/>
          <w:sz w:val="22"/>
        </w:rPr>
        <mc:AlternateContent>
          <mc:Choice Requires="wpg">
            <w:drawing>
              <wp:inline distT="0" distB="0" distL="0" distR="0" wp14:anchorId="719633C9" wp14:editId="2A4D8FBF">
                <wp:extent cx="69855" cy="63419"/>
                <wp:effectExtent l="0" t="0" r="0" b="0"/>
                <wp:docPr id="55460" name="Group 55460"/>
                <wp:cNvGraphicFramePr/>
                <a:graphic xmlns:a="http://schemas.openxmlformats.org/drawingml/2006/main">
                  <a:graphicData uri="http://schemas.microsoft.com/office/word/2010/wordprocessingGroup">
                    <wpg:wgp>
                      <wpg:cNvGrpSpPr/>
                      <wpg:grpSpPr>
                        <a:xfrm>
                          <a:off x="0" y="0"/>
                          <a:ext cx="69855" cy="63419"/>
                          <a:chOff x="0" y="0"/>
                          <a:chExt cx="69855" cy="63419"/>
                        </a:xfrm>
                      </wpg:grpSpPr>
                      <wps:wsp>
                        <wps:cNvPr id="5173" name="Shape 5173"/>
                        <wps:cNvSpPr/>
                        <wps:spPr>
                          <a:xfrm>
                            <a:off x="0" y="2322"/>
                            <a:ext cx="26654" cy="61098"/>
                          </a:xfrm>
                          <a:custGeom>
                            <a:avLst/>
                            <a:gdLst/>
                            <a:ahLst/>
                            <a:cxnLst/>
                            <a:rect l="0" t="0" r="0" b="0"/>
                            <a:pathLst>
                              <a:path w="26654" h="61098">
                                <a:moveTo>
                                  <a:pt x="26654" y="0"/>
                                </a:moveTo>
                                <a:lnTo>
                                  <a:pt x="26654" y="5873"/>
                                </a:lnTo>
                                <a:lnTo>
                                  <a:pt x="22057" y="7788"/>
                                </a:lnTo>
                                <a:cubicBezTo>
                                  <a:pt x="18383" y="11466"/>
                                  <a:pt x="16542" y="16062"/>
                                  <a:pt x="13787" y="22494"/>
                                </a:cubicBezTo>
                                <a:cubicBezTo>
                                  <a:pt x="11947" y="28927"/>
                                  <a:pt x="11028" y="34445"/>
                                  <a:pt x="11028" y="40877"/>
                                </a:cubicBezTo>
                                <a:cubicBezTo>
                                  <a:pt x="11028" y="45473"/>
                                  <a:pt x="11947" y="48232"/>
                                  <a:pt x="12865" y="50069"/>
                                </a:cubicBezTo>
                                <a:cubicBezTo>
                                  <a:pt x="14706" y="52828"/>
                                  <a:pt x="16542" y="53746"/>
                                  <a:pt x="18383" y="53746"/>
                                </a:cubicBezTo>
                                <a:lnTo>
                                  <a:pt x="26654" y="49290"/>
                                </a:lnTo>
                                <a:lnTo>
                                  <a:pt x="26654" y="57421"/>
                                </a:lnTo>
                                <a:lnTo>
                                  <a:pt x="26652" y="57424"/>
                                </a:lnTo>
                                <a:cubicBezTo>
                                  <a:pt x="22979" y="60179"/>
                                  <a:pt x="18383" y="61098"/>
                                  <a:pt x="13787" y="61098"/>
                                </a:cubicBezTo>
                                <a:cubicBezTo>
                                  <a:pt x="11028" y="61098"/>
                                  <a:pt x="8269" y="60179"/>
                                  <a:pt x="5514" y="58342"/>
                                </a:cubicBezTo>
                                <a:cubicBezTo>
                                  <a:pt x="3674" y="56502"/>
                                  <a:pt x="1837" y="54664"/>
                                  <a:pt x="918" y="51906"/>
                                </a:cubicBezTo>
                                <a:cubicBezTo>
                                  <a:pt x="0" y="48232"/>
                                  <a:pt x="0" y="45473"/>
                                  <a:pt x="0" y="41796"/>
                                </a:cubicBezTo>
                                <a:cubicBezTo>
                                  <a:pt x="0" y="34445"/>
                                  <a:pt x="918" y="27090"/>
                                  <a:pt x="3674" y="19736"/>
                                </a:cubicBezTo>
                                <a:cubicBezTo>
                                  <a:pt x="7351" y="13303"/>
                                  <a:pt x="11028" y="7788"/>
                                  <a:pt x="16542" y="3193"/>
                                </a:cubicBezTo>
                                <a:lnTo>
                                  <a:pt x="26654" y="0"/>
                                </a:lnTo>
                                <a:close/>
                              </a:path>
                            </a:pathLst>
                          </a:custGeom>
                          <a:solidFill>
                            <a:srgbClr val="000000"/>
                          </a:solidFill>
                          <a:ln w="0" cap="flat">
                            <a:noFill/>
                            <a:round/>
                          </a:ln>
                          <a:effectLst/>
                        </wps:spPr>
                        <wps:bodyPr/>
                      </wps:wsp>
                      <wps:wsp>
                        <wps:cNvPr id="5174" name="Shape 5174"/>
                        <wps:cNvSpPr/>
                        <wps:spPr>
                          <a:xfrm>
                            <a:off x="26654" y="0"/>
                            <a:ext cx="43201" cy="63419"/>
                          </a:xfrm>
                          <a:custGeom>
                            <a:avLst/>
                            <a:gdLst/>
                            <a:ahLst/>
                            <a:cxnLst/>
                            <a:rect l="0" t="0" r="0" b="0"/>
                            <a:pathLst>
                              <a:path w="43201" h="63419">
                                <a:moveTo>
                                  <a:pt x="7353" y="0"/>
                                </a:moveTo>
                                <a:cubicBezTo>
                                  <a:pt x="11949" y="0"/>
                                  <a:pt x="15626" y="1837"/>
                                  <a:pt x="18381" y="4596"/>
                                </a:cubicBezTo>
                                <a:cubicBezTo>
                                  <a:pt x="21140" y="7351"/>
                                  <a:pt x="22977" y="11947"/>
                                  <a:pt x="22977" y="17462"/>
                                </a:cubicBezTo>
                                <a:lnTo>
                                  <a:pt x="23899" y="17462"/>
                                </a:lnTo>
                                <a:lnTo>
                                  <a:pt x="32169" y="918"/>
                                </a:lnTo>
                                <a:lnTo>
                                  <a:pt x="43201" y="918"/>
                                </a:lnTo>
                                <a:lnTo>
                                  <a:pt x="42282" y="4596"/>
                                </a:lnTo>
                                <a:cubicBezTo>
                                  <a:pt x="36764" y="11947"/>
                                  <a:pt x="31250" y="20220"/>
                                  <a:pt x="23899" y="31249"/>
                                </a:cubicBezTo>
                                <a:cubicBezTo>
                                  <a:pt x="22977" y="39521"/>
                                  <a:pt x="22059" y="45036"/>
                                  <a:pt x="22059" y="48713"/>
                                </a:cubicBezTo>
                                <a:cubicBezTo>
                                  <a:pt x="22059" y="51472"/>
                                  <a:pt x="22059" y="53309"/>
                                  <a:pt x="22977" y="54228"/>
                                </a:cubicBezTo>
                                <a:cubicBezTo>
                                  <a:pt x="23899" y="56068"/>
                                  <a:pt x="24818" y="56068"/>
                                  <a:pt x="25736" y="56068"/>
                                </a:cubicBezTo>
                                <a:cubicBezTo>
                                  <a:pt x="27573" y="56068"/>
                                  <a:pt x="28495" y="56068"/>
                                  <a:pt x="30332" y="55149"/>
                                </a:cubicBezTo>
                                <a:cubicBezTo>
                                  <a:pt x="32169" y="53309"/>
                                  <a:pt x="33091" y="52390"/>
                                  <a:pt x="34928" y="49632"/>
                                </a:cubicBezTo>
                                <a:lnTo>
                                  <a:pt x="38605" y="53309"/>
                                </a:lnTo>
                                <a:cubicBezTo>
                                  <a:pt x="34928" y="56986"/>
                                  <a:pt x="32169" y="59745"/>
                                  <a:pt x="29413" y="61582"/>
                                </a:cubicBezTo>
                                <a:cubicBezTo>
                                  <a:pt x="26654" y="62500"/>
                                  <a:pt x="23899" y="63419"/>
                                  <a:pt x="21140" y="63419"/>
                                </a:cubicBezTo>
                                <a:cubicBezTo>
                                  <a:pt x="15626" y="63419"/>
                                  <a:pt x="12867" y="59745"/>
                                  <a:pt x="12867" y="51472"/>
                                </a:cubicBezTo>
                                <a:cubicBezTo>
                                  <a:pt x="12867" y="49632"/>
                                  <a:pt x="12867" y="46876"/>
                                  <a:pt x="12867" y="45036"/>
                                </a:cubicBezTo>
                                <a:lnTo>
                                  <a:pt x="0" y="59743"/>
                                </a:lnTo>
                                <a:lnTo>
                                  <a:pt x="0" y="51612"/>
                                </a:lnTo>
                                <a:lnTo>
                                  <a:pt x="3675" y="49632"/>
                                </a:lnTo>
                                <a:cubicBezTo>
                                  <a:pt x="7353" y="45036"/>
                                  <a:pt x="11030" y="39521"/>
                                  <a:pt x="14708" y="31249"/>
                                </a:cubicBezTo>
                                <a:cubicBezTo>
                                  <a:pt x="14708" y="26653"/>
                                  <a:pt x="15626" y="22979"/>
                                  <a:pt x="15626" y="19302"/>
                                </a:cubicBezTo>
                                <a:cubicBezTo>
                                  <a:pt x="15626" y="14706"/>
                                  <a:pt x="14708" y="11028"/>
                                  <a:pt x="12867" y="8270"/>
                                </a:cubicBezTo>
                                <a:cubicBezTo>
                                  <a:pt x="11949" y="6433"/>
                                  <a:pt x="10112" y="5514"/>
                                  <a:pt x="6434" y="5514"/>
                                </a:cubicBezTo>
                                <a:lnTo>
                                  <a:pt x="0" y="8195"/>
                                </a:lnTo>
                                <a:lnTo>
                                  <a:pt x="0" y="2322"/>
                                </a:lnTo>
                                <a:lnTo>
                                  <a:pt x="7353" y="0"/>
                                </a:lnTo>
                                <a:close/>
                              </a:path>
                            </a:pathLst>
                          </a:custGeom>
                          <a:solidFill>
                            <a:srgbClr val="000000"/>
                          </a:solidFill>
                          <a:ln w="0" cap="flat">
                            <a:noFill/>
                            <a:round/>
                          </a:ln>
                          <a:effectLst/>
                        </wps:spPr>
                        <wps:bodyPr/>
                      </wps:wsp>
                    </wpg:wgp>
                  </a:graphicData>
                </a:graphic>
              </wp:inline>
            </w:drawing>
          </mc:Choice>
          <mc:Fallback>
            <w:pict>
              <v:group w14:anchorId="6910F76F" id="Group 55460" o:spid="_x0000_s1026" style="width:5.5pt;height:5pt;mso-position-horizontal-relative:char;mso-position-vertical-relative:line" coordsize="69855,6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">
                <v:shape id="Shape 5173" o:spid="_x0000_s1027" style="position:absolute;top:2322;width:26654;height:61098;visibility:visible;mso-wrap-style:square;v-text-anchor:top" coordsize="26654,6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" path="m26654,r,5873l22057,7788v-3674,3678,-5515,8274,-8270,14706c11947,28927,11028,34445,11028,40877v,4596,919,7355,1837,9192c14706,52828,16542,53746,18383,53746r8271,-4456l26654,57421r-2,3c22979,60179,18383,61098,13787,61098v-2759,,-5518,-919,-8273,-2756c3674,56502,1837,54664,918,51906,,48232,,45473,,41796,,34445,918,27090,3674,19736,7351,13303,11028,7788,16542,3193l26654,xe" fillcolor="black" stroked="f" strokeweight="0">
                  <v:path arrowok="t" textboxrect="0,0,26654,61098"/>
                </v:shape>
                <v:shape id="Shape 5174" o:spid="_x0000_s1028" style="position:absolute;left:26654;width:43201;height:63419;visibility:visible;mso-wrap-style:square;v-text-anchor:top" coordsize="43201,6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" path="m7353,v4596,,8273,1837,11028,4596c21140,7351,22977,11947,22977,17462r922,l32169,918r11032,l42282,4596c36764,11947,31250,20220,23899,31249v-922,8272,-1840,13787,-1840,17464c22059,51472,22059,53309,22977,54228v922,1840,1841,1840,2759,1840c27573,56068,28495,56068,30332,55149v1837,-1840,2759,-2759,4596,-5517l38605,53309v-3677,3677,-6436,6436,-9192,8273c26654,62500,23899,63419,21140,63419v-5514,,-8273,-3674,-8273,-11947c12867,49632,12867,46876,12867,45036l,59743,,51612,3675,49632c7353,45036,11030,39521,14708,31249v,-4596,918,-8270,918,-11947c15626,14706,14708,11028,12867,8270,11949,6433,10112,5514,6434,5514l,8195,,2322,7353,xe" fillcolor="black" stroked="f" strokeweight="0">
                  <v:path arrowok="t" textboxrect="0,0,43201,63419"/>
                </v:shape>
                <w10:anchorlock/>
              </v:group>
            </w:pict>
          </mc:Fallback>
        </mc:AlternateContent>
      </w:r>
      <w:r w:rsidRPr="000778A8">
        <w:rPr>
          <w:rFonts w:ascii="Calibri" w:eastAsia="Calibri" w:hAnsi="Calibri" w:cs="Calibri"/>
          <w:noProof/>
          <w:color w:val="000000"/>
          <w:sz w:val="22"/>
        </w:rPr>
        <mc:AlternateContent>
          <mc:Choice Requires="wpg">
            <w:drawing>
              <wp:inline distT="0" distB="0" distL="0" distR="0" wp14:anchorId="7C905140" wp14:editId="4789ED4D">
                <wp:extent cx="83643" cy="90997"/>
                <wp:effectExtent l="0" t="0" r="0" b="0"/>
                <wp:docPr id="55461" name="Group 55461"/>
                <wp:cNvGraphicFramePr/>
                <a:graphic xmlns:a="http://schemas.openxmlformats.org/drawingml/2006/main">
                  <a:graphicData uri="http://schemas.microsoft.com/office/word/2010/wordprocessingGroup">
                    <wpg:wgp>
                      <wpg:cNvGrpSpPr/>
                      <wpg:grpSpPr>
                        <a:xfrm>
                          <a:off x="0" y="0"/>
                          <a:ext cx="83643" cy="90997"/>
                          <a:chOff x="0" y="0"/>
                          <a:chExt cx="83643" cy="90997"/>
                        </a:xfrm>
                      </wpg:grpSpPr>
                      <wps:wsp>
                        <wps:cNvPr id="5176" name="Shape 5176"/>
                        <wps:cNvSpPr/>
                        <wps:spPr>
                          <a:xfrm>
                            <a:off x="0" y="0"/>
                            <a:ext cx="83643" cy="90997"/>
                          </a:xfrm>
                          <a:custGeom>
                            <a:avLst/>
                            <a:gdLst/>
                            <a:ahLst/>
                            <a:cxnLst/>
                            <a:rect l="0" t="0" r="0" b="0"/>
                            <a:pathLst>
                              <a:path w="83643" h="90997">
                                <a:moveTo>
                                  <a:pt x="55149" y="0"/>
                                </a:moveTo>
                                <a:cubicBezTo>
                                  <a:pt x="59745" y="0"/>
                                  <a:pt x="64341" y="918"/>
                                  <a:pt x="69856" y="2756"/>
                                </a:cubicBezTo>
                                <a:cubicBezTo>
                                  <a:pt x="71694" y="3677"/>
                                  <a:pt x="73532" y="4596"/>
                                  <a:pt x="74452" y="4596"/>
                                </a:cubicBezTo>
                                <a:cubicBezTo>
                                  <a:pt x="75371" y="4596"/>
                                  <a:pt x="76290" y="4596"/>
                                  <a:pt x="77209" y="3677"/>
                                </a:cubicBezTo>
                                <a:cubicBezTo>
                                  <a:pt x="78128" y="3677"/>
                                  <a:pt x="79048" y="1837"/>
                                  <a:pt x="80886" y="0"/>
                                </a:cubicBezTo>
                                <a:lnTo>
                                  <a:pt x="83643" y="0"/>
                                </a:lnTo>
                                <a:lnTo>
                                  <a:pt x="77209" y="28493"/>
                                </a:lnTo>
                                <a:lnTo>
                                  <a:pt x="74452" y="28493"/>
                                </a:lnTo>
                                <a:lnTo>
                                  <a:pt x="74452" y="21139"/>
                                </a:lnTo>
                                <a:cubicBezTo>
                                  <a:pt x="74452" y="18383"/>
                                  <a:pt x="73532" y="16543"/>
                                  <a:pt x="72613" y="14706"/>
                                </a:cubicBezTo>
                                <a:cubicBezTo>
                                  <a:pt x="72613" y="11947"/>
                                  <a:pt x="70775" y="11028"/>
                                  <a:pt x="69856" y="9191"/>
                                </a:cubicBezTo>
                                <a:cubicBezTo>
                                  <a:pt x="68018" y="7352"/>
                                  <a:pt x="66179" y="6433"/>
                                  <a:pt x="63422" y="5514"/>
                                </a:cubicBezTo>
                                <a:cubicBezTo>
                                  <a:pt x="61583" y="4596"/>
                                  <a:pt x="58826" y="4596"/>
                                  <a:pt x="56068" y="4596"/>
                                </a:cubicBezTo>
                                <a:cubicBezTo>
                                  <a:pt x="47796" y="4596"/>
                                  <a:pt x="41362" y="6433"/>
                                  <a:pt x="35847" y="11028"/>
                                </a:cubicBezTo>
                                <a:cubicBezTo>
                                  <a:pt x="28494" y="15624"/>
                                  <a:pt x="22979" y="23897"/>
                                  <a:pt x="18383" y="33089"/>
                                </a:cubicBezTo>
                                <a:cubicBezTo>
                                  <a:pt x="14706" y="41362"/>
                                  <a:pt x="12868" y="49635"/>
                                  <a:pt x="12868" y="57905"/>
                                </a:cubicBezTo>
                                <a:cubicBezTo>
                                  <a:pt x="12868" y="66178"/>
                                  <a:pt x="15626" y="72614"/>
                                  <a:pt x="20221" y="78128"/>
                                </a:cubicBezTo>
                                <a:cubicBezTo>
                                  <a:pt x="25736" y="82724"/>
                                  <a:pt x="32171" y="85480"/>
                                  <a:pt x="39524" y="85480"/>
                                </a:cubicBezTo>
                                <a:cubicBezTo>
                                  <a:pt x="45958" y="85480"/>
                                  <a:pt x="51473" y="84561"/>
                                  <a:pt x="56068" y="81805"/>
                                </a:cubicBezTo>
                                <a:cubicBezTo>
                                  <a:pt x="60664" y="79047"/>
                                  <a:pt x="65260" y="75369"/>
                                  <a:pt x="68936" y="69855"/>
                                </a:cubicBezTo>
                                <a:lnTo>
                                  <a:pt x="71694" y="69855"/>
                                </a:lnTo>
                                <a:cubicBezTo>
                                  <a:pt x="67098" y="77210"/>
                                  <a:pt x="61583" y="82724"/>
                                  <a:pt x="56068" y="86401"/>
                                </a:cubicBezTo>
                                <a:cubicBezTo>
                                  <a:pt x="50554" y="89156"/>
                                  <a:pt x="43200" y="90997"/>
                                  <a:pt x="35847" y="90997"/>
                                </a:cubicBezTo>
                                <a:cubicBezTo>
                                  <a:pt x="28494" y="90997"/>
                                  <a:pt x="22060" y="90076"/>
                                  <a:pt x="16545" y="86401"/>
                                </a:cubicBezTo>
                                <a:cubicBezTo>
                                  <a:pt x="11030" y="83642"/>
                                  <a:pt x="6434" y="79965"/>
                                  <a:pt x="3677" y="74451"/>
                                </a:cubicBezTo>
                                <a:cubicBezTo>
                                  <a:pt x="919" y="68936"/>
                                  <a:pt x="0" y="63422"/>
                                  <a:pt x="0" y="56986"/>
                                </a:cubicBezTo>
                                <a:cubicBezTo>
                                  <a:pt x="0" y="46876"/>
                                  <a:pt x="1838" y="37685"/>
                                  <a:pt x="7353" y="29411"/>
                                </a:cubicBezTo>
                                <a:cubicBezTo>
                                  <a:pt x="11949" y="20220"/>
                                  <a:pt x="19302" y="12869"/>
                                  <a:pt x="28494" y="7352"/>
                                </a:cubicBezTo>
                                <a:cubicBezTo>
                                  <a:pt x="37685" y="2756"/>
                                  <a:pt x="45958" y="0"/>
                                  <a:pt x="55149" y="0"/>
                                </a:cubicBezTo>
                                <a:close/>
                              </a:path>
                            </a:pathLst>
                          </a:custGeom>
                          <a:solidFill>
                            <a:srgbClr val="000000"/>
                          </a:solidFill>
                          <a:ln w="0" cap="flat">
                            <a:noFill/>
                            <a:round/>
                          </a:ln>
                          <a:effectLst/>
                        </wps:spPr>
                        <wps:bodyPr/>
                      </wps:wsp>
                    </wpg:wgp>
                  </a:graphicData>
                </a:graphic>
              </wp:inline>
            </w:drawing>
          </mc:Choice>
          <mc:Fallback>
            <w:pict>
              <v:group w14:anchorId="5AF308BA" id="Group 55461" o:spid="_x0000_s1026" style="width:6.6pt;height:7.15pt;mso-position-horizontal-relative:char;mso-position-vertical-relative:line" coordsize="83643,9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">
                <v:shape id="Shape 5176" o:spid="_x0000_s1027" style="position:absolute;width:83643;height:90997;visibility:visible;mso-wrap-style:square;v-text-anchor:top" coordsize="83643,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" path="m55149,v4596,,9192,918,14707,2756c71694,3677,73532,4596,74452,4596v919,,1838,,2757,-919c78128,3677,79048,1837,80886,r2757,l77209,28493r-2757,l74452,21139v,-2756,-920,-4596,-1839,-6433c72613,11947,70775,11028,69856,9191,68018,7352,66179,6433,63422,5514,61583,4596,58826,4596,56068,4596v-8272,,-14706,1837,-20221,6432c28494,15624,22979,23897,18383,33089v-3677,8273,-5515,16546,-5515,24816c12868,66178,15626,72614,20221,78128v5515,4596,11950,7352,19303,7352c45958,85480,51473,84561,56068,81805v4596,-2758,9192,-6436,12868,-11950l71694,69855c67098,77210,61583,82724,56068,86401v-5514,2755,-12868,4596,-20221,4596c28494,90997,22060,90076,16545,86401,11030,83642,6434,79965,3677,74451,919,68936,,63422,,56986,,46876,1838,37685,7353,29411,11949,20220,19302,12869,28494,7352,37685,2756,45958,,55149,xe" fillcolor="black" stroked="f" strokeweight="0">
                  <v:path arrowok="t" textboxrect="0,0,83643,90997"/>
                </v:shape>
                <w10:anchorlock/>
              </v:group>
            </w:pict>
          </mc:Fallback>
        </mc:AlternateContent>
      </w:r>
      <w:r w:rsidRPr="000778A8">
        <w:rPr>
          <w:rFonts w:ascii="Calibri" w:eastAsia="Calibri" w:hAnsi="Calibri" w:cs="Calibri"/>
          <w:color w:val="000000"/>
        </w:rPr>
        <w:tab/>
        <w:t xml:space="preserve">  </w:t>
      </w:r>
      <w:r w:rsidRPr="000778A8">
        <w:rPr>
          <w:rFonts w:ascii="Calibri" w:eastAsia="Calibri" w:hAnsi="Calibri" w:cs="Calibri"/>
          <w:noProof/>
          <w:color w:val="000000"/>
          <w:sz w:val="22"/>
        </w:rPr>
        <mc:AlternateContent>
          <mc:Choice Requires="wpg">
            <w:drawing>
              <wp:inline distT="0" distB="0" distL="0" distR="0" wp14:anchorId="11616FED" wp14:editId="620F9F7A">
                <wp:extent cx="73533" cy="87320"/>
                <wp:effectExtent l="0" t="0" r="0" b="0"/>
                <wp:docPr id="55462" name="Group 55462"/>
                <wp:cNvGraphicFramePr/>
                <a:graphic xmlns:a="http://schemas.openxmlformats.org/drawingml/2006/main">
                  <a:graphicData uri="http://schemas.microsoft.com/office/word/2010/wordprocessingGroup">
                    <wpg:wgp>
                      <wpg:cNvGrpSpPr/>
                      <wpg:grpSpPr>
                        <a:xfrm>
                          <a:off x="0" y="0"/>
                          <a:ext cx="73533" cy="87320"/>
                          <a:chOff x="0" y="0"/>
                          <a:chExt cx="73533" cy="87320"/>
                        </a:xfrm>
                      </wpg:grpSpPr>
                      <wps:wsp>
                        <wps:cNvPr id="5178" name="Shape 5178"/>
                        <wps:cNvSpPr/>
                        <wps:spPr>
                          <a:xfrm>
                            <a:off x="0" y="0"/>
                            <a:ext cx="73533" cy="87320"/>
                          </a:xfrm>
                          <a:custGeom>
                            <a:avLst/>
                            <a:gdLst/>
                            <a:ahLst/>
                            <a:cxnLst/>
                            <a:rect l="0" t="0" r="0" b="0"/>
                            <a:pathLst>
                              <a:path w="73533" h="87320">
                                <a:moveTo>
                                  <a:pt x="23898" y="0"/>
                                </a:moveTo>
                                <a:lnTo>
                                  <a:pt x="59745" y="0"/>
                                </a:lnTo>
                                <a:lnTo>
                                  <a:pt x="59745" y="2759"/>
                                </a:lnTo>
                                <a:cubicBezTo>
                                  <a:pt x="55149" y="2759"/>
                                  <a:pt x="52392" y="2759"/>
                                  <a:pt x="50554" y="3677"/>
                                </a:cubicBezTo>
                                <a:cubicBezTo>
                                  <a:pt x="48716" y="4596"/>
                                  <a:pt x="47796" y="5515"/>
                                  <a:pt x="46877" y="7355"/>
                                </a:cubicBezTo>
                                <a:cubicBezTo>
                                  <a:pt x="45958" y="8273"/>
                                  <a:pt x="45039" y="11951"/>
                                  <a:pt x="43200" y="18383"/>
                                </a:cubicBezTo>
                                <a:lnTo>
                                  <a:pt x="27575" y="70777"/>
                                </a:lnTo>
                                <a:cubicBezTo>
                                  <a:pt x="26656" y="74451"/>
                                  <a:pt x="25736" y="77210"/>
                                  <a:pt x="25736" y="79047"/>
                                </a:cubicBezTo>
                                <a:cubicBezTo>
                                  <a:pt x="25736" y="79969"/>
                                  <a:pt x="26656" y="80887"/>
                                  <a:pt x="27575" y="81805"/>
                                </a:cubicBezTo>
                                <a:cubicBezTo>
                                  <a:pt x="28494" y="82724"/>
                                  <a:pt x="30332" y="82724"/>
                                  <a:pt x="32171" y="82724"/>
                                </a:cubicBezTo>
                                <a:lnTo>
                                  <a:pt x="41362" y="82724"/>
                                </a:lnTo>
                                <a:cubicBezTo>
                                  <a:pt x="46877" y="82724"/>
                                  <a:pt x="52392" y="81805"/>
                                  <a:pt x="56069" y="79969"/>
                                </a:cubicBezTo>
                                <a:cubicBezTo>
                                  <a:pt x="58826" y="79047"/>
                                  <a:pt x="60665" y="77210"/>
                                  <a:pt x="63422" y="75373"/>
                                </a:cubicBezTo>
                                <a:cubicBezTo>
                                  <a:pt x="64341" y="73532"/>
                                  <a:pt x="66179" y="70777"/>
                                  <a:pt x="69856" y="65260"/>
                                </a:cubicBezTo>
                                <a:lnTo>
                                  <a:pt x="70775" y="62504"/>
                                </a:lnTo>
                                <a:lnTo>
                                  <a:pt x="73533" y="62504"/>
                                </a:lnTo>
                                <a:lnTo>
                                  <a:pt x="65260" y="87320"/>
                                </a:lnTo>
                                <a:lnTo>
                                  <a:pt x="0" y="87320"/>
                                </a:lnTo>
                                <a:lnTo>
                                  <a:pt x="919" y="85483"/>
                                </a:lnTo>
                                <a:cubicBezTo>
                                  <a:pt x="4596" y="84565"/>
                                  <a:pt x="6434" y="84565"/>
                                  <a:pt x="8273" y="84565"/>
                                </a:cubicBezTo>
                                <a:cubicBezTo>
                                  <a:pt x="10111" y="83643"/>
                                  <a:pt x="11030" y="82724"/>
                                  <a:pt x="11949" y="80887"/>
                                </a:cubicBezTo>
                                <a:cubicBezTo>
                                  <a:pt x="13788" y="79047"/>
                                  <a:pt x="14706" y="75373"/>
                                  <a:pt x="16545" y="70777"/>
                                </a:cubicBezTo>
                                <a:lnTo>
                                  <a:pt x="32171" y="17465"/>
                                </a:lnTo>
                                <a:cubicBezTo>
                                  <a:pt x="33090" y="12869"/>
                                  <a:pt x="34009" y="10111"/>
                                  <a:pt x="34009" y="7355"/>
                                </a:cubicBezTo>
                                <a:cubicBezTo>
                                  <a:pt x="34009" y="6436"/>
                                  <a:pt x="33090" y="4596"/>
                                  <a:pt x="32171" y="3677"/>
                                </a:cubicBezTo>
                                <a:cubicBezTo>
                                  <a:pt x="30332" y="2759"/>
                                  <a:pt x="28494" y="2759"/>
                                  <a:pt x="24817" y="2759"/>
                                </a:cubicBezTo>
                                <a:lnTo>
                                  <a:pt x="23898" y="2759"/>
                                </a:lnTo>
                                <a:lnTo>
                                  <a:pt x="23898" y="0"/>
                                </a:lnTo>
                                <a:close/>
                              </a:path>
                            </a:pathLst>
                          </a:custGeom>
                          <a:solidFill>
                            <a:srgbClr val="000000"/>
                          </a:solidFill>
                          <a:ln w="0" cap="flat">
                            <a:noFill/>
                            <a:round/>
                          </a:ln>
                          <a:effectLst/>
                        </wps:spPr>
                        <wps:bodyPr/>
                      </wps:wsp>
                    </wpg:wgp>
                  </a:graphicData>
                </a:graphic>
              </wp:inline>
            </w:drawing>
          </mc:Choice>
          <mc:Fallback>
            <w:pict>
              <v:group w14:anchorId="3E8C644B" id="Group 55462" o:spid="_x0000_s1026" style="width:5.8pt;height:6.9pt;mso-position-horizontal-relative:char;mso-position-vertical-relative:line" coordsize="73533,8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">
                <v:shape id="Shape 5178" o:spid="_x0000_s1027" style="position:absolute;width:73533;height:87320;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" path="m23898,l59745,r,2759c55149,2759,52392,2759,50554,3677v-1838,919,-2758,1838,-3677,3678c45958,8273,45039,11951,43200,18383l27575,70777v-919,3674,-1839,6433,-1839,8270c25736,79969,26656,80887,27575,81805v919,919,2757,919,4596,919l41362,82724v5515,,11030,-919,14707,-2755c58826,79047,60665,77210,63422,75373v919,-1841,2757,-4596,6434,-10113l70775,62504r2758,l65260,87320,,87320,919,85483v3677,-918,5515,-918,7354,-918c10111,83643,11030,82724,11949,80887v1839,-1840,2757,-5514,4596,-10110l32171,17465v919,-4596,1838,-7354,1838,-10110c34009,6436,33090,4596,32171,3677,30332,2759,28494,2759,24817,2759r-919,l23898,xe" fillcolor="black" stroked="f" strokeweight="0">
                  <v:path arrowok="t" textboxrect="0,0,73533,87320"/>
                </v:shape>
                <w10:anchorlock/>
              </v:group>
            </w:pict>
          </mc:Fallback>
        </mc:AlternateContent>
      </w:r>
      <w:r w:rsidRPr="000778A8">
        <w:rPr>
          <w:rFonts w:ascii="Calibri" w:eastAsia="Calibri" w:hAnsi="Calibri" w:cs="Calibri"/>
          <w:color w:val="000000"/>
        </w:rPr>
        <w:tab/>
        <w:t xml:space="preserve"> </w:t>
      </w:r>
      <w:r w:rsidRPr="000778A8">
        <w:rPr>
          <w:rFonts w:ascii="Times New Roman" w:eastAsia="Times New Roman" w:hAnsi="Times New Roman" w:cs="Times New Roman"/>
          <w:color w:val="000000"/>
        </w:rPr>
        <w:t>.</w:t>
      </w:r>
      <w:r w:rsidR="00FA0E35">
        <w:rPr>
          <w:rFonts w:ascii="Times New Roman" w:eastAsia="Times New Roman" w:hAnsi="Times New Roman" w:cs="Times New Roman"/>
          <w:color w:val="000000"/>
        </w:rPr>
        <w:t xml:space="preserve">         </w:t>
      </w:r>
    </w:p>
    <w:p w14:paraId="1D63F27F" w14:textId="02F1D975" w:rsidR="00725EF6" w:rsidRDefault="000778A8" w:rsidP="00FA2BD4">
      <w:pPr>
        <w:pStyle w:val="a3"/>
        <w:spacing w:line="300" w:lineRule="exact"/>
        <w:rPr>
          <w:sz w:val="22"/>
        </w:rPr>
      </w:pP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から計算する際に，用いられる</w:t>
      </w:r>
      <m:oMath>
        <m:r>
          <w:rPr>
            <w:rFonts w:ascii="Cambria Math" w:hAnsi="Cambria Math" w:hint="eastAsia"/>
            <w:sz w:val="22"/>
          </w:rPr>
          <m:t>α</m:t>
        </m:r>
      </m:oMath>
      <w:r w:rsidRPr="005F183B">
        <w:rPr>
          <w:sz w:val="22"/>
        </w:rPr>
        <w:t>は，メモリと時間の換算レートであり</w:t>
      </w:r>
      <m:oMath>
        <m:r>
          <w:rPr>
            <w:rFonts w:ascii="Cambria Math" w:hAnsi="Cambria Math" w:hint="eastAsia"/>
            <w:sz w:val="22"/>
          </w:rPr>
          <m:t>α</m:t>
        </m:r>
      </m:oMath>
      <w:r w:rsidRPr="005F183B">
        <w:rPr>
          <w:sz w:val="22"/>
        </w:rPr>
        <w:t>は，設計者が任意に定めるパラメータである</w:t>
      </w:r>
      <w:r w:rsidR="00683EA3" w:rsidRPr="005F183B">
        <w:rPr>
          <w:rFonts w:hint="eastAsia"/>
          <w:sz w:val="22"/>
        </w:rPr>
        <w:t>.</w:t>
      </w:r>
      <m:oMath>
        <m:r>
          <w:rPr>
            <w:rFonts w:ascii="Cambria Math" w:hAnsi="Cambria Math" w:hint="eastAsia"/>
            <w:sz w:val="22"/>
          </w:rPr>
          <m:t xml:space="preserve"> α</m:t>
        </m:r>
      </m:oMath>
      <w:r w:rsidRPr="005F183B">
        <w:rPr>
          <w:sz w:val="22"/>
        </w:rPr>
        <w:t>の値をどのようにして決定するか，最適値が存在するかどうか</w:t>
      </w:r>
      <w:r w:rsidR="001A59FD" w:rsidRPr="005F183B">
        <w:rPr>
          <w:rFonts w:hint="eastAsia"/>
          <w:sz w:val="22"/>
        </w:rPr>
        <w:t>が</w:t>
      </w:r>
      <w:r w:rsidRPr="005F183B">
        <w:rPr>
          <w:sz w:val="22"/>
        </w:rPr>
        <w:t>本研究</w:t>
      </w:r>
      <w:r w:rsidR="001A59FD" w:rsidRPr="005F183B">
        <w:rPr>
          <w:rFonts w:hint="eastAsia"/>
          <w:sz w:val="22"/>
        </w:rPr>
        <w:t>である.</w:t>
      </w:r>
    </w:p>
    <w:p w14:paraId="13300A04" w14:textId="34FCEAE3" w:rsidR="00FA2BD4" w:rsidRDefault="00FA2BD4" w:rsidP="00FA2BD4">
      <w:pPr>
        <w:pStyle w:val="a3"/>
        <w:spacing w:line="300" w:lineRule="exact"/>
        <w:rPr>
          <w:sz w:val="22"/>
        </w:rPr>
      </w:pPr>
    </w:p>
    <w:p w14:paraId="65CBD01E" w14:textId="5A4BE153" w:rsidR="00FA2BD4" w:rsidRDefault="00FA2BD4" w:rsidP="00FA2BD4">
      <w:pPr>
        <w:pStyle w:val="a3"/>
        <w:spacing w:line="300" w:lineRule="exact"/>
        <w:rPr>
          <w:sz w:val="22"/>
        </w:rPr>
      </w:pPr>
    </w:p>
    <w:p w14:paraId="2C1018AD" w14:textId="6DA7BE6A" w:rsidR="00FA2BD4" w:rsidRDefault="00FA2BD4" w:rsidP="00FA2BD4">
      <w:pPr>
        <w:pStyle w:val="a3"/>
        <w:spacing w:line="300" w:lineRule="exact"/>
        <w:rPr>
          <w:sz w:val="22"/>
        </w:rPr>
      </w:pPr>
    </w:p>
    <w:p w14:paraId="5740CCA6" w14:textId="28884235" w:rsidR="00FA2BD4" w:rsidRDefault="00FA2BD4" w:rsidP="00FA2BD4">
      <w:pPr>
        <w:pStyle w:val="a3"/>
        <w:spacing w:line="300" w:lineRule="exact"/>
        <w:rPr>
          <w:sz w:val="22"/>
        </w:rPr>
      </w:pPr>
    </w:p>
    <w:p w14:paraId="0E60ADA5" w14:textId="4285C59A" w:rsidR="00FA2BD4" w:rsidRDefault="00FA2BD4" w:rsidP="00FA2BD4">
      <w:pPr>
        <w:pStyle w:val="a3"/>
        <w:spacing w:line="300" w:lineRule="exact"/>
        <w:rPr>
          <w:sz w:val="22"/>
        </w:rPr>
      </w:pPr>
    </w:p>
    <w:p w14:paraId="20FA8CCC" w14:textId="02885373" w:rsidR="00FA2BD4" w:rsidRDefault="00FA2BD4" w:rsidP="00FA2BD4">
      <w:pPr>
        <w:pStyle w:val="a3"/>
        <w:spacing w:line="300" w:lineRule="exact"/>
        <w:rPr>
          <w:sz w:val="22"/>
        </w:rPr>
      </w:pPr>
    </w:p>
    <w:p w14:paraId="42F601CC" w14:textId="490263E3" w:rsidR="00FA2BD4" w:rsidRDefault="00FA2BD4" w:rsidP="00FA2BD4">
      <w:pPr>
        <w:pStyle w:val="a3"/>
        <w:spacing w:line="300" w:lineRule="exact"/>
        <w:rPr>
          <w:sz w:val="22"/>
        </w:rPr>
      </w:pPr>
    </w:p>
    <w:p w14:paraId="7BBED154" w14:textId="200C9B40" w:rsidR="00FA2BD4" w:rsidRDefault="00FA2BD4" w:rsidP="00FA2BD4">
      <w:pPr>
        <w:pStyle w:val="a3"/>
        <w:spacing w:line="300" w:lineRule="exact"/>
        <w:rPr>
          <w:sz w:val="22"/>
        </w:rPr>
      </w:pPr>
    </w:p>
    <w:p w14:paraId="1EACA8B7" w14:textId="479234C9" w:rsidR="00FA2BD4" w:rsidRDefault="00FA2BD4" w:rsidP="00FA2BD4">
      <w:pPr>
        <w:pStyle w:val="a3"/>
        <w:spacing w:line="300" w:lineRule="exact"/>
        <w:rPr>
          <w:sz w:val="22"/>
        </w:rPr>
      </w:pPr>
    </w:p>
    <w:p w14:paraId="4EFFE759" w14:textId="6CC84848" w:rsidR="00FA2BD4" w:rsidRDefault="00FA2BD4" w:rsidP="00FA2BD4">
      <w:pPr>
        <w:pStyle w:val="a3"/>
        <w:spacing w:line="300" w:lineRule="exact"/>
        <w:rPr>
          <w:sz w:val="22"/>
        </w:rPr>
      </w:pPr>
    </w:p>
    <w:p w14:paraId="5A89E9F7" w14:textId="6EEE2ABA" w:rsidR="00FA2BD4" w:rsidRDefault="00FA2BD4" w:rsidP="00FA2BD4">
      <w:pPr>
        <w:pStyle w:val="a3"/>
        <w:spacing w:line="300" w:lineRule="exact"/>
        <w:rPr>
          <w:sz w:val="22"/>
        </w:rPr>
      </w:pPr>
    </w:p>
    <w:p w14:paraId="41EA066D" w14:textId="51130E3D" w:rsidR="00FA2BD4" w:rsidRDefault="00FA2BD4" w:rsidP="00FA2BD4">
      <w:pPr>
        <w:pStyle w:val="a3"/>
        <w:spacing w:line="300" w:lineRule="exact"/>
        <w:rPr>
          <w:sz w:val="22"/>
        </w:rPr>
      </w:pPr>
    </w:p>
    <w:p w14:paraId="63161A11" w14:textId="0C610007" w:rsidR="00FA2BD4" w:rsidRDefault="00FA2BD4" w:rsidP="00FA2BD4">
      <w:pPr>
        <w:pStyle w:val="a3"/>
        <w:spacing w:line="300" w:lineRule="exact"/>
        <w:rPr>
          <w:sz w:val="22"/>
        </w:rPr>
      </w:pPr>
    </w:p>
    <w:p w14:paraId="004AC797" w14:textId="0AE19691" w:rsidR="00FA2BD4" w:rsidRDefault="00FA2BD4" w:rsidP="00FA2BD4">
      <w:pPr>
        <w:pStyle w:val="a3"/>
        <w:spacing w:line="300" w:lineRule="exact"/>
        <w:rPr>
          <w:sz w:val="22"/>
        </w:rPr>
      </w:pPr>
    </w:p>
    <w:p w14:paraId="0B59F539" w14:textId="56A438E5" w:rsidR="00FA2BD4" w:rsidRDefault="00FA2BD4" w:rsidP="00FA2BD4">
      <w:pPr>
        <w:pStyle w:val="a3"/>
        <w:spacing w:line="300" w:lineRule="exact"/>
        <w:rPr>
          <w:sz w:val="22"/>
        </w:rPr>
      </w:pPr>
    </w:p>
    <w:p w14:paraId="7527972F" w14:textId="551C312C" w:rsidR="00FA2BD4" w:rsidRDefault="00FA2BD4" w:rsidP="00FA2BD4">
      <w:pPr>
        <w:pStyle w:val="a3"/>
        <w:spacing w:line="300" w:lineRule="exact"/>
        <w:rPr>
          <w:sz w:val="22"/>
        </w:rPr>
      </w:pPr>
    </w:p>
    <w:p w14:paraId="35973861" w14:textId="1B7C5C49" w:rsidR="00FA2BD4" w:rsidRDefault="00FA2BD4" w:rsidP="00FA2BD4">
      <w:pPr>
        <w:pStyle w:val="a3"/>
        <w:spacing w:line="300" w:lineRule="exact"/>
        <w:rPr>
          <w:sz w:val="22"/>
        </w:rPr>
      </w:pPr>
    </w:p>
    <w:p w14:paraId="0CED243B" w14:textId="68F75A54" w:rsidR="00FA2BD4" w:rsidRDefault="00FA2BD4" w:rsidP="00FA2BD4">
      <w:pPr>
        <w:pStyle w:val="a3"/>
        <w:spacing w:line="300" w:lineRule="exact"/>
        <w:rPr>
          <w:sz w:val="22"/>
        </w:rPr>
      </w:pPr>
    </w:p>
    <w:p w14:paraId="745127F9" w14:textId="0AF95E76" w:rsidR="00FA2BD4" w:rsidRDefault="00FA2BD4" w:rsidP="00FA2BD4">
      <w:pPr>
        <w:pStyle w:val="a3"/>
        <w:spacing w:line="300" w:lineRule="exact"/>
        <w:rPr>
          <w:sz w:val="22"/>
        </w:rPr>
      </w:pPr>
    </w:p>
    <w:p w14:paraId="1BA97A8F" w14:textId="74B00002" w:rsidR="00FA2BD4" w:rsidRDefault="00FA2BD4" w:rsidP="00FA2BD4">
      <w:pPr>
        <w:pStyle w:val="a3"/>
        <w:spacing w:line="300" w:lineRule="exact"/>
        <w:rPr>
          <w:sz w:val="22"/>
        </w:rPr>
      </w:pPr>
    </w:p>
    <w:p w14:paraId="1EFD3AA6" w14:textId="2EEDA4D1" w:rsidR="00FA2BD4" w:rsidRDefault="00FA2BD4" w:rsidP="00FA2BD4">
      <w:pPr>
        <w:pStyle w:val="a3"/>
        <w:spacing w:line="300" w:lineRule="exact"/>
        <w:rPr>
          <w:sz w:val="22"/>
        </w:rPr>
      </w:pPr>
    </w:p>
    <w:p w14:paraId="6DD8A8E9" w14:textId="77777777" w:rsidR="00FA2BD4" w:rsidRDefault="00FA2BD4" w:rsidP="00FA2BD4">
      <w:pPr>
        <w:pStyle w:val="a3"/>
        <w:spacing w:line="300" w:lineRule="exact"/>
        <w:rPr>
          <w:sz w:val="20"/>
          <w:szCs w:val="20"/>
        </w:rPr>
      </w:pPr>
    </w:p>
    <w:p w14:paraId="5C7940D8" w14:textId="7BC0CA9D" w:rsidR="001A59FD" w:rsidRDefault="001A59FD" w:rsidP="001A59FD">
      <w:pPr>
        <w:pStyle w:val="1"/>
      </w:pPr>
      <w:bookmarkStart w:id="16" w:name="_Toc62735267"/>
      <w:r>
        <w:rPr>
          <w:rFonts w:hint="eastAsia"/>
        </w:rPr>
        <w:lastRenderedPageBreak/>
        <w:t>5</w:t>
      </w:r>
      <w:r>
        <w:t>.</w:t>
      </w:r>
      <w:r w:rsidR="004E43C4" w:rsidRPr="004E43C4">
        <w:rPr>
          <w:rFonts w:asciiTheme="minorHAnsi" w:eastAsiaTheme="minorEastAsia" w:hAnsiTheme="minorHAnsi" w:cstheme="minorBidi"/>
          <w:color w:val="auto"/>
          <w:sz w:val="20"/>
          <w:szCs w:val="20"/>
        </w:rPr>
        <w:t xml:space="preserve"> </w:t>
      </w:r>
      <w:r w:rsidR="004E43C4" w:rsidRPr="004E43C4">
        <w:t>ヒープメモリと実時間制約を共に考慮したスケジューリング</w:t>
      </w:r>
      <w:r w:rsidR="004E43C4" w:rsidRPr="004E43C4">
        <w:rPr>
          <w:rFonts w:hint="eastAsia"/>
        </w:rPr>
        <w:t>手法</w:t>
      </w:r>
      <w:r w:rsidR="004E43C4" w:rsidRPr="004E43C4">
        <w:t>LMCLF</w:t>
      </w:r>
      <w:r w:rsidR="004E43C4">
        <w:rPr>
          <w:rFonts w:hint="eastAsia"/>
        </w:rPr>
        <w:t>の</w:t>
      </w:r>
      <w:r>
        <w:rPr>
          <w:rFonts w:hint="eastAsia"/>
        </w:rPr>
        <w:t>改善</w:t>
      </w:r>
      <w:bookmarkEnd w:id="16"/>
    </w:p>
    <w:p w14:paraId="465FA115" w14:textId="2FCC754E" w:rsidR="00DF4418" w:rsidRDefault="00683EA3" w:rsidP="00FA2BD4">
      <w:pPr>
        <w:pStyle w:val="a3"/>
        <w:spacing w:line="300" w:lineRule="exact"/>
        <w:rPr>
          <w:sz w:val="22"/>
        </w:rPr>
      </w:pPr>
      <w:r>
        <w:rPr>
          <w:rFonts w:hint="eastAsia"/>
          <w:sz w:val="20"/>
          <w:szCs w:val="20"/>
        </w:rPr>
        <w:t xml:space="preserve">　</w:t>
      </w:r>
      <w:r w:rsidRPr="005F183B">
        <w:rPr>
          <w:rFonts w:hint="eastAsia"/>
          <w:sz w:val="22"/>
        </w:rPr>
        <w:t>この章では,</w:t>
      </w:r>
      <w:r w:rsidR="00DF4418" w:rsidRPr="005F183B" w:rsidDel="00DF4418">
        <w:rPr>
          <w:rFonts w:hint="eastAsia"/>
          <w:sz w:val="22"/>
        </w:rPr>
        <w:t xml:space="preserve"> </w:t>
      </w:r>
      <w:r w:rsidR="00DF4418">
        <w:rPr>
          <w:rFonts w:hint="eastAsia"/>
          <w:sz w:val="22"/>
        </w:rPr>
        <w:t>文献</w:t>
      </w:r>
      <w:r w:rsidRPr="005F183B">
        <w:rPr>
          <w:rFonts w:hint="eastAsia"/>
          <w:sz w:val="22"/>
        </w:rPr>
        <w:t>[</w:t>
      </w:r>
      <w:r w:rsidRPr="005F183B">
        <w:rPr>
          <w:sz w:val="22"/>
        </w:rPr>
        <w:t>3]</w:t>
      </w:r>
      <w:r w:rsidR="00DF4418">
        <w:rPr>
          <w:rFonts w:hint="eastAsia"/>
          <w:sz w:val="22"/>
        </w:rPr>
        <w:t>の</w:t>
      </w:r>
      <w:r w:rsidR="000767C2" w:rsidRPr="005F183B">
        <w:rPr>
          <w:sz w:val="22"/>
        </w:rPr>
        <w:t>スケジューリング</w:t>
      </w:r>
      <w:r w:rsidR="000767C2" w:rsidRPr="005F183B">
        <w:rPr>
          <w:rFonts w:hint="eastAsia"/>
          <w:sz w:val="22"/>
        </w:rPr>
        <w:t>手法</w:t>
      </w:r>
      <w:r w:rsidRPr="005F183B">
        <w:rPr>
          <w:rFonts w:hint="eastAsia"/>
          <w:sz w:val="22"/>
        </w:rPr>
        <w:t>LMCLF</w:t>
      </w:r>
      <w:r w:rsidR="00DF4418">
        <w:rPr>
          <w:rFonts w:hint="eastAsia"/>
          <w:sz w:val="22"/>
        </w:rPr>
        <w:t>のパラメータ</w:t>
      </w:r>
      <m:oMath>
        <m:r>
          <w:rPr>
            <w:rFonts w:ascii="Cambria Math" w:hAnsi="Cambria Math" w:hint="eastAsia"/>
            <w:sz w:val="22"/>
          </w:rPr>
          <m:t>α</m:t>
        </m:r>
      </m:oMath>
      <w:r w:rsidRPr="005F183B">
        <w:rPr>
          <w:rFonts w:hint="eastAsia"/>
          <w:sz w:val="22"/>
        </w:rPr>
        <w:t>のより適切な値を自動的に導出する</w:t>
      </w:r>
      <w:r w:rsidR="00DF4418">
        <w:rPr>
          <w:rFonts w:hint="eastAsia"/>
          <w:sz w:val="22"/>
        </w:rPr>
        <w:t>提案手法について説明する</w:t>
      </w:r>
      <w:r w:rsidRPr="005F183B">
        <w:rPr>
          <w:rFonts w:hint="eastAsia"/>
          <w:sz w:val="22"/>
        </w:rPr>
        <w:t>.</w:t>
      </w:r>
      <w:r w:rsidR="00DF4418">
        <w:rPr>
          <w:rFonts w:hint="eastAsia"/>
          <w:sz w:val="22"/>
        </w:rPr>
        <w:t>提案手法</w:t>
      </w:r>
      <w:r w:rsidR="00CA661D" w:rsidRPr="005F183B">
        <w:rPr>
          <w:rFonts w:hint="eastAsia"/>
          <w:sz w:val="22"/>
        </w:rPr>
        <w:t>は1プロセッサ</w:t>
      </w:r>
      <w:r w:rsidR="00DF4418">
        <w:rPr>
          <w:rFonts w:hint="eastAsia"/>
          <w:sz w:val="22"/>
        </w:rPr>
        <w:t>環境</w:t>
      </w:r>
      <w:r w:rsidR="00CA661D" w:rsidRPr="005F183B">
        <w:rPr>
          <w:rFonts w:hint="eastAsia"/>
          <w:sz w:val="22"/>
        </w:rPr>
        <w:t>を想定し</w:t>
      </w:r>
      <w:r w:rsidR="00DF4418">
        <w:rPr>
          <w:rFonts w:hint="eastAsia"/>
          <w:sz w:val="22"/>
        </w:rPr>
        <w:t>ている．</w:t>
      </w:r>
    </w:p>
    <w:p w14:paraId="2AE57F69" w14:textId="5CEC88CF" w:rsidR="009D7DE9" w:rsidRDefault="00DF4418" w:rsidP="00D62871">
      <w:pPr>
        <w:pStyle w:val="a3"/>
        <w:spacing w:line="300" w:lineRule="exact"/>
        <w:ind w:firstLineChars="100" w:firstLine="220"/>
        <w:rPr>
          <w:sz w:val="20"/>
          <w:szCs w:val="20"/>
        </w:rPr>
        <w:sectPr w:rsidR="009D7DE9" w:rsidSect="005014A4">
          <w:footerReference w:type="default" r:id="rId11"/>
          <w:footerReference w:type="first" r:id="rId12"/>
          <w:pgSz w:w="11906" w:h="16838"/>
          <w:pgMar w:top="1985" w:right="1701" w:bottom="1701" w:left="1701" w:header="851" w:footer="992" w:gutter="0"/>
          <w:cols w:space="425"/>
          <w:titlePg/>
          <w:docGrid w:type="lines" w:linePitch="360"/>
        </w:sectPr>
      </w:pPr>
      <w:r>
        <w:rPr>
          <w:rFonts w:hint="eastAsia"/>
          <w:sz w:val="22"/>
        </w:rPr>
        <w:t>提案する</w:t>
      </w:r>
      <w:r w:rsidR="00665637" w:rsidRPr="005F183B">
        <w:rPr>
          <w:rFonts w:hint="eastAsia"/>
          <w:sz w:val="22"/>
        </w:rPr>
        <w:t>具体的なアルゴリズムを図</w:t>
      </w:r>
      <w:r w:rsidR="00EA66B4" w:rsidRPr="005F183B">
        <w:rPr>
          <w:sz w:val="22"/>
        </w:rPr>
        <w:t>8</w:t>
      </w:r>
      <w:r w:rsidR="00665637" w:rsidRPr="005F183B">
        <w:rPr>
          <w:rFonts w:hint="eastAsia"/>
          <w:sz w:val="22"/>
        </w:rPr>
        <w:t>に示す.</w:t>
      </w:r>
      <w:r w:rsidR="005475AE" w:rsidRPr="005F183B">
        <w:rPr>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r>
          <w:rPr>
            <w:rFonts w:ascii="Cambria Math" w:hAnsi="Cambria Math"/>
            <w:sz w:val="22"/>
          </w:rPr>
          <m:t xml:space="preserve"> (i=1,…,n)</m:t>
        </m:r>
      </m:oMath>
      <w:r w:rsidR="005475AE" w:rsidRPr="005F183B">
        <w:rPr>
          <w:sz w:val="22"/>
        </w:rPr>
        <w:t>の時刻</w:t>
      </w:r>
      <m:oMath>
        <m:r>
          <w:rPr>
            <w:rFonts w:ascii="Cambria Math" w:hAnsi="Cambria Math"/>
            <w:sz w:val="22"/>
          </w:rPr>
          <m:t>t(t=0,1)</m:t>
        </m:r>
      </m:oMath>
      <w:r w:rsidR="005475AE" w:rsidRPr="005F183B">
        <w:rPr>
          <w:sz w:val="22"/>
        </w:rPr>
        <w:t>における残余実行時間</w:t>
      </w:r>
      <w:proofErr w:type="spellStart"/>
      <w:r w:rsidR="005475AE" w:rsidRPr="005F183B">
        <w:rPr>
          <w:sz w:val="22"/>
        </w:rPr>
        <w:t>c_i</w:t>
      </w:r>
      <w:proofErr w:type="spellEnd"/>
      <w:r w:rsidR="005475AE" w:rsidRPr="005F183B">
        <w:rPr>
          <w:sz w:val="22"/>
        </w:rPr>
        <w:t>(t),余裕時間</w:t>
      </w:r>
      <m:oMath>
        <m:r>
          <w:rPr>
            <w:rFonts w:ascii="Cambria Math" w:hAnsi="Cambria Math"/>
            <w:sz w:val="22"/>
          </w:rPr>
          <m:t>L_i(t)</m:t>
        </m:r>
      </m:oMath>
      <w:r w:rsidR="005475AE" w:rsidRPr="005F183B">
        <w:rPr>
          <w:sz w:val="22"/>
        </w:rPr>
        <w:t>,及び</w:t>
      </w:r>
      <m:oMath>
        <m:r>
          <w:rPr>
            <w:rFonts w:ascii="Cambria Math" w:hAnsi="Cambria Math"/>
            <w:sz w:val="22"/>
          </w:rPr>
          <m:t>q(q=0,1)</m:t>
        </m:r>
      </m:oMath>
      <w:r w:rsidR="005475AE" w:rsidRPr="005F183B">
        <w:rPr>
          <w:sz w:val="22"/>
        </w:rPr>
        <w:t>ステップ目におけるメモリ増分</w:t>
      </w:r>
      <w:r w:rsidR="005475AE" w:rsidRPr="005F183B">
        <w:rPr>
          <w:rFonts w:hint="eastAsia"/>
          <w:sz w:val="22"/>
        </w:rPr>
        <w:t>を</w:t>
      </w:r>
      <m:oMath>
        <m:r>
          <w:rPr>
            <w:rFonts w:ascii="Cambria Math" w:hAnsi="Cambria Math"/>
            <w:sz w:val="22"/>
          </w:rPr>
          <m:t>m_i(q)</m:t>
        </m:r>
      </m:oMath>
      <w:r w:rsidR="005475AE" w:rsidRPr="005F183B">
        <w:rPr>
          <w:rFonts w:hint="eastAsia"/>
          <w:sz w:val="22"/>
        </w:rPr>
        <w:t>とする.</w:t>
      </w:r>
      <w:r w:rsidR="009C4A5D">
        <w:rPr>
          <w:rFonts w:hint="eastAsia"/>
          <w:sz w:val="22"/>
        </w:rPr>
        <w:t>また</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k</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l</m:t>
            </m:r>
          </m:sub>
        </m:sSub>
      </m:oMath>
      <w:r w:rsidR="009C4A5D">
        <w:rPr>
          <w:rFonts w:hint="eastAsia"/>
          <w:sz w:val="22"/>
        </w:rPr>
        <w:t>も</w:t>
      </w:r>
      <m:oMath>
        <m:r>
          <w:rPr>
            <w:rFonts w:ascii="Cambria Math" w:hAnsi="Cambria Math" w:hint="eastAsia"/>
            <w:sz w:val="22"/>
          </w:rPr>
          <m:t>i</m:t>
        </m:r>
      </m:oMath>
      <w:r w:rsidR="009C4A5D">
        <w:rPr>
          <w:rFonts w:hint="eastAsia"/>
          <w:sz w:val="22"/>
        </w:rPr>
        <w:t>と同様であるとする</w:t>
      </w:r>
      <w:r>
        <w:rPr>
          <w:rFonts w:hint="eastAsia"/>
          <w:sz w:val="22"/>
        </w:rPr>
        <w:t>．</w:t>
      </w:r>
      <w:r w:rsidR="009D7DE9" w:rsidRPr="005F183B">
        <w:rPr>
          <w:rFonts w:hint="eastAsia"/>
          <w:sz w:val="22"/>
        </w:rPr>
        <w:t>まず</w:t>
      </w:r>
      <w:r w:rsidR="009D5049">
        <w:rPr>
          <w:rFonts w:hint="eastAsia"/>
          <w:sz w:val="22"/>
        </w:rPr>
        <w:t>,</w:t>
      </w:r>
      <w:r>
        <w:rPr>
          <w:rFonts w:hint="eastAsia"/>
          <w:sz w:val="22"/>
        </w:rPr>
        <w:t>図８のアルゴリズムの</w:t>
      </w:r>
      <w:r w:rsidR="009D7DE9" w:rsidRPr="005F183B">
        <w:rPr>
          <w:sz w:val="22"/>
        </w:rPr>
        <w:t>5行目から11行目で</w:t>
      </w:r>
      <w:r w:rsidR="00CB52D1">
        <w:rPr>
          <w:rFonts w:hint="eastAsia"/>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oMath>
      <w:r w:rsidR="00CB52D1">
        <w:rPr>
          <w:rFonts w:hint="eastAsia"/>
          <w:sz w:val="22"/>
        </w:rPr>
        <w:t>および</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CB52D1">
        <w:rPr>
          <w:rFonts w:hint="eastAsia"/>
          <w:sz w:val="22"/>
        </w:rPr>
        <w:t>が</w:t>
      </w:r>
      <m:oMath>
        <m:r>
          <w:rPr>
            <w:rFonts w:ascii="Cambria Math" w:hAnsi="Cambria Math"/>
            <w:sz w:val="22"/>
          </w:rPr>
          <m:t>m_i(i)&lt;m_j(j)</m:t>
        </m:r>
      </m:oMath>
      <w:r w:rsidR="009C4A5D">
        <w:rPr>
          <w:rFonts w:hint="eastAsia"/>
          <w:sz w:val="22"/>
        </w:rPr>
        <w:t>となる場合</w:t>
      </w:r>
      <m:oMath>
        <m:r>
          <w:rPr>
            <w:rFonts w:ascii="Cambria Math" w:hAnsi="Cambria Math"/>
            <w:sz w:val="22"/>
          </w:rPr>
          <m:t>m_i(i)&lt;m_j(j)</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C4A5D">
        <w:rPr>
          <w:rFonts w:hint="eastAsia"/>
          <w:sz w:val="22"/>
        </w:rPr>
        <w:t>,</w:t>
      </w:r>
      <m:oMath>
        <m:r>
          <w:rPr>
            <w:rFonts w:ascii="Cambria Math" w:hAnsi="Cambria Math"/>
            <w:sz w:val="22"/>
          </w:rPr>
          <m:t>m_i(i)&gt;m_j(j)</m:t>
        </m:r>
      </m:oMath>
      <w:r w:rsidR="009D7DE9" w:rsidRPr="005F183B">
        <w:rPr>
          <w:sz w:val="22"/>
        </w:rPr>
        <w:t>の場合</w:t>
      </w:r>
      <m:oMath>
        <m:r>
          <w:rPr>
            <w:rFonts w:ascii="Cambria Math" w:hAnsi="Cambria Math"/>
            <w:sz w:val="22"/>
          </w:rPr>
          <m:t>m_i(i)</m:t>
        </m:r>
        <m:r>
          <w:rPr>
            <w:rFonts w:ascii="Cambria Math" w:hAnsi="Cambria Math" w:hint="eastAsia"/>
            <w:sz w:val="22"/>
          </w:rPr>
          <m:t>&gt;</m:t>
        </m:r>
        <m:r>
          <w:rPr>
            <w:rFonts w:ascii="Cambria Math" w:hAnsi="Cambria Math"/>
            <w:sz w:val="22"/>
          </w:rPr>
          <m:t>m_j(j)</m:t>
        </m:r>
      </m:oMath>
      <w:r w:rsidR="009C4A5D">
        <w:rPr>
          <w:rFonts w:hint="eastAsia"/>
          <w:sz w:val="22"/>
        </w:rPr>
        <w:t>となるようにαの</w:t>
      </w:r>
      <w:r w:rsidR="009D7DE9" w:rsidRPr="005F183B">
        <w:rPr>
          <w:sz w:val="22"/>
        </w:rPr>
        <w:t>範囲の下限を求める</w:t>
      </w:r>
      <w:r w:rsidR="009C4A5D">
        <w:rPr>
          <w:rFonts w:hint="eastAsia"/>
          <w:sz w:val="22"/>
        </w:rPr>
        <w:t>.</w:t>
      </w:r>
      <w:r w:rsidR="009D7DE9" w:rsidRPr="005F183B">
        <w:rPr>
          <w:sz w:val="22"/>
        </w:rPr>
        <w:t>次に</w:t>
      </w:r>
      <w:r w:rsidR="009C4A5D">
        <w:rPr>
          <w:rFonts w:hint="eastAsia"/>
          <w:sz w:val="22"/>
        </w:rPr>
        <w:t>,</w:t>
      </w:r>
      <w:r w:rsidR="009D7DE9" w:rsidRPr="005F183B">
        <w:rPr>
          <w:sz w:val="22"/>
        </w:rPr>
        <w:t>12行目から22行目で</w:t>
      </w:r>
      <m:oMath>
        <m:r>
          <w:rPr>
            <w:rFonts w:ascii="Cambria Math" w:hAnsi="Cambria Math"/>
            <w:sz w:val="22"/>
          </w:rPr>
          <m:t>m_k(k)&lt;m_l(l)</m:t>
        </m:r>
      </m:oMath>
      <w:r w:rsidR="009D7DE9" w:rsidRPr="005F183B">
        <w:rPr>
          <w:sz w:val="22"/>
        </w:rPr>
        <w:t>であれば</w:t>
      </w:r>
      <m:oMath>
        <m:r>
          <w:rPr>
            <w:rFonts w:ascii="Cambria Math" w:hAnsi="Cambria Math"/>
            <w:sz w:val="22"/>
          </w:rPr>
          <m:t>m_k(k)&lt;m_l(l)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D5049">
        <w:rPr>
          <w:sz w:val="22"/>
        </w:rPr>
        <w:t>,</w:t>
      </w:r>
      <m:oMath>
        <m:r>
          <w:rPr>
            <w:rFonts w:ascii="Cambria Math" w:hAnsi="Cambria Math"/>
            <w:sz w:val="22"/>
          </w:rPr>
          <m:t>m_k(k)&gt;m_l(l)</m:t>
        </m:r>
      </m:oMath>
      <w:r w:rsidR="009D7DE9" w:rsidRPr="005F183B">
        <w:rPr>
          <w:sz w:val="22"/>
        </w:rPr>
        <w:t>であるとき</w:t>
      </w:r>
      <m:oMath>
        <m:r>
          <w:rPr>
            <w:rFonts w:ascii="Cambria Math" w:hAnsi="Cambria Math"/>
            <w:sz w:val="22"/>
          </w:rPr>
          <m:t>m_k(k)&gt;m_l(l)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の範囲の下限を求める</w:t>
      </w:r>
      <w:r w:rsidR="004F4310" w:rsidRPr="005F183B">
        <w:rPr>
          <w:rFonts w:hint="eastAsia"/>
          <w:sz w:val="22"/>
        </w:rPr>
        <w:t>.</w:t>
      </w:r>
      <w:r w:rsidR="009D7DE9" w:rsidRPr="005F183B">
        <w:rPr>
          <w:sz w:val="22"/>
        </w:rPr>
        <w:t>この時</w:t>
      </w:r>
      <w:r w:rsidR="009D5049">
        <w:rPr>
          <w:sz w:val="22"/>
        </w:rPr>
        <w:t>,</w:t>
      </w:r>
      <w:r w:rsidR="0009749F">
        <w:rPr>
          <w:rFonts w:hint="eastAsia"/>
          <w:sz w:val="22"/>
        </w:rPr>
        <w:t>2回連続で</w:t>
      </w:r>
      <w:r w:rsidR="009D7DE9" w:rsidRPr="005F183B">
        <w:rPr>
          <w:sz w:val="22"/>
        </w:rPr>
        <w:t>同じタスクを選択している場合そのタスクのそのタスクの1ステップ後の</w:t>
      </w:r>
      <m:oMath>
        <m:r>
          <w:rPr>
            <w:rFonts w:ascii="Cambria Math" w:hAnsi="Cambria Math" w:hint="eastAsia"/>
            <w:sz w:val="22"/>
          </w:rPr>
          <m:t>α</m:t>
        </m:r>
      </m:oMath>
      <w:r w:rsidR="009D7DE9" w:rsidRPr="005F183B">
        <w:rPr>
          <w:sz w:val="22"/>
        </w:rPr>
        <w:t>の範囲を求める</w:t>
      </w:r>
      <w:r>
        <w:rPr>
          <w:rFonts w:hint="eastAsia"/>
          <w:sz w:val="22"/>
        </w:rPr>
        <w:t>．</w:t>
      </w:r>
      <w:r w:rsidR="009D7DE9" w:rsidRPr="005F183B">
        <w:rPr>
          <w:sz w:val="22"/>
        </w:rPr>
        <w:t>次に</w:t>
      </w:r>
      <w:r w:rsidR="009D5049">
        <w:rPr>
          <w:sz w:val="22"/>
        </w:rPr>
        <w:t>,</w:t>
      </w:r>
      <w:r w:rsidR="009D7DE9" w:rsidRPr="005F183B">
        <w:rPr>
          <w:sz w:val="22"/>
        </w:rPr>
        <w:t>22行目から32行目で今まで求めたαの範囲の上限下</w:t>
      </w:r>
      <w:r w:rsidR="009D7DE9" w:rsidRPr="005F183B">
        <w:rPr>
          <w:rFonts w:hint="eastAsia"/>
          <w:sz w:val="22"/>
        </w:rPr>
        <w:t>限を満たす</w:t>
      </w:r>
      <m:oMath>
        <m:r>
          <w:rPr>
            <w:rFonts w:ascii="Cambria Math" w:hAnsi="Cambria Math" w:hint="eastAsia"/>
            <w:sz w:val="22"/>
          </w:rPr>
          <m:t>α</m:t>
        </m:r>
      </m:oMath>
      <w:r w:rsidR="009D7DE9" w:rsidRPr="005F183B">
        <w:rPr>
          <w:rFonts w:hint="eastAsia"/>
          <w:sz w:val="22"/>
        </w:rPr>
        <w:t>が存在するなら</w:t>
      </w:r>
      <w:r>
        <w:rPr>
          <w:rFonts w:hint="eastAsia"/>
          <w:sz w:val="22"/>
        </w:rPr>
        <w:t>，</w:t>
      </w:r>
      <w:r w:rsidR="009D7DE9" w:rsidRPr="005F183B">
        <w:rPr>
          <w:rFonts w:hint="eastAsia"/>
          <w:sz w:val="22"/>
        </w:rPr>
        <w:t>その時選択されていた</w:t>
      </w:r>
      <w:r w:rsidR="0009749F">
        <w:rPr>
          <w:rFonts w:hint="eastAsia"/>
          <w:sz w:val="22"/>
        </w:rPr>
        <w:t>タスクの</w:t>
      </w:r>
      <w:r w:rsidR="009D7DE9" w:rsidRPr="005F183B">
        <w:rPr>
          <w:sz w:val="22"/>
        </w:rPr>
        <w:t>最悪メモリ消費量を求める</w:t>
      </w:r>
      <w:r>
        <w:rPr>
          <w:rFonts w:hint="eastAsia"/>
          <w:sz w:val="22"/>
        </w:rPr>
        <w:t>．</w:t>
      </w:r>
      <w:r w:rsidR="009D7DE9" w:rsidRPr="005F183B">
        <w:rPr>
          <w:sz w:val="22"/>
        </w:rPr>
        <w:t>最後に33行目で先ほど求めた最悪メモリ消費量が今まで求めた最悪メモリ消費量よりも小さい場合</w:t>
      </w:r>
      <w:r>
        <w:rPr>
          <w:rFonts w:hint="eastAsia"/>
          <w:sz w:val="22"/>
        </w:rPr>
        <w:t>，</w:t>
      </w:r>
      <w:r w:rsidR="009D7DE9" w:rsidRPr="005F183B">
        <w:rPr>
          <w:sz w:val="22"/>
        </w:rPr>
        <w:t>今まで求めた上限下限を満たす</w:t>
      </w:r>
      <w:r>
        <w:rPr>
          <w:rFonts w:hint="eastAsia"/>
          <w:sz w:val="22"/>
        </w:rPr>
        <w:t>値を</w:t>
      </w:r>
      <w:r w:rsidR="009D7DE9" w:rsidRPr="005F183B">
        <w:rPr>
          <w:sz w:val="22"/>
        </w:rPr>
        <w:t>求めてそれを</w:t>
      </w:r>
      <m:oMath>
        <m:r>
          <w:rPr>
            <w:rFonts w:ascii="Cambria Math" w:hAnsi="Cambria Math" w:hint="eastAsia"/>
            <w:sz w:val="22"/>
          </w:rPr>
          <m:t>α</m:t>
        </m:r>
      </m:oMath>
      <w:r w:rsidR="009D7DE9" w:rsidRPr="005F183B">
        <w:rPr>
          <w:sz w:val="22"/>
        </w:rPr>
        <w:t>の</w:t>
      </w:r>
      <w:r w:rsidR="002E0A7C">
        <w:rPr>
          <w:rFonts w:hint="eastAsia"/>
          <w:sz w:val="22"/>
        </w:rPr>
        <w:t>値</w:t>
      </w:r>
      <w:r w:rsidR="009D7DE9" w:rsidRPr="005F183B">
        <w:rPr>
          <w:sz w:val="22"/>
        </w:rPr>
        <w:t>の候補とする</w:t>
      </w:r>
      <w:r w:rsidR="004F4310" w:rsidRPr="005F183B">
        <w:rPr>
          <w:rFonts w:hint="eastAsia"/>
          <w:sz w:val="22"/>
        </w:rPr>
        <w:t>.</w:t>
      </w:r>
      <w:r w:rsidR="009D7DE9" w:rsidRPr="005F183B">
        <w:rPr>
          <w:sz w:val="22"/>
        </w:rPr>
        <w:t>これを繰り返して</w:t>
      </w:r>
      <m:oMath>
        <m:r>
          <w:rPr>
            <w:rFonts w:ascii="Cambria Math" w:hAnsi="Cambria Math" w:hint="eastAsia"/>
            <w:sz w:val="22"/>
          </w:rPr>
          <m:t>α</m:t>
        </m:r>
      </m:oMath>
      <w:r w:rsidR="009D7DE9" w:rsidRPr="005F183B">
        <w:rPr>
          <w:sz w:val="22"/>
        </w:rPr>
        <w:t>の</w:t>
      </w:r>
      <w:r w:rsidR="00D62871">
        <w:rPr>
          <w:rFonts w:hint="eastAsia"/>
          <w:sz w:val="22"/>
        </w:rPr>
        <w:t>値を決定する.具体的な決定方法は,</w:t>
      </w:r>
      <w:r w:rsidR="00D62871" w:rsidRPr="00D62871">
        <w:rPr>
          <w:sz w:val="22"/>
        </w:rPr>
        <w:t xml:space="preserve"> </w:t>
      </w:r>
      <w:r w:rsidR="00D62871" w:rsidRPr="005F183B">
        <w:rPr>
          <w:sz w:val="22"/>
        </w:rPr>
        <w:t>求めた</w:t>
      </w:r>
      <w:r w:rsidR="00D62871">
        <w:rPr>
          <w:rFonts w:hint="eastAsia"/>
          <w:sz w:val="22"/>
        </w:rPr>
        <w:t>αの</w:t>
      </w:r>
      <w:r w:rsidR="00D62871" w:rsidRPr="005F183B">
        <w:rPr>
          <w:sz w:val="22"/>
        </w:rPr>
        <w:t>上限下限</w:t>
      </w:r>
      <w:r w:rsidR="00D62871">
        <w:rPr>
          <w:rFonts w:hint="eastAsia"/>
          <w:sz w:val="22"/>
        </w:rPr>
        <w:t>の値を足して2割った数値をαの値として更新していくというものである</w:t>
      </w:r>
      <w:r w:rsidR="00776A0F">
        <w:rPr>
          <w:rFonts w:hint="eastAsia"/>
          <w:sz w:val="22"/>
        </w:rPr>
        <w:t>.</w:t>
      </w:r>
      <w:r w:rsidR="006E7A2F">
        <w:rPr>
          <w:rFonts w:hint="eastAsia"/>
          <w:sz w:val="22"/>
        </w:rPr>
        <w:t>もし上限がない場合下限の値をαの値とする.</w:t>
      </w:r>
    </w:p>
    <w:p w14:paraId="53B6A150" w14:textId="67792F3E" w:rsidR="005014A4" w:rsidRPr="007046E9" w:rsidRDefault="00EA66B4" w:rsidP="00263CC3">
      <w:pPr>
        <w:pStyle w:val="a3"/>
        <w:tabs>
          <w:tab w:val="left" w:pos="2520"/>
        </w:tabs>
        <w:jc w:val="left"/>
        <w:rPr>
          <w:sz w:val="10"/>
          <w:szCs w:val="10"/>
        </w:rPr>
      </w:pPr>
      <w:r>
        <w:rPr>
          <w:noProof/>
        </w:rPr>
        <w:lastRenderedPageBreak/>
        <mc:AlternateContent>
          <mc:Choice Requires="wps">
            <w:drawing>
              <wp:anchor distT="0" distB="0" distL="114300" distR="114300" simplePos="0" relativeHeight="251660288" behindDoc="1" locked="0" layoutInCell="1" allowOverlap="1" wp14:anchorId="4098370C" wp14:editId="0F6AF827">
                <wp:simplePos x="0" y="0"/>
                <wp:positionH relativeFrom="column">
                  <wp:posOffset>-29210</wp:posOffset>
                </wp:positionH>
                <wp:positionV relativeFrom="paragraph">
                  <wp:posOffset>8049895</wp:posOffset>
                </wp:positionV>
                <wp:extent cx="5410835" cy="63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61B647E2" w14:textId="2D60D12D" w:rsidR="00A82706" w:rsidRPr="00461A43" w:rsidRDefault="00A82706"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8370C" id="_x0000_t202" coordsize="21600,21600" o:spt="202" path="m,l,21600r21600,l21600,xe">
                <v:stroke joinstyle="miter"/>
                <v:path gradientshapeok="t" o:connecttype="rect"/>
              </v:shapetype>
              <v:shape id="テキスト ボックス 1" o:spid="_x0000_s1224" type="#_x0000_t202" style="position:absolute;margin-left:-2.3pt;margin-top:633.85pt;width:426.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" stroked="f">
                <v:textbox style="mso-fit-shape-to-text:t" inset="0,0,0,0">
                  <w:txbxContent>
                    <w:p w14:paraId="61B647E2" w14:textId="2D60D12D" w:rsidR="00A82706" w:rsidRPr="00461A43" w:rsidRDefault="00A82706"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v:textbox>
              </v:shape>
            </w:pict>
          </mc:Fallback>
        </mc:AlternateContent>
      </w:r>
      <w:r w:rsidR="00263CC3">
        <w:rPr>
          <w:sz w:val="10"/>
          <w:szCs w:val="10"/>
        </w:rPr>
        <w:tab/>
      </w:r>
    </w:p>
    <w:p w14:paraId="52EF82EE" w14:textId="07A3A2C9" w:rsidR="005014A4" w:rsidRPr="007046E9" w:rsidRDefault="0005351E" w:rsidP="007046E9">
      <w:pPr>
        <w:pStyle w:val="a3"/>
        <w:tabs>
          <w:tab w:val="left" w:pos="2940"/>
        </w:tabs>
        <w:jc w:val="left"/>
        <w:rPr>
          <w:sz w:val="10"/>
          <w:szCs w:val="10"/>
        </w:rPr>
      </w:pPr>
      <w:r w:rsidRPr="0005351E">
        <w:rPr>
          <w:noProof/>
        </w:rPr>
        <w:drawing>
          <wp:anchor distT="0" distB="0" distL="114300" distR="114300" simplePos="0" relativeHeight="251661312" behindDoc="1" locked="0" layoutInCell="1" allowOverlap="1" wp14:anchorId="1B9DD0BF" wp14:editId="2BA89DD0">
            <wp:simplePos x="0" y="0"/>
            <wp:positionH relativeFrom="margin">
              <wp:align>right</wp:align>
            </wp:positionH>
            <wp:positionV relativeFrom="paragraph">
              <wp:posOffset>215900</wp:posOffset>
            </wp:positionV>
            <wp:extent cx="5400040" cy="7409815"/>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7409815"/>
                    </a:xfrm>
                    <a:prstGeom prst="rect">
                      <a:avLst/>
                    </a:prstGeom>
                    <a:noFill/>
                    <a:ln>
                      <a:noFill/>
                    </a:ln>
                  </pic:spPr>
                </pic:pic>
              </a:graphicData>
            </a:graphic>
            <wp14:sizeRelV relativeFrom="margin">
              <wp14:pctHeight>0</wp14:pctHeight>
            </wp14:sizeRelV>
          </wp:anchor>
        </w:drawing>
      </w:r>
      <w:r w:rsidR="00E73DFC">
        <w:rPr>
          <w:sz w:val="10"/>
          <w:szCs w:val="10"/>
        </w:rPr>
        <w:tab/>
      </w:r>
    </w:p>
    <w:p w14:paraId="2222F5EF" w14:textId="63567A6D" w:rsidR="005014A4" w:rsidRPr="007046E9" w:rsidRDefault="005014A4" w:rsidP="006E2669">
      <w:pPr>
        <w:pStyle w:val="a3"/>
        <w:jc w:val="left"/>
        <w:rPr>
          <w:sz w:val="10"/>
          <w:szCs w:val="10"/>
        </w:rPr>
      </w:pPr>
    </w:p>
    <w:p w14:paraId="1A8BFFA4" w14:textId="79C6BE4B" w:rsidR="005014A4" w:rsidRPr="007046E9" w:rsidRDefault="00E73DFC" w:rsidP="007046E9">
      <w:pPr>
        <w:pStyle w:val="a3"/>
        <w:tabs>
          <w:tab w:val="left" w:pos="1680"/>
        </w:tabs>
        <w:jc w:val="left"/>
        <w:rPr>
          <w:sz w:val="10"/>
          <w:szCs w:val="10"/>
        </w:rPr>
      </w:pPr>
      <w:r>
        <w:rPr>
          <w:sz w:val="10"/>
          <w:szCs w:val="10"/>
        </w:rPr>
        <w:tab/>
      </w:r>
    </w:p>
    <w:p w14:paraId="77CD04AA" w14:textId="77777777" w:rsidR="005014A4" w:rsidRPr="007046E9" w:rsidRDefault="005014A4" w:rsidP="006E2669">
      <w:pPr>
        <w:pStyle w:val="a3"/>
        <w:jc w:val="left"/>
        <w:rPr>
          <w:sz w:val="10"/>
          <w:szCs w:val="10"/>
        </w:rPr>
      </w:pPr>
    </w:p>
    <w:p w14:paraId="1441DCCF" w14:textId="77777777" w:rsidR="005014A4" w:rsidRPr="007046E9" w:rsidRDefault="005014A4" w:rsidP="006E2669">
      <w:pPr>
        <w:pStyle w:val="a3"/>
        <w:jc w:val="left"/>
        <w:rPr>
          <w:sz w:val="10"/>
          <w:szCs w:val="10"/>
        </w:rPr>
      </w:pPr>
    </w:p>
    <w:p w14:paraId="24885ADB" w14:textId="77777777" w:rsidR="005014A4" w:rsidRPr="007046E9" w:rsidRDefault="005014A4" w:rsidP="006E2669">
      <w:pPr>
        <w:pStyle w:val="a3"/>
        <w:jc w:val="left"/>
        <w:rPr>
          <w:sz w:val="10"/>
          <w:szCs w:val="10"/>
        </w:rPr>
      </w:pPr>
    </w:p>
    <w:p w14:paraId="3DBBF016" w14:textId="77777777" w:rsidR="005014A4" w:rsidRPr="007046E9" w:rsidRDefault="005014A4" w:rsidP="006E2669">
      <w:pPr>
        <w:pStyle w:val="a3"/>
        <w:jc w:val="left"/>
        <w:rPr>
          <w:sz w:val="10"/>
          <w:szCs w:val="10"/>
        </w:rPr>
      </w:pPr>
    </w:p>
    <w:p w14:paraId="1D53490C" w14:textId="77777777" w:rsidR="005014A4" w:rsidRPr="007046E9" w:rsidRDefault="005014A4" w:rsidP="006E2669">
      <w:pPr>
        <w:pStyle w:val="a3"/>
        <w:jc w:val="left"/>
        <w:rPr>
          <w:sz w:val="10"/>
          <w:szCs w:val="10"/>
        </w:rPr>
      </w:pPr>
    </w:p>
    <w:p w14:paraId="11468F66" w14:textId="77777777" w:rsidR="005014A4" w:rsidRPr="007046E9" w:rsidRDefault="005014A4" w:rsidP="006E2669">
      <w:pPr>
        <w:pStyle w:val="a3"/>
        <w:jc w:val="left"/>
        <w:rPr>
          <w:sz w:val="10"/>
          <w:szCs w:val="10"/>
        </w:rPr>
      </w:pPr>
    </w:p>
    <w:p w14:paraId="768FF059" w14:textId="77777777" w:rsidR="005014A4" w:rsidRPr="007046E9" w:rsidRDefault="005014A4" w:rsidP="006E2669">
      <w:pPr>
        <w:pStyle w:val="a3"/>
        <w:jc w:val="left"/>
        <w:rPr>
          <w:sz w:val="10"/>
          <w:szCs w:val="10"/>
        </w:rPr>
      </w:pPr>
    </w:p>
    <w:p w14:paraId="4753CB65" w14:textId="77777777" w:rsidR="005014A4" w:rsidRPr="007046E9" w:rsidRDefault="005014A4" w:rsidP="006E2669">
      <w:pPr>
        <w:pStyle w:val="a3"/>
        <w:jc w:val="left"/>
        <w:rPr>
          <w:sz w:val="10"/>
          <w:szCs w:val="10"/>
        </w:rPr>
      </w:pPr>
    </w:p>
    <w:p w14:paraId="709EE815" w14:textId="77777777" w:rsidR="005014A4" w:rsidRPr="007046E9" w:rsidRDefault="005014A4" w:rsidP="006E2669">
      <w:pPr>
        <w:pStyle w:val="a3"/>
        <w:jc w:val="left"/>
        <w:rPr>
          <w:sz w:val="10"/>
          <w:szCs w:val="10"/>
        </w:rPr>
      </w:pPr>
    </w:p>
    <w:p w14:paraId="281EFDF6" w14:textId="77777777" w:rsidR="005014A4" w:rsidRPr="007046E9" w:rsidRDefault="005014A4" w:rsidP="006E2669">
      <w:pPr>
        <w:pStyle w:val="a3"/>
        <w:jc w:val="left"/>
        <w:rPr>
          <w:sz w:val="10"/>
          <w:szCs w:val="10"/>
        </w:rPr>
      </w:pPr>
    </w:p>
    <w:p w14:paraId="7D24B432" w14:textId="77777777" w:rsidR="005014A4" w:rsidRPr="007046E9" w:rsidRDefault="005014A4" w:rsidP="006E2669">
      <w:pPr>
        <w:pStyle w:val="a3"/>
        <w:jc w:val="left"/>
        <w:rPr>
          <w:sz w:val="10"/>
          <w:szCs w:val="10"/>
        </w:rPr>
      </w:pPr>
    </w:p>
    <w:p w14:paraId="227A6762" w14:textId="77777777" w:rsidR="005014A4" w:rsidRPr="007046E9" w:rsidRDefault="005014A4" w:rsidP="006E2669">
      <w:pPr>
        <w:pStyle w:val="a3"/>
        <w:jc w:val="left"/>
        <w:rPr>
          <w:sz w:val="10"/>
          <w:szCs w:val="10"/>
        </w:rPr>
      </w:pPr>
    </w:p>
    <w:p w14:paraId="51589EB7" w14:textId="77777777" w:rsidR="005014A4" w:rsidRPr="007046E9" w:rsidRDefault="005014A4" w:rsidP="006E2669">
      <w:pPr>
        <w:pStyle w:val="a3"/>
        <w:jc w:val="left"/>
        <w:rPr>
          <w:sz w:val="10"/>
          <w:szCs w:val="10"/>
        </w:rPr>
      </w:pPr>
    </w:p>
    <w:p w14:paraId="23AE510E" w14:textId="77777777" w:rsidR="005014A4" w:rsidRPr="007046E9" w:rsidRDefault="005014A4" w:rsidP="006E2669">
      <w:pPr>
        <w:pStyle w:val="a3"/>
        <w:jc w:val="left"/>
        <w:rPr>
          <w:sz w:val="10"/>
          <w:szCs w:val="10"/>
        </w:rPr>
      </w:pPr>
    </w:p>
    <w:p w14:paraId="46F0B56C" w14:textId="77777777" w:rsidR="005014A4" w:rsidRPr="007046E9" w:rsidRDefault="005014A4" w:rsidP="006E2669">
      <w:pPr>
        <w:pStyle w:val="a3"/>
        <w:jc w:val="left"/>
        <w:rPr>
          <w:sz w:val="10"/>
          <w:szCs w:val="10"/>
        </w:rPr>
      </w:pPr>
    </w:p>
    <w:p w14:paraId="39B33401" w14:textId="77777777" w:rsidR="005014A4" w:rsidRPr="007046E9" w:rsidRDefault="005014A4" w:rsidP="006E2669">
      <w:pPr>
        <w:pStyle w:val="a3"/>
        <w:jc w:val="left"/>
        <w:rPr>
          <w:sz w:val="10"/>
          <w:szCs w:val="10"/>
        </w:rPr>
      </w:pPr>
    </w:p>
    <w:p w14:paraId="41788C7F" w14:textId="77777777" w:rsidR="005014A4" w:rsidRPr="007046E9" w:rsidRDefault="005014A4" w:rsidP="006E2669">
      <w:pPr>
        <w:pStyle w:val="a3"/>
        <w:jc w:val="left"/>
        <w:rPr>
          <w:sz w:val="10"/>
          <w:szCs w:val="10"/>
        </w:rPr>
      </w:pPr>
    </w:p>
    <w:p w14:paraId="0D48A4D2" w14:textId="77777777" w:rsidR="005014A4" w:rsidRPr="007046E9" w:rsidRDefault="005014A4" w:rsidP="006E2669">
      <w:pPr>
        <w:pStyle w:val="a3"/>
        <w:jc w:val="left"/>
        <w:rPr>
          <w:sz w:val="10"/>
          <w:szCs w:val="10"/>
        </w:rPr>
      </w:pPr>
    </w:p>
    <w:p w14:paraId="765AF55A" w14:textId="77777777" w:rsidR="005014A4" w:rsidRPr="007046E9" w:rsidRDefault="005014A4" w:rsidP="006E2669">
      <w:pPr>
        <w:pStyle w:val="a3"/>
        <w:jc w:val="left"/>
        <w:rPr>
          <w:sz w:val="10"/>
          <w:szCs w:val="10"/>
        </w:rPr>
      </w:pPr>
    </w:p>
    <w:p w14:paraId="3F6B0A5B" w14:textId="77777777" w:rsidR="005014A4" w:rsidRPr="007046E9" w:rsidRDefault="005014A4" w:rsidP="006E2669">
      <w:pPr>
        <w:pStyle w:val="a3"/>
        <w:jc w:val="left"/>
        <w:rPr>
          <w:sz w:val="10"/>
          <w:szCs w:val="10"/>
        </w:rPr>
      </w:pPr>
    </w:p>
    <w:p w14:paraId="2A808545" w14:textId="77777777" w:rsidR="005014A4" w:rsidRPr="007046E9" w:rsidRDefault="005014A4" w:rsidP="006E2669">
      <w:pPr>
        <w:pStyle w:val="a3"/>
        <w:jc w:val="left"/>
        <w:rPr>
          <w:sz w:val="10"/>
          <w:szCs w:val="10"/>
        </w:rPr>
      </w:pPr>
    </w:p>
    <w:p w14:paraId="5E34A5B4" w14:textId="77777777" w:rsidR="005014A4" w:rsidRPr="007046E9" w:rsidRDefault="005014A4" w:rsidP="006E2669">
      <w:pPr>
        <w:pStyle w:val="a3"/>
        <w:jc w:val="left"/>
        <w:rPr>
          <w:sz w:val="10"/>
          <w:szCs w:val="10"/>
        </w:rPr>
      </w:pPr>
    </w:p>
    <w:p w14:paraId="554497BB" w14:textId="77777777" w:rsidR="005014A4" w:rsidRPr="007046E9" w:rsidRDefault="005014A4" w:rsidP="006E2669">
      <w:pPr>
        <w:pStyle w:val="a3"/>
        <w:jc w:val="left"/>
        <w:rPr>
          <w:sz w:val="10"/>
          <w:szCs w:val="10"/>
        </w:rPr>
      </w:pPr>
    </w:p>
    <w:p w14:paraId="491FB35A" w14:textId="77777777" w:rsidR="005014A4" w:rsidRPr="007046E9" w:rsidRDefault="005014A4" w:rsidP="006E2669">
      <w:pPr>
        <w:pStyle w:val="a3"/>
        <w:jc w:val="left"/>
        <w:rPr>
          <w:sz w:val="10"/>
          <w:szCs w:val="10"/>
        </w:rPr>
      </w:pPr>
    </w:p>
    <w:p w14:paraId="3B197B96" w14:textId="77777777" w:rsidR="005014A4" w:rsidRPr="007046E9" w:rsidRDefault="005014A4" w:rsidP="006E2669">
      <w:pPr>
        <w:pStyle w:val="a3"/>
        <w:jc w:val="left"/>
        <w:rPr>
          <w:sz w:val="10"/>
          <w:szCs w:val="10"/>
        </w:rPr>
      </w:pPr>
    </w:p>
    <w:p w14:paraId="32E9B206" w14:textId="77777777" w:rsidR="005014A4" w:rsidRPr="007046E9" w:rsidRDefault="005014A4" w:rsidP="006E2669">
      <w:pPr>
        <w:pStyle w:val="a3"/>
        <w:jc w:val="left"/>
        <w:rPr>
          <w:sz w:val="10"/>
          <w:szCs w:val="10"/>
        </w:rPr>
      </w:pPr>
    </w:p>
    <w:p w14:paraId="481D02E1" w14:textId="77777777" w:rsidR="005014A4" w:rsidRPr="007046E9" w:rsidRDefault="005014A4" w:rsidP="006E2669">
      <w:pPr>
        <w:pStyle w:val="a3"/>
        <w:jc w:val="left"/>
        <w:rPr>
          <w:sz w:val="10"/>
          <w:szCs w:val="10"/>
        </w:rPr>
      </w:pPr>
    </w:p>
    <w:p w14:paraId="7E6FECE0" w14:textId="77777777" w:rsidR="006E2669" w:rsidRPr="007046E9" w:rsidRDefault="006E2669" w:rsidP="006E2669">
      <w:pPr>
        <w:pStyle w:val="a3"/>
        <w:rPr>
          <w:sz w:val="10"/>
          <w:szCs w:val="10"/>
        </w:rPr>
      </w:pPr>
    </w:p>
    <w:p w14:paraId="7F75AB3D" w14:textId="2B986562" w:rsidR="006E2669" w:rsidRPr="007046E9" w:rsidRDefault="006E2669" w:rsidP="006E2669">
      <w:pPr>
        <w:pStyle w:val="a3"/>
        <w:rPr>
          <w:sz w:val="10"/>
          <w:szCs w:val="10"/>
        </w:rPr>
      </w:pPr>
    </w:p>
    <w:p w14:paraId="1ABEDDEC" w14:textId="77777777" w:rsidR="006E2669" w:rsidRPr="007046E9" w:rsidRDefault="006E2669" w:rsidP="006E2669">
      <w:pPr>
        <w:pStyle w:val="a3"/>
        <w:rPr>
          <w:sz w:val="10"/>
          <w:szCs w:val="10"/>
        </w:rPr>
      </w:pPr>
    </w:p>
    <w:p w14:paraId="7F01DE4A" w14:textId="77777777" w:rsidR="00E73DFC" w:rsidRDefault="00E73DFC" w:rsidP="006E2669">
      <w:pPr>
        <w:pStyle w:val="a3"/>
        <w:rPr>
          <w:sz w:val="10"/>
          <w:szCs w:val="10"/>
        </w:rPr>
      </w:pPr>
    </w:p>
    <w:p w14:paraId="55909641" w14:textId="77777777" w:rsidR="000D672A" w:rsidRDefault="000D672A" w:rsidP="006E2669">
      <w:pPr>
        <w:pStyle w:val="a3"/>
        <w:rPr>
          <w:sz w:val="10"/>
          <w:szCs w:val="10"/>
        </w:rPr>
        <w:sectPr w:rsidR="000D672A" w:rsidSect="00C26B87">
          <w:pgSz w:w="11906" w:h="16838"/>
          <w:pgMar w:top="1985" w:right="1701" w:bottom="1701" w:left="1701" w:header="851" w:footer="992" w:gutter="0"/>
          <w:cols w:space="425"/>
          <w:docGrid w:type="linesAndChars" w:linePitch="360"/>
        </w:sectPr>
      </w:pPr>
    </w:p>
    <w:p w14:paraId="6F3974F6" w14:textId="4A1CFFDD" w:rsidR="00E73DFC" w:rsidRPr="007046E9" w:rsidRDefault="00E73DFC" w:rsidP="006E2669">
      <w:pPr>
        <w:pStyle w:val="a3"/>
        <w:rPr>
          <w:sz w:val="10"/>
          <w:szCs w:val="10"/>
        </w:rPr>
      </w:pPr>
    </w:p>
    <w:p w14:paraId="085352C1" w14:textId="3C2D4564" w:rsidR="004B4482" w:rsidRDefault="00803B61" w:rsidP="00803B61">
      <w:pPr>
        <w:pStyle w:val="1"/>
      </w:pPr>
      <w:bookmarkStart w:id="17" w:name="_Toc62735268"/>
      <w:r>
        <w:rPr>
          <w:rFonts w:hint="eastAsia"/>
        </w:rPr>
        <w:t>6</w:t>
      </w:r>
      <w:r>
        <w:t>.</w:t>
      </w:r>
      <w:r>
        <w:rPr>
          <w:rFonts w:hint="eastAsia"/>
        </w:rPr>
        <w:t>評価実験</w:t>
      </w:r>
      <w:bookmarkEnd w:id="17"/>
    </w:p>
    <w:p w14:paraId="228E3A69" w14:textId="011EDB26" w:rsidR="00803B61" w:rsidRDefault="00803B61" w:rsidP="00803B61">
      <w:pPr>
        <w:pStyle w:val="2"/>
      </w:pPr>
      <w:bookmarkStart w:id="18" w:name="_Toc62735269"/>
      <w:r>
        <w:rPr>
          <w:rFonts w:hint="eastAsia"/>
        </w:rPr>
        <w:t>6</w:t>
      </w:r>
      <w:r>
        <w:t>.1</w:t>
      </w:r>
      <w:r>
        <w:rPr>
          <w:rFonts w:hint="eastAsia"/>
        </w:rPr>
        <w:t>実験</w:t>
      </w:r>
      <w:r w:rsidR="001A3A0B">
        <w:rPr>
          <w:rFonts w:hint="eastAsia"/>
        </w:rPr>
        <w:t>目的・</w:t>
      </w:r>
      <w:r>
        <w:rPr>
          <w:rFonts w:hint="eastAsia"/>
        </w:rPr>
        <w:t>方法</w:t>
      </w:r>
      <w:bookmarkEnd w:id="18"/>
    </w:p>
    <w:p w14:paraId="38198DA1" w14:textId="5F1C22EB" w:rsidR="004E43C4" w:rsidRPr="00CB52D1" w:rsidRDefault="004E43C4" w:rsidP="00FA2BD4">
      <w:pPr>
        <w:spacing w:line="300" w:lineRule="exact"/>
        <w:ind w:firstLineChars="100" w:firstLine="220"/>
        <w:rPr>
          <w:sz w:val="22"/>
        </w:rPr>
      </w:pPr>
      <w:r w:rsidRPr="00CB52D1">
        <w:rPr>
          <w:rFonts w:hint="eastAsia"/>
          <w:sz w:val="22"/>
        </w:rPr>
        <w:t>提案手法が</w:t>
      </w:r>
      <m:oMath>
        <m:r>
          <w:rPr>
            <w:rFonts w:ascii="Cambria Math" w:hAnsi="Cambria Math" w:hint="eastAsia"/>
            <w:sz w:val="22"/>
          </w:rPr>
          <m:t>α</m:t>
        </m:r>
      </m:oMath>
      <w:r w:rsidRPr="00CB52D1">
        <w:rPr>
          <w:rFonts w:hint="eastAsia"/>
          <w:sz w:val="22"/>
        </w:rPr>
        <w:t>の値が最適でないときの従来手法よりもメモリ削減できるか否かを確認することを実験目的とする</w:t>
      </w:r>
      <w:r w:rsidRPr="00CB52D1">
        <w:rPr>
          <w:sz w:val="22"/>
        </w:rPr>
        <w:t>.実験方法に関しては</w:t>
      </w:r>
      <w:r w:rsidRPr="00CB52D1">
        <w:rPr>
          <w:rFonts w:hint="eastAsia"/>
          <w:sz w:val="22"/>
        </w:rPr>
        <w:t>ランダムに生成した1</w:t>
      </w:r>
      <w:r w:rsidR="00776A0F">
        <w:rPr>
          <w:sz w:val="22"/>
        </w:rPr>
        <w:t>0</w:t>
      </w:r>
      <w:r w:rsidRPr="00CB52D1">
        <w:rPr>
          <w:rFonts w:hint="eastAsia"/>
          <w:sz w:val="22"/>
        </w:rPr>
        <w:t>0個のタスクセットに対してスケジューリングを行い従来手法と提案手法の最悪メモリ消費量を比較する</w:t>
      </w:r>
      <w:r w:rsidRPr="00CB52D1">
        <w:rPr>
          <w:sz w:val="22"/>
        </w:rPr>
        <w:t>.</w:t>
      </w:r>
    </w:p>
    <w:p w14:paraId="664E9824" w14:textId="702F897F" w:rsidR="00803B61" w:rsidRPr="00CB52D1" w:rsidRDefault="00803B61" w:rsidP="00803B61">
      <w:pPr>
        <w:rPr>
          <w:sz w:val="22"/>
        </w:rPr>
      </w:pPr>
    </w:p>
    <w:p w14:paraId="6ABAC6F8" w14:textId="474A2E33" w:rsidR="00803B61" w:rsidRPr="00803B61" w:rsidRDefault="00803B61" w:rsidP="00803B61">
      <w:pPr>
        <w:pStyle w:val="2"/>
      </w:pPr>
      <w:bookmarkStart w:id="19" w:name="_Toc62735270"/>
      <w:r>
        <w:rPr>
          <w:rFonts w:hint="eastAsia"/>
        </w:rPr>
        <w:t>6</w:t>
      </w:r>
      <w:r>
        <w:t>.2</w:t>
      </w:r>
      <w:r>
        <w:rPr>
          <w:rFonts w:hint="eastAsia"/>
        </w:rPr>
        <w:t>タスクセットの生成方法</w:t>
      </w:r>
      <w:bookmarkEnd w:id="19"/>
    </w:p>
    <w:p w14:paraId="553EEDD8" w14:textId="29347D48" w:rsidR="00803B61" w:rsidRPr="00CB52D1" w:rsidRDefault="00803B61" w:rsidP="00FA2BD4">
      <w:pPr>
        <w:pStyle w:val="a3"/>
        <w:spacing w:line="300" w:lineRule="exact"/>
        <w:ind w:firstLineChars="100" w:firstLine="220"/>
        <w:rPr>
          <w:sz w:val="22"/>
        </w:rPr>
      </w:pPr>
      <w:r w:rsidRPr="00CB52D1">
        <w:rPr>
          <w:sz w:val="22"/>
        </w:rPr>
        <w:t>本実験では，文献 [</w:t>
      </w:r>
      <w:r w:rsidR="00635457" w:rsidRPr="00CB52D1">
        <w:rPr>
          <w:sz w:val="22"/>
        </w:rPr>
        <w:t>5</w:t>
      </w:r>
      <w:r w:rsidRPr="00CB52D1">
        <w:rPr>
          <w:sz w:val="22"/>
        </w:rPr>
        <w:t>] に基づいたタスクセットの生成方法を用いる．さらに，文献 [</w:t>
      </w:r>
      <w:r w:rsidR="00635457" w:rsidRPr="00CB52D1">
        <w:rPr>
          <w:sz w:val="22"/>
        </w:rPr>
        <w:t>5</w:t>
      </w:r>
      <w:r w:rsidRPr="00CB52D1">
        <w:rPr>
          <w:sz w:val="22"/>
        </w:rPr>
        <w:t>] のタスクセット生成方法は，文献 [</w:t>
      </w:r>
      <w:r w:rsidR="00635457" w:rsidRPr="00CB52D1">
        <w:rPr>
          <w:sz w:val="22"/>
        </w:rPr>
        <w:t>4</w:t>
      </w:r>
      <w:r w:rsidRPr="00CB52D1">
        <w:rPr>
          <w:sz w:val="22"/>
        </w:rPr>
        <w:t>] で提案されているタスクセット生成方法に基づいており，文献 [</w:t>
      </w:r>
      <w:r w:rsidR="00635457" w:rsidRPr="00CB52D1">
        <w:rPr>
          <w:sz w:val="22"/>
        </w:rPr>
        <w:t>4</w:t>
      </w:r>
      <w:r w:rsidRPr="00CB52D1">
        <w:rPr>
          <w:sz w:val="22"/>
        </w:rPr>
        <w:t>] のタスクセット生成方法は様々な研究の評価実験において用いられている（例えば，[</w:t>
      </w:r>
      <w:r w:rsidR="00635457" w:rsidRPr="00CB52D1">
        <w:rPr>
          <w:sz w:val="22"/>
        </w:rPr>
        <w:t>5</w:t>
      </w:r>
      <w:r w:rsidRPr="00CB52D1">
        <w:rPr>
          <w:sz w:val="22"/>
        </w:rPr>
        <w:t>][</w:t>
      </w:r>
      <w:r w:rsidR="00635457" w:rsidRPr="00CB52D1">
        <w:rPr>
          <w:sz w:val="22"/>
        </w:rPr>
        <w:t>6</w:t>
      </w:r>
      <w:r w:rsidRPr="00CB52D1">
        <w:rPr>
          <w:sz w:val="22"/>
        </w:rPr>
        <w:t>][7][</w:t>
      </w:r>
      <w:r w:rsidR="00635457" w:rsidRPr="00CB52D1">
        <w:rPr>
          <w:sz w:val="22"/>
        </w:rPr>
        <w:t>8</w:t>
      </w:r>
      <w:r w:rsidRPr="00CB52D1">
        <w:rPr>
          <w:sz w:val="22"/>
        </w:rPr>
        <w:t>]）．</w:t>
      </w:r>
    </w:p>
    <w:p w14:paraId="6A375846" w14:textId="77777777" w:rsidR="00803B61" w:rsidRPr="00CB52D1" w:rsidRDefault="00803B61" w:rsidP="00FA2BD4">
      <w:pPr>
        <w:pStyle w:val="a3"/>
        <w:spacing w:line="300" w:lineRule="exact"/>
        <w:rPr>
          <w:sz w:val="22"/>
        </w:rPr>
      </w:pPr>
      <w:r w:rsidRPr="00CB52D1">
        <w:rPr>
          <w:sz w:val="22"/>
        </w:rPr>
        <w:t>タスクセットを生成するため，以下のパラメータを与える．</w:t>
      </w:r>
    </w:p>
    <w:p w14:paraId="68426957" w14:textId="44905509" w:rsidR="00803B61" w:rsidRPr="00CB52D1" w:rsidRDefault="00803B61" w:rsidP="00FA2BD4">
      <w:pPr>
        <w:pStyle w:val="a3"/>
        <w:numPr>
          <w:ilvl w:val="0"/>
          <w:numId w:val="14"/>
        </w:numPr>
        <w:spacing w:line="300" w:lineRule="exact"/>
        <w:rPr>
          <w:sz w:val="22"/>
        </w:rPr>
      </w:pPr>
      <w:r w:rsidRPr="00CB52D1">
        <w:rPr>
          <w:sz w:val="22"/>
        </w:rPr>
        <w:t xml:space="preserve">プロセッサ数 </w:t>
      </w:r>
      <w:r w:rsidRPr="00CB52D1">
        <w:rPr>
          <w:i/>
          <w:sz w:val="22"/>
        </w:rPr>
        <w:t>p</w:t>
      </w:r>
      <w:r w:rsidR="000C12CC" w:rsidRPr="00CB52D1">
        <w:rPr>
          <w:i/>
          <w:sz w:val="22"/>
        </w:rPr>
        <w:t xml:space="preserve"> </w:t>
      </w:r>
      <w:r w:rsidR="00AF6EC8" w:rsidRPr="00CB52D1">
        <w:rPr>
          <w:rFonts w:hint="eastAsia"/>
          <w:sz w:val="22"/>
        </w:rPr>
        <w:t>1</w:t>
      </w:r>
    </w:p>
    <w:p w14:paraId="56D02EBB" w14:textId="3608F336" w:rsidR="00803B61" w:rsidRPr="00670232" w:rsidRDefault="00670232" w:rsidP="00670232">
      <w:pPr>
        <w:pStyle w:val="a3"/>
        <w:numPr>
          <w:ilvl w:val="0"/>
          <w:numId w:val="14"/>
        </w:numPr>
        <w:spacing w:line="300" w:lineRule="exact"/>
        <w:rPr>
          <w:sz w:val="22"/>
        </w:rPr>
      </w:pPr>
      <w:r>
        <w:rPr>
          <w:sz w:val="22"/>
        </w:rPr>
        <w:t>(</w:t>
      </w:r>
      <w:r w:rsidR="00803B61" w:rsidRPr="00CB52D1">
        <w:rPr>
          <w:sz w:val="22"/>
        </w:rPr>
        <w:t>[−10000</w:t>
      </w:r>
      <w:r w:rsidR="00776A0F">
        <w:rPr>
          <w:sz w:val="22"/>
        </w:rPr>
        <w:t>0</w:t>
      </w:r>
      <w:r w:rsidR="00803B61" w:rsidRPr="00CB52D1">
        <w:rPr>
          <w:i/>
          <w:sz w:val="22"/>
        </w:rPr>
        <w:t>,</w:t>
      </w:r>
      <w:r w:rsidR="00803B61" w:rsidRPr="00CB52D1">
        <w:rPr>
          <w:sz w:val="22"/>
        </w:rPr>
        <w:t>1</w:t>
      </w:r>
      <w:r>
        <w:rPr>
          <w:sz w:val="22"/>
        </w:rPr>
        <w:t>0</w:t>
      </w:r>
      <w:r w:rsidR="00803B61" w:rsidRPr="00CB52D1">
        <w:rPr>
          <w:sz w:val="22"/>
        </w:rPr>
        <w:t>000</w:t>
      </w:r>
      <w:r w:rsidR="00776A0F">
        <w:rPr>
          <w:sz w:val="22"/>
        </w:rPr>
        <w:t>0</w:t>
      </w:r>
      <w:r w:rsidR="00803B61" w:rsidRPr="00CB52D1">
        <w:rPr>
          <w:sz w:val="22"/>
        </w:rPr>
        <w:t>]</w:t>
      </w:r>
      <w:r>
        <w:rPr>
          <w:sz w:val="22"/>
        </w:rPr>
        <w:t>,</w:t>
      </w:r>
      <w:r w:rsidRPr="00670232">
        <w:rPr>
          <w:sz w:val="22"/>
        </w:rPr>
        <w:t xml:space="preserve"> </w:t>
      </w:r>
      <w:r w:rsidRPr="00CB52D1">
        <w:rPr>
          <w:sz w:val="22"/>
        </w:rPr>
        <w:t>[−100</w:t>
      </w:r>
      <w:r>
        <w:rPr>
          <w:sz w:val="22"/>
        </w:rPr>
        <w:t>0</w:t>
      </w:r>
      <w:r>
        <w:rPr>
          <w:rFonts w:hint="eastAsia"/>
          <w:sz w:val="22"/>
        </w:rPr>
        <w:t>0</w:t>
      </w:r>
      <w:r w:rsidRPr="00CB52D1">
        <w:rPr>
          <w:sz w:val="22"/>
        </w:rPr>
        <w:t>00</w:t>
      </w:r>
      <w:r w:rsidRPr="00CB52D1">
        <w:rPr>
          <w:i/>
          <w:sz w:val="22"/>
        </w:rPr>
        <w:t>,</w:t>
      </w:r>
      <w:r w:rsidRPr="00CB52D1">
        <w:rPr>
          <w:sz w:val="22"/>
        </w:rPr>
        <w:t>10</w:t>
      </w:r>
      <w:r>
        <w:rPr>
          <w:sz w:val="22"/>
        </w:rPr>
        <w:t>0</w:t>
      </w:r>
      <w:r>
        <w:rPr>
          <w:sz w:val="22"/>
        </w:rPr>
        <w:t>0</w:t>
      </w:r>
      <w:r w:rsidRPr="00CB52D1">
        <w:rPr>
          <w:sz w:val="22"/>
        </w:rPr>
        <w:t>000]</w:t>
      </w:r>
      <w:r>
        <w:rPr>
          <w:sz w:val="22"/>
        </w:rPr>
        <w:t>)</w:t>
      </w:r>
      <w:r w:rsidR="00803B61" w:rsidRPr="00CB52D1">
        <w:rPr>
          <w:sz w:val="22"/>
        </w:rPr>
        <w:t>の一様分布で決定した各タスクの消費メモリ増分の</w:t>
      </w:r>
      <w:r w:rsidR="00803B61" w:rsidRPr="00670232">
        <w:rPr>
          <w:sz w:val="22"/>
        </w:rPr>
        <w:t>時系列変化</w:t>
      </w:r>
    </w:p>
    <w:p w14:paraId="7480F7AE" w14:textId="4A4D391F" w:rsidR="00803B61" w:rsidRPr="00CB52D1" w:rsidRDefault="00803B61" w:rsidP="00FA2BD4">
      <w:pPr>
        <w:pStyle w:val="a3"/>
        <w:numPr>
          <w:ilvl w:val="0"/>
          <w:numId w:val="14"/>
        </w:numPr>
        <w:spacing w:line="300" w:lineRule="exact"/>
        <w:rPr>
          <w:sz w:val="22"/>
        </w:rPr>
      </w:pPr>
      <w:r w:rsidRPr="00CB52D1">
        <w:rPr>
          <w:sz w:val="22"/>
        </w:rPr>
        <w:t>パラメータ(0</w:t>
      </w:r>
      <w:r w:rsidRPr="00CB52D1">
        <w:rPr>
          <w:i/>
          <w:sz w:val="22"/>
        </w:rPr>
        <w:t>.</w:t>
      </w:r>
      <w:r w:rsidRPr="00CB52D1">
        <w:rPr>
          <w:sz w:val="22"/>
        </w:rPr>
        <w:t>7</w:t>
      </w:r>
      <w:r w:rsidRPr="00CB52D1">
        <w:rPr>
          <w:i/>
          <w:sz w:val="22"/>
        </w:rPr>
        <w:t>,</w:t>
      </w:r>
      <w:r w:rsidRPr="00CB52D1">
        <w:rPr>
          <w:sz w:val="22"/>
        </w:rPr>
        <w:t>0</w:t>
      </w:r>
      <w:r w:rsidRPr="00CB52D1">
        <w:rPr>
          <w:i/>
          <w:sz w:val="22"/>
        </w:rPr>
        <w:t>.</w:t>
      </w:r>
      <w:r w:rsidRPr="00CB52D1">
        <w:rPr>
          <w:sz w:val="22"/>
        </w:rPr>
        <w:t>9)の指数分布で決定した個々のタスクの</w:t>
      </w:r>
    </w:p>
    <w:p w14:paraId="3B8743CF" w14:textId="77777777" w:rsidR="00803B61" w:rsidRPr="00CB52D1" w:rsidRDefault="00803B61" w:rsidP="00FA2BD4">
      <w:pPr>
        <w:pStyle w:val="a3"/>
        <w:spacing w:line="300" w:lineRule="exact"/>
        <w:ind w:left="347" w:firstLine="840"/>
        <w:rPr>
          <w:sz w:val="22"/>
        </w:rPr>
      </w:pPr>
      <w:r w:rsidRPr="00CB52D1">
        <w:rPr>
          <w:sz w:val="22"/>
        </w:rPr>
        <w:t xml:space="preserve">プロセッサ利用率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w:t>
      </w:r>
      <w:r w:rsidRPr="00CB52D1">
        <w:rPr>
          <w:i/>
          <w:sz w:val="22"/>
        </w:rPr>
        <w:t>C</w:t>
      </w:r>
      <w:r w:rsidRPr="00CB52D1">
        <w:rPr>
          <w:i/>
          <w:sz w:val="22"/>
          <w:vertAlign w:val="subscript"/>
        </w:rPr>
        <w:t>i</w:t>
      </w:r>
      <w:r w:rsidRPr="00CB52D1">
        <w:rPr>
          <w:i/>
          <w:sz w:val="22"/>
        </w:rPr>
        <w:t>/</w:t>
      </w:r>
      <w:proofErr w:type="spellStart"/>
      <w:r w:rsidRPr="00CB52D1">
        <w:rPr>
          <w:i/>
          <w:sz w:val="22"/>
        </w:rPr>
        <w:t>T</w:t>
      </w:r>
      <w:r w:rsidRPr="00CB52D1">
        <w:rPr>
          <w:i/>
          <w:sz w:val="22"/>
          <w:vertAlign w:val="subscript"/>
        </w:rPr>
        <w:t>i</w:t>
      </w:r>
      <w:proofErr w:type="spellEnd"/>
      <w:r w:rsidRPr="00CB52D1">
        <w:rPr>
          <w:sz w:val="22"/>
        </w:rPr>
        <w:t>)，[100</w:t>
      </w:r>
      <w:r w:rsidRPr="00CB52D1">
        <w:rPr>
          <w:i/>
          <w:sz w:val="22"/>
        </w:rPr>
        <w:t>,</w:t>
      </w:r>
      <w:r w:rsidRPr="00CB52D1">
        <w:rPr>
          <w:sz w:val="22"/>
        </w:rPr>
        <w:t>1000] の一様分布で決定した</w:t>
      </w:r>
    </w:p>
    <w:p w14:paraId="0B9DAD01" w14:textId="12AABFA8" w:rsidR="00803B61" w:rsidRPr="00CB52D1" w:rsidRDefault="00803B61" w:rsidP="00FA2BD4">
      <w:pPr>
        <w:pStyle w:val="a3"/>
        <w:spacing w:line="300" w:lineRule="exact"/>
        <w:ind w:left="347" w:firstLine="840"/>
        <w:rPr>
          <w:sz w:val="22"/>
        </w:rPr>
      </w:pPr>
      <w:r w:rsidRPr="00CB52D1">
        <w:rPr>
          <w:sz w:val="22"/>
        </w:rPr>
        <w:t xml:space="preserve">最小リリース間隔 </w:t>
      </w:r>
      <w:proofErr w:type="spellStart"/>
      <w:r w:rsidRPr="00CB52D1">
        <w:rPr>
          <w:i/>
          <w:sz w:val="22"/>
        </w:rPr>
        <w:t>T</w:t>
      </w:r>
      <w:r w:rsidRPr="00CB52D1">
        <w:rPr>
          <w:i/>
          <w:sz w:val="22"/>
          <w:vertAlign w:val="subscript"/>
        </w:rPr>
        <w:t>i</w:t>
      </w:r>
      <w:proofErr w:type="spellEnd"/>
    </w:p>
    <w:p w14:paraId="3B02B683" w14:textId="77777777" w:rsidR="00803B61" w:rsidRPr="00CB52D1" w:rsidRDefault="00803B61" w:rsidP="00FA2BD4">
      <w:pPr>
        <w:pStyle w:val="a3"/>
        <w:spacing w:line="300" w:lineRule="exact"/>
        <w:ind w:left="347" w:firstLine="840"/>
        <w:rPr>
          <w:sz w:val="22"/>
        </w:rPr>
      </w:pPr>
      <w:r w:rsidRPr="00CB52D1">
        <w:rPr>
          <w:sz w:val="22"/>
        </w:rPr>
        <w:t>（ただし，本実験ではデッドラインに焦点をあてるため，</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D</w:t>
      </w:r>
      <w:r w:rsidRPr="00CB52D1">
        <w:rPr>
          <w:i/>
          <w:sz w:val="22"/>
          <w:vertAlign w:val="subscript"/>
        </w:rPr>
        <w:t xml:space="preserve">i </w:t>
      </w:r>
      <w:r w:rsidRPr="00CB52D1">
        <w:rPr>
          <w:sz w:val="22"/>
        </w:rPr>
        <w:t>する．）</w:t>
      </w:r>
    </w:p>
    <w:p w14:paraId="72208D70" w14:textId="483A2571" w:rsidR="00803B61" w:rsidRPr="00CB52D1" w:rsidRDefault="00803B61" w:rsidP="00FA2BD4">
      <w:pPr>
        <w:pStyle w:val="a3"/>
        <w:numPr>
          <w:ilvl w:val="0"/>
          <w:numId w:val="14"/>
        </w:numPr>
        <w:spacing w:line="300" w:lineRule="exact"/>
        <w:rPr>
          <w:sz w:val="22"/>
        </w:rPr>
      </w:pPr>
      <w:r w:rsidRPr="00CB52D1">
        <w:rPr>
          <w:sz w:val="22"/>
        </w:rPr>
        <w:t xml:space="preserve">与えられた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と </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から算出した実行時間 </w:t>
      </w:r>
      <w:r w:rsidRPr="00CB52D1">
        <w:rPr>
          <w:i/>
          <w:sz w:val="22"/>
        </w:rPr>
        <w:t>C</w:t>
      </w:r>
      <w:r w:rsidRPr="00CB52D1">
        <w:rPr>
          <w:i/>
          <w:sz w:val="22"/>
          <w:vertAlign w:val="subscript"/>
        </w:rPr>
        <w:t>i</w:t>
      </w:r>
    </w:p>
    <w:p w14:paraId="79BB45F3" w14:textId="77777777" w:rsidR="00635457" w:rsidRPr="00CB52D1" w:rsidRDefault="00635457" w:rsidP="00FA2BD4">
      <w:pPr>
        <w:pStyle w:val="a3"/>
        <w:spacing w:line="300" w:lineRule="exact"/>
        <w:ind w:left="1187"/>
        <w:rPr>
          <w:sz w:val="22"/>
        </w:rPr>
      </w:pPr>
    </w:p>
    <w:p w14:paraId="22F6ED5D" w14:textId="75FCCD91" w:rsidR="00635457" w:rsidRPr="00CB52D1" w:rsidRDefault="00803B61" w:rsidP="00FA2BD4">
      <w:pPr>
        <w:pStyle w:val="a3"/>
        <w:spacing w:line="300" w:lineRule="exact"/>
        <w:rPr>
          <w:sz w:val="22"/>
        </w:rPr>
      </w:pPr>
      <w:r w:rsidRPr="00CB52D1">
        <w:rPr>
          <w:sz w:val="22"/>
        </w:rPr>
        <w:t>上記のパラメータに対して，以下のStepに従い，タスクセットを100個生成する．</w:t>
      </w:r>
    </w:p>
    <w:p w14:paraId="35C30BE3" w14:textId="77777777" w:rsidR="00803B61" w:rsidRPr="00CB52D1" w:rsidRDefault="00803B61" w:rsidP="00FA2BD4">
      <w:pPr>
        <w:pStyle w:val="a3"/>
        <w:spacing w:line="300" w:lineRule="exact"/>
        <w:rPr>
          <w:sz w:val="22"/>
        </w:rPr>
      </w:pPr>
      <w:r w:rsidRPr="00CB52D1">
        <w:rPr>
          <w:sz w:val="22"/>
        </w:rPr>
        <w:t>Step 1 初期値として，</w:t>
      </w:r>
      <w:r w:rsidRPr="00CB52D1">
        <w:rPr>
          <w:i/>
          <w:sz w:val="22"/>
        </w:rPr>
        <w:t xml:space="preserve">p </w:t>
      </w:r>
      <w:r w:rsidRPr="00CB52D1">
        <w:rPr>
          <w:sz w:val="22"/>
        </w:rPr>
        <w:t>+ 1 個のタスクを生成する．</w:t>
      </w:r>
    </w:p>
    <w:p w14:paraId="68A9F329" w14:textId="77777777" w:rsidR="00803B61" w:rsidRPr="00CB52D1" w:rsidRDefault="00803B61" w:rsidP="00FA2BD4">
      <w:pPr>
        <w:pStyle w:val="a3"/>
        <w:spacing w:line="300" w:lineRule="exact"/>
        <w:rPr>
          <w:sz w:val="22"/>
        </w:rPr>
      </w:pPr>
      <w:r w:rsidRPr="00CB52D1">
        <w:rPr>
          <w:sz w:val="22"/>
        </w:rPr>
        <w:t>Step 2 スケジュール不可能なタスクセットを取り除くために，生成されたタスク</w:t>
      </w:r>
      <w:r w:rsidRPr="00CB52D1">
        <w:rPr>
          <w:rFonts w:hint="eastAsia"/>
          <w:sz w:val="22"/>
        </w:rPr>
        <w:t>セット</w:t>
      </w:r>
    </w:p>
    <w:p w14:paraId="57730C3E" w14:textId="6971FDAF" w:rsidR="00803B61" w:rsidRPr="00CB52D1" w:rsidRDefault="00803B61" w:rsidP="00FA2BD4">
      <w:pPr>
        <w:pStyle w:val="a3"/>
        <w:spacing w:line="300" w:lineRule="exact"/>
        <w:ind w:firstLine="840"/>
        <w:rPr>
          <w:sz w:val="22"/>
        </w:rPr>
      </w:pPr>
      <w:r w:rsidRPr="00CB52D1">
        <w:rPr>
          <w:rFonts w:hint="eastAsia"/>
          <w:sz w:val="22"/>
        </w:rPr>
        <w:t>必要条件</w:t>
      </w:r>
      <w:r w:rsidRPr="00CB52D1">
        <w:rPr>
          <w:sz w:val="22"/>
          <w:vertAlign w:val="superscript"/>
        </w:rPr>
        <w:t>（</w:t>
      </w:r>
      <w:r w:rsidRPr="00CB52D1">
        <w:rPr>
          <w:sz w:val="22"/>
        </w:rPr>
        <w:t>∑</w:t>
      </w:r>
      <w:proofErr w:type="spellStart"/>
      <w:r w:rsidRPr="00CB52D1">
        <w:rPr>
          <w:i/>
          <w:sz w:val="22"/>
        </w:rPr>
        <w:t>τ</w:t>
      </w:r>
      <w:r w:rsidRPr="00CB52D1">
        <w:rPr>
          <w:i/>
          <w:sz w:val="22"/>
          <w:vertAlign w:val="subscript"/>
        </w:rPr>
        <w:t>i</w:t>
      </w:r>
      <w:r w:rsidRPr="00CB52D1">
        <w:rPr>
          <w:sz w:val="22"/>
          <w:vertAlign w:val="subscript"/>
        </w:rPr>
        <w:t>∈</w:t>
      </w:r>
      <w:r w:rsidRPr="00CB52D1">
        <w:rPr>
          <w:i/>
          <w:sz w:val="22"/>
        </w:rPr>
        <w:t>TS</w:t>
      </w:r>
      <w:proofErr w:type="spellEnd"/>
      <w:r w:rsidRPr="00CB52D1">
        <w:rPr>
          <w:i/>
          <w:sz w:val="22"/>
        </w:rPr>
        <w:t xml:space="preserve">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p</w:t>
      </w:r>
      <w:r w:rsidRPr="00CB52D1">
        <w:rPr>
          <w:sz w:val="22"/>
        </w:rPr>
        <w:t>）を満たすかどうかを判定する [</w:t>
      </w:r>
      <w:r w:rsidR="00635457" w:rsidRPr="00CB52D1">
        <w:rPr>
          <w:sz w:val="22"/>
        </w:rPr>
        <w:t>9</w:t>
      </w:r>
      <w:r w:rsidRPr="00CB52D1">
        <w:rPr>
          <w:sz w:val="22"/>
        </w:rPr>
        <w:t>]．</w:t>
      </w:r>
    </w:p>
    <w:p w14:paraId="660DDAFB" w14:textId="77777777" w:rsidR="00803B61" w:rsidRPr="00CB52D1" w:rsidRDefault="00803B61" w:rsidP="00FA2BD4">
      <w:pPr>
        <w:pStyle w:val="a3"/>
        <w:spacing w:line="300" w:lineRule="exact"/>
        <w:rPr>
          <w:sz w:val="22"/>
        </w:rPr>
      </w:pPr>
      <w:r w:rsidRPr="00CB52D1">
        <w:rPr>
          <w:sz w:val="22"/>
        </w:rPr>
        <w:t>Step 3 もし必要条件を満たさなければ，そのタスクセットを破棄し，Step 1 に戻る．もし</w:t>
      </w:r>
    </w:p>
    <w:p w14:paraId="7D79FED8" w14:textId="77777777" w:rsidR="00803B61" w:rsidRPr="00CB52D1" w:rsidRDefault="00803B61" w:rsidP="00FA2BD4">
      <w:pPr>
        <w:pStyle w:val="a3"/>
        <w:spacing w:line="300" w:lineRule="exact"/>
        <w:ind w:firstLine="840"/>
        <w:rPr>
          <w:sz w:val="22"/>
        </w:rPr>
      </w:pPr>
      <w:r w:rsidRPr="00CB52D1">
        <w:rPr>
          <w:sz w:val="22"/>
        </w:rPr>
        <w:t>必要条件を満たせば，そのタスクセットを実験するタスクセットに含め，</w:t>
      </w:r>
    </w:p>
    <w:p w14:paraId="73A99736" w14:textId="70FA8C83" w:rsidR="00803B61" w:rsidRPr="00CB52D1" w:rsidRDefault="00803B61" w:rsidP="00FA2BD4">
      <w:pPr>
        <w:pStyle w:val="a3"/>
        <w:spacing w:line="300" w:lineRule="exact"/>
        <w:ind w:firstLine="840"/>
        <w:rPr>
          <w:sz w:val="22"/>
        </w:rPr>
      </w:pPr>
      <w:r w:rsidRPr="00CB52D1">
        <w:rPr>
          <w:sz w:val="22"/>
        </w:rPr>
        <w:t>そのタスクセットに新しいタスクを一つ追加して，Step 2 に戻る</w:t>
      </w:r>
      <w:r w:rsidR="00635457" w:rsidRPr="00CB52D1">
        <w:rPr>
          <w:rFonts w:hint="eastAsia"/>
          <w:sz w:val="22"/>
        </w:rPr>
        <w:t>.</w:t>
      </w:r>
    </w:p>
    <w:p w14:paraId="56ED661D" w14:textId="77777777" w:rsidR="00635457" w:rsidRPr="00CB52D1" w:rsidRDefault="00635457" w:rsidP="00FA2BD4">
      <w:pPr>
        <w:pStyle w:val="a3"/>
        <w:spacing w:line="300" w:lineRule="exact"/>
        <w:ind w:firstLine="840"/>
        <w:rPr>
          <w:sz w:val="22"/>
        </w:rPr>
      </w:pPr>
    </w:p>
    <w:p w14:paraId="41F6279F" w14:textId="23728FE1" w:rsidR="00803B61" w:rsidRPr="00CB52D1" w:rsidRDefault="00803B61" w:rsidP="00FA2BD4">
      <w:pPr>
        <w:pStyle w:val="a3"/>
        <w:spacing w:line="300" w:lineRule="exact"/>
        <w:rPr>
          <w:sz w:val="22"/>
        </w:rPr>
      </w:pPr>
      <w:r w:rsidRPr="00CB52D1">
        <w:rPr>
          <w:sz w:val="22"/>
        </w:rPr>
        <w:t>本実験で用いた</w:t>
      </w:r>
      <w:r w:rsidR="00FC6DFC" w:rsidRPr="00CB52D1">
        <w:rPr>
          <w:rFonts w:hint="eastAsia"/>
          <w:sz w:val="22"/>
        </w:rPr>
        <w:t>計算機の</w:t>
      </w:r>
      <w:r w:rsidRPr="00CB52D1">
        <w:rPr>
          <w:sz w:val="22"/>
        </w:rPr>
        <w:t xml:space="preserve"> CPU は，Intel(R) Xeon(R) CPU E5-2643v2 @3.50GHz </w:t>
      </w:r>
      <w:r w:rsidR="00952202" w:rsidRPr="00CB52D1">
        <w:rPr>
          <w:sz w:val="22"/>
        </w:rPr>
        <w:t>,</w:t>
      </w:r>
      <w:r w:rsidR="00952202" w:rsidRPr="00CB52D1">
        <w:rPr>
          <w:rFonts w:hint="eastAsia"/>
          <w:sz w:val="22"/>
        </w:rPr>
        <w:t>メモリ容量は1</w:t>
      </w:r>
      <w:r w:rsidR="00952202" w:rsidRPr="00CB52D1">
        <w:rPr>
          <w:sz w:val="22"/>
        </w:rPr>
        <w:t>6305MB</w:t>
      </w:r>
      <w:r w:rsidR="00952202" w:rsidRPr="00CB52D1">
        <w:rPr>
          <w:rFonts w:hint="eastAsia"/>
          <w:sz w:val="22"/>
        </w:rPr>
        <w:t>であり</w:t>
      </w:r>
      <w:r w:rsidRPr="00CB52D1">
        <w:rPr>
          <w:sz w:val="22"/>
        </w:rPr>
        <w:t>OS は，Windows 10 Pro 64 bit である．</w:t>
      </w:r>
    </w:p>
    <w:p w14:paraId="638C439C" w14:textId="170AA299" w:rsidR="004B4482" w:rsidRDefault="004B4482" w:rsidP="00803B61">
      <w:pPr>
        <w:pStyle w:val="a3"/>
      </w:pPr>
    </w:p>
    <w:p w14:paraId="0E0C82C7" w14:textId="371E8B89" w:rsidR="004B4482" w:rsidRDefault="00635457" w:rsidP="00635457">
      <w:pPr>
        <w:pStyle w:val="2"/>
      </w:pPr>
      <w:bookmarkStart w:id="20" w:name="_Toc62735271"/>
      <w:r>
        <w:rPr>
          <w:rFonts w:hint="eastAsia"/>
        </w:rPr>
        <w:t>6</w:t>
      </w:r>
      <w:r>
        <w:t>.3</w:t>
      </w:r>
      <w:r>
        <w:rPr>
          <w:rFonts w:hint="eastAsia"/>
        </w:rPr>
        <w:t>実験結果</w:t>
      </w:r>
      <w:bookmarkEnd w:id="20"/>
    </w:p>
    <w:p w14:paraId="3CDDE50A" w14:textId="4F838B18" w:rsidR="000767C2" w:rsidRDefault="009A56C8" w:rsidP="00241F54">
      <w:pPr>
        <w:pStyle w:val="a3"/>
        <w:spacing w:line="300" w:lineRule="exact"/>
        <w:ind w:firstLineChars="50" w:firstLine="110"/>
        <w:rPr>
          <w:sz w:val="22"/>
        </w:rPr>
      </w:pPr>
      <w:r w:rsidRPr="00CB52D1">
        <w:rPr>
          <w:sz w:val="22"/>
        </w:rPr>
        <w:t>n</w:t>
      </w:r>
      <w:r w:rsidRPr="00CB52D1">
        <w:rPr>
          <w:rFonts w:hint="eastAsia"/>
          <w:sz w:val="22"/>
        </w:rPr>
        <w:t>タスク</w:t>
      </w:r>
      <w:r w:rsidR="00015021" w:rsidRPr="00CB52D1">
        <w:rPr>
          <w:rFonts w:hint="eastAsia"/>
          <w:sz w:val="22"/>
        </w:rPr>
        <w:t>1プロセッサ環境下で先行研究[</w:t>
      </w:r>
      <w:r w:rsidR="00015021" w:rsidRPr="00CB52D1">
        <w:rPr>
          <w:sz w:val="22"/>
        </w:rPr>
        <w:t>3]</w:t>
      </w:r>
      <w:r w:rsidR="00015021" w:rsidRPr="00CB52D1">
        <w:rPr>
          <w:rFonts w:hint="eastAsia"/>
          <w:sz w:val="22"/>
        </w:rPr>
        <w:t>の手法で</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r>
          <w:rPr>
            <w:rFonts w:ascii="Cambria Math" w:hAnsi="Cambria Math"/>
            <w:sz w:val="22"/>
          </w:rPr>
          <m:t>100,1</m:t>
        </m:r>
      </m:oMath>
      <w:r w:rsidR="00015021" w:rsidRPr="00CB52D1">
        <w:rPr>
          <w:rFonts w:hint="eastAsia"/>
          <w:sz w:val="22"/>
        </w:rPr>
        <w:t>と与えたときと</w:t>
      </w:r>
      <w:r w:rsidR="009D5049">
        <w:rPr>
          <w:rFonts w:hint="eastAsia"/>
          <w:sz w:val="22"/>
        </w:rPr>
        <w:t>,</w:t>
      </w:r>
      <w:r w:rsidR="00015021" w:rsidRPr="00CB52D1">
        <w:rPr>
          <w:rFonts w:hint="eastAsia"/>
          <w:sz w:val="22"/>
        </w:rPr>
        <w:t>提案手法の時とで</w:t>
      </w:r>
      <w:r w:rsidR="00844528" w:rsidRPr="00CB52D1">
        <w:rPr>
          <w:rFonts w:hint="eastAsia"/>
          <w:sz w:val="22"/>
        </w:rPr>
        <w:t>10</w:t>
      </w:r>
      <w:r w:rsidR="00776A0F">
        <w:rPr>
          <w:rFonts w:hint="eastAsia"/>
          <w:sz w:val="22"/>
        </w:rPr>
        <w:t>0</w:t>
      </w:r>
      <w:r w:rsidR="00844528" w:rsidRPr="00CB52D1">
        <w:rPr>
          <w:rFonts w:hint="eastAsia"/>
          <w:sz w:val="22"/>
        </w:rPr>
        <w:t>回実験を行った</w:t>
      </w:r>
      <w:r w:rsidR="00015021" w:rsidRPr="00CB52D1">
        <w:rPr>
          <w:rFonts w:hint="eastAsia"/>
          <w:sz w:val="22"/>
        </w:rPr>
        <w:t>結果の</w:t>
      </w:r>
      <w:r w:rsidR="00844528" w:rsidRPr="00CB52D1">
        <w:rPr>
          <w:rFonts w:hint="eastAsia"/>
          <w:sz w:val="22"/>
        </w:rPr>
        <w:t>最悪メモリ消費量</w:t>
      </w:r>
      <w:r w:rsidR="0060615D" w:rsidRPr="00CB52D1">
        <w:rPr>
          <w:rFonts w:hint="eastAsia"/>
          <w:sz w:val="22"/>
        </w:rPr>
        <w:t>と最悪メモリ消費量の</w:t>
      </w:r>
      <w:r w:rsidRPr="00CB52D1">
        <w:rPr>
          <w:rFonts w:hint="eastAsia"/>
          <w:sz w:val="22"/>
        </w:rPr>
        <w:t>平均,最大</w:t>
      </w:r>
      <w:r w:rsidRPr="00CB52D1">
        <w:rPr>
          <w:sz w:val="22"/>
        </w:rPr>
        <w:t>,</w:t>
      </w:r>
      <w:r w:rsidRPr="00CB52D1">
        <w:rPr>
          <w:rFonts w:hint="eastAsia"/>
          <w:sz w:val="22"/>
        </w:rPr>
        <w:t>最小,標準偏差</w:t>
      </w:r>
      <w:r w:rsidR="00844528" w:rsidRPr="00CB52D1">
        <w:rPr>
          <w:rFonts w:hint="eastAsia"/>
          <w:sz w:val="22"/>
        </w:rPr>
        <w:t>と</w:t>
      </w:r>
      <w:r w:rsidRPr="00CB52D1">
        <w:rPr>
          <w:rFonts w:hint="eastAsia"/>
          <w:sz w:val="22"/>
        </w:rPr>
        <w:t>デッドライ</w:t>
      </w:r>
      <w:r w:rsidR="00A766F5">
        <w:rPr>
          <w:rFonts w:hint="eastAsia"/>
          <w:sz w:val="22"/>
        </w:rPr>
        <w:t>ン</w:t>
      </w:r>
      <w:r w:rsidRPr="00CB52D1">
        <w:rPr>
          <w:rFonts w:hint="eastAsia"/>
          <w:sz w:val="22"/>
        </w:rPr>
        <w:t>ミスの回数をそれぞれ</w:t>
      </w:r>
      <w:r w:rsidR="00241F54">
        <w:rPr>
          <w:rFonts w:hint="eastAsia"/>
          <w:sz w:val="22"/>
        </w:rPr>
        <w:t>従来手法と提案手法について</w:t>
      </w:r>
      <w:r w:rsidR="00EE1164">
        <w:rPr>
          <w:rFonts w:hint="eastAsia"/>
          <w:sz w:val="22"/>
        </w:rPr>
        <w:t>表に</w:t>
      </w:r>
      <w:r w:rsidR="00241F54">
        <w:rPr>
          <w:rFonts w:hint="eastAsia"/>
          <w:sz w:val="22"/>
        </w:rPr>
        <w:t>まとめ</w:t>
      </w:r>
      <w:r w:rsidR="00EE1164">
        <w:rPr>
          <w:rFonts w:hint="eastAsia"/>
          <w:sz w:val="22"/>
        </w:rPr>
        <w:t>,最悪メモリ消費量とデッドラインミス回数についてグラフにした.パラメータ変更前のものをそれぞれ図９</w:t>
      </w:r>
      <w:r w:rsidR="00EE1164">
        <w:rPr>
          <w:sz w:val="22"/>
        </w:rPr>
        <w:t>,</w:t>
      </w:r>
      <w:r w:rsidR="00EE1164">
        <w:rPr>
          <w:rFonts w:hint="eastAsia"/>
          <w:sz w:val="22"/>
        </w:rPr>
        <w:t>図10</w:t>
      </w:r>
      <w:r w:rsidR="00EE1164">
        <w:rPr>
          <w:sz w:val="22"/>
        </w:rPr>
        <w:t>.</w:t>
      </w:r>
      <w:r w:rsidR="00EE1164">
        <w:rPr>
          <w:rFonts w:hint="eastAsia"/>
          <w:sz w:val="22"/>
        </w:rPr>
        <w:t>変更後のものをそれぞれ図11</w:t>
      </w:r>
      <w:r w:rsidR="00EE1164">
        <w:rPr>
          <w:sz w:val="22"/>
        </w:rPr>
        <w:t>,</w:t>
      </w:r>
      <w:r w:rsidR="00EE1164">
        <w:rPr>
          <w:rFonts w:hint="eastAsia"/>
          <w:sz w:val="22"/>
        </w:rPr>
        <w:t>図1</w:t>
      </w:r>
      <w:r w:rsidR="00EE1164">
        <w:rPr>
          <w:sz w:val="22"/>
        </w:rPr>
        <w:t>2</w:t>
      </w:r>
      <w:r w:rsidR="00EE1164">
        <w:rPr>
          <w:rFonts w:hint="eastAsia"/>
          <w:sz w:val="22"/>
        </w:rPr>
        <w:t>に示す.</w:t>
      </w:r>
      <w:r w:rsidR="00195EC3" w:rsidRPr="00CB52D1" w:rsidDel="00195EC3">
        <w:rPr>
          <w:rFonts w:hint="eastAsia"/>
          <w:sz w:val="22"/>
        </w:rPr>
        <w:t xml:space="preserve"> </w:t>
      </w:r>
    </w:p>
    <w:p w14:paraId="047BE50C" w14:textId="77777777" w:rsidR="005D2B5A" w:rsidRDefault="005D2B5A" w:rsidP="00241F54">
      <w:pPr>
        <w:pStyle w:val="a3"/>
        <w:spacing w:line="300" w:lineRule="exact"/>
        <w:ind w:firstLineChars="50" w:firstLine="110"/>
        <w:rPr>
          <w:sz w:val="22"/>
        </w:rPr>
      </w:pPr>
    </w:p>
    <w:p w14:paraId="4451DD83" w14:textId="6827A3FB" w:rsidR="00776A0F" w:rsidRDefault="00776A0F" w:rsidP="00FA2BD4">
      <w:pPr>
        <w:pStyle w:val="a3"/>
        <w:spacing w:line="300" w:lineRule="exact"/>
        <w:ind w:firstLineChars="50" w:firstLine="110"/>
        <w:rPr>
          <w:sz w:val="22"/>
        </w:rPr>
      </w:pPr>
    </w:p>
    <w:tbl>
      <w:tblPr>
        <w:tblStyle w:val="af3"/>
        <w:tblW w:w="8500" w:type="dxa"/>
        <w:tblLook w:val="04A0" w:firstRow="1" w:lastRow="0" w:firstColumn="1" w:lastColumn="0" w:noHBand="0" w:noVBand="1"/>
      </w:tblPr>
      <w:tblGrid>
        <w:gridCol w:w="1271"/>
        <w:gridCol w:w="1161"/>
        <w:gridCol w:w="1249"/>
        <w:gridCol w:w="1134"/>
        <w:gridCol w:w="1559"/>
        <w:gridCol w:w="2126"/>
      </w:tblGrid>
      <w:tr w:rsidR="005D2B5A" w:rsidRPr="005D2B5A" w14:paraId="531CA072" w14:textId="77777777" w:rsidTr="005D2B5A">
        <w:trPr>
          <w:trHeight w:val="353"/>
        </w:trPr>
        <w:tc>
          <w:tcPr>
            <w:tcW w:w="1271" w:type="dxa"/>
            <w:noWrap/>
            <w:hideMark/>
          </w:tcPr>
          <w:p w14:paraId="3D49B444" w14:textId="77777777" w:rsidR="005D2B5A" w:rsidRPr="005D2B5A" w:rsidRDefault="005D2B5A" w:rsidP="005D2B5A">
            <w:pPr>
              <w:pStyle w:val="a3"/>
              <w:spacing w:line="300" w:lineRule="exact"/>
              <w:ind w:firstLineChars="50" w:firstLine="110"/>
              <w:rPr>
                <w:sz w:val="22"/>
              </w:rPr>
            </w:pPr>
            <w:r w:rsidRPr="005D2B5A">
              <w:rPr>
                <w:rFonts w:hint="eastAsia"/>
                <w:sz w:val="22"/>
              </w:rPr>
              <w:t xml:space="preserve">　</w:t>
            </w:r>
          </w:p>
        </w:tc>
        <w:tc>
          <w:tcPr>
            <w:tcW w:w="1161" w:type="dxa"/>
            <w:noWrap/>
            <w:hideMark/>
          </w:tcPr>
          <w:p w14:paraId="4F95591D"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平均</w:t>
            </w:r>
          </w:p>
        </w:tc>
        <w:tc>
          <w:tcPr>
            <w:tcW w:w="1249" w:type="dxa"/>
            <w:noWrap/>
            <w:hideMark/>
          </w:tcPr>
          <w:p w14:paraId="2F888128"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最大</w:t>
            </w:r>
          </w:p>
        </w:tc>
        <w:tc>
          <w:tcPr>
            <w:tcW w:w="1134" w:type="dxa"/>
            <w:noWrap/>
            <w:hideMark/>
          </w:tcPr>
          <w:p w14:paraId="22CFAA48"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最小</w:t>
            </w:r>
          </w:p>
        </w:tc>
        <w:tc>
          <w:tcPr>
            <w:tcW w:w="1559" w:type="dxa"/>
            <w:noWrap/>
            <w:hideMark/>
          </w:tcPr>
          <w:p w14:paraId="13C46254"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標準偏差</w:t>
            </w:r>
          </w:p>
        </w:tc>
        <w:tc>
          <w:tcPr>
            <w:tcW w:w="2126" w:type="dxa"/>
            <w:noWrap/>
            <w:hideMark/>
          </w:tcPr>
          <w:p w14:paraId="6FFCDFA5"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デッドラインミス</w:t>
            </w:r>
          </w:p>
        </w:tc>
      </w:tr>
      <w:tr w:rsidR="005D2B5A" w:rsidRPr="005D2B5A" w14:paraId="3CB666E5" w14:textId="77777777" w:rsidTr="005D2B5A">
        <w:trPr>
          <w:trHeight w:val="353"/>
        </w:trPr>
        <w:tc>
          <w:tcPr>
            <w:tcW w:w="1271" w:type="dxa"/>
            <w:noWrap/>
            <w:hideMark/>
          </w:tcPr>
          <w:p w14:paraId="0C4417A6"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α＝1000</w:t>
            </w:r>
          </w:p>
        </w:tc>
        <w:tc>
          <w:tcPr>
            <w:tcW w:w="1161" w:type="dxa"/>
            <w:noWrap/>
            <w:hideMark/>
          </w:tcPr>
          <w:p w14:paraId="2B4BF3CD"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1248683</w:t>
            </w:r>
          </w:p>
        </w:tc>
        <w:tc>
          <w:tcPr>
            <w:tcW w:w="1249" w:type="dxa"/>
            <w:noWrap/>
            <w:hideMark/>
          </w:tcPr>
          <w:p w14:paraId="1BD4D7AA"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4843012</w:t>
            </w:r>
          </w:p>
        </w:tc>
        <w:tc>
          <w:tcPr>
            <w:tcW w:w="1134" w:type="dxa"/>
            <w:noWrap/>
            <w:hideMark/>
          </w:tcPr>
          <w:p w14:paraId="4F626694"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271985</w:t>
            </w:r>
          </w:p>
        </w:tc>
        <w:tc>
          <w:tcPr>
            <w:tcW w:w="1559" w:type="dxa"/>
            <w:noWrap/>
            <w:hideMark/>
          </w:tcPr>
          <w:p w14:paraId="0D062318"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631627.3</w:t>
            </w:r>
          </w:p>
        </w:tc>
        <w:tc>
          <w:tcPr>
            <w:tcW w:w="2126" w:type="dxa"/>
            <w:noWrap/>
            <w:hideMark/>
          </w:tcPr>
          <w:p w14:paraId="3F7D15B4"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42</w:t>
            </w:r>
          </w:p>
        </w:tc>
      </w:tr>
      <w:tr w:rsidR="005D2B5A" w:rsidRPr="005D2B5A" w14:paraId="025FAEF0" w14:textId="77777777" w:rsidTr="005D2B5A">
        <w:trPr>
          <w:trHeight w:val="353"/>
        </w:trPr>
        <w:tc>
          <w:tcPr>
            <w:tcW w:w="1271" w:type="dxa"/>
            <w:noWrap/>
            <w:hideMark/>
          </w:tcPr>
          <w:p w14:paraId="3C962420"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α＝100</w:t>
            </w:r>
          </w:p>
        </w:tc>
        <w:tc>
          <w:tcPr>
            <w:tcW w:w="1161" w:type="dxa"/>
            <w:noWrap/>
            <w:hideMark/>
          </w:tcPr>
          <w:p w14:paraId="66F4BDA8"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1120848</w:t>
            </w:r>
          </w:p>
        </w:tc>
        <w:tc>
          <w:tcPr>
            <w:tcW w:w="1249" w:type="dxa"/>
            <w:noWrap/>
            <w:hideMark/>
          </w:tcPr>
          <w:p w14:paraId="561CD4A9"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4843012</w:t>
            </w:r>
          </w:p>
        </w:tc>
        <w:tc>
          <w:tcPr>
            <w:tcW w:w="1134" w:type="dxa"/>
            <w:noWrap/>
            <w:hideMark/>
          </w:tcPr>
          <w:p w14:paraId="2B173030"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271985</w:t>
            </w:r>
          </w:p>
        </w:tc>
        <w:tc>
          <w:tcPr>
            <w:tcW w:w="1559" w:type="dxa"/>
            <w:noWrap/>
            <w:hideMark/>
          </w:tcPr>
          <w:p w14:paraId="33A05E48"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589024.2</w:t>
            </w:r>
          </w:p>
        </w:tc>
        <w:tc>
          <w:tcPr>
            <w:tcW w:w="2126" w:type="dxa"/>
            <w:noWrap/>
            <w:hideMark/>
          </w:tcPr>
          <w:p w14:paraId="2A4DB684"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0</w:t>
            </w:r>
          </w:p>
        </w:tc>
      </w:tr>
      <w:tr w:rsidR="005D2B5A" w:rsidRPr="005D2B5A" w14:paraId="7A95D8A3" w14:textId="77777777" w:rsidTr="005D2B5A">
        <w:trPr>
          <w:trHeight w:val="353"/>
        </w:trPr>
        <w:tc>
          <w:tcPr>
            <w:tcW w:w="1271" w:type="dxa"/>
            <w:noWrap/>
            <w:hideMark/>
          </w:tcPr>
          <w:p w14:paraId="2BC6DD85"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α＝1</w:t>
            </w:r>
          </w:p>
        </w:tc>
        <w:tc>
          <w:tcPr>
            <w:tcW w:w="1161" w:type="dxa"/>
            <w:noWrap/>
            <w:hideMark/>
          </w:tcPr>
          <w:p w14:paraId="072CF0DE"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1112681</w:t>
            </w:r>
          </w:p>
        </w:tc>
        <w:tc>
          <w:tcPr>
            <w:tcW w:w="1249" w:type="dxa"/>
            <w:noWrap/>
            <w:hideMark/>
          </w:tcPr>
          <w:p w14:paraId="62212BF2"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4843012</w:t>
            </w:r>
          </w:p>
        </w:tc>
        <w:tc>
          <w:tcPr>
            <w:tcW w:w="1134" w:type="dxa"/>
            <w:noWrap/>
            <w:hideMark/>
          </w:tcPr>
          <w:p w14:paraId="2D9FBEB4"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271985</w:t>
            </w:r>
          </w:p>
        </w:tc>
        <w:tc>
          <w:tcPr>
            <w:tcW w:w="1559" w:type="dxa"/>
            <w:noWrap/>
            <w:hideMark/>
          </w:tcPr>
          <w:p w14:paraId="6463C66C"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595594.2</w:t>
            </w:r>
          </w:p>
        </w:tc>
        <w:tc>
          <w:tcPr>
            <w:tcW w:w="2126" w:type="dxa"/>
            <w:noWrap/>
            <w:hideMark/>
          </w:tcPr>
          <w:p w14:paraId="62BFFE90"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0</w:t>
            </w:r>
          </w:p>
        </w:tc>
      </w:tr>
      <w:tr w:rsidR="005D2B5A" w:rsidRPr="005D2B5A" w14:paraId="00883611" w14:textId="77777777" w:rsidTr="005D2B5A">
        <w:trPr>
          <w:trHeight w:val="353"/>
        </w:trPr>
        <w:tc>
          <w:tcPr>
            <w:tcW w:w="1271" w:type="dxa"/>
            <w:noWrap/>
            <w:hideMark/>
          </w:tcPr>
          <w:p w14:paraId="61A4EEDB"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提案手法</w:t>
            </w:r>
          </w:p>
        </w:tc>
        <w:tc>
          <w:tcPr>
            <w:tcW w:w="1161" w:type="dxa"/>
            <w:noWrap/>
            <w:hideMark/>
          </w:tcPr>
          <w:p w14:paraId="0F6C3B53"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1118658</w:t>
            </w:r>
          </w:p>
        </w:tc>
        <w:tc>
          <w:tcPr>
            <w:tcW w:w="1249" w:type="dxa"/>
            <w:noWrap/>
            <w:hideMark/>
          </w:tcPr>
          <w:p w14:paraId="462CAAFB"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4843012</w:t>
            </w:r>
          </w:p>
        </w:tc>
        <w:tc>
          <w:tcPr>
            <w:tcW w:w="1134" w:type="dxa"/>
            <w:noWrap/>
            <w:hideMark/>
          </w:tcPr>
          <w:p w14:paraId="3AA83221"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271985</w:t>
            </w:r>
          </w:p>
        </w:tc>
        <w:tc>
          <w:tcPr>
            <w:tcW w:w="1559" w:type="dxa"/>
            <w:noWrap/>
            <w:hideMark/>
          </w:tcPr>
          <w:p w14:paraId="6197F8BF"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574690.8</w:t>
            </w:r>
          </w:p>
        </w:tc>
        <w:tc>
          <w:tcPr>
            <w:tcW w:w="2126" w:type="dxa"/>
            <w:noWrap/>
            <w:hideMark/>
          </w:tcPr>
          <w:p w14:paraId="1E2EB2A5" w14:textId="77777777" w:rsidR="005D2B5A" w:rsidRPr="005D2B5A" w:rsidRDefault="005D2B5A" w:rsidP="005D2B5A">
            <w:pPr>
              <w:pStyle w:val="a3"/>
              <w:spacing w:line="300" w:lineRule="exact"/>
              <w:ind w:firstLineChars="50" w:firstLine="110"/>
              <w:rPr>
                <w:rFonts w:hint="eastAsia"/>
                <w:sz w:val="22"/>
              </w:rPr>
            </w:pPr>
            <w:r w:rsidRPr="005D2B5A">
              <w:rPr>
                <w:rFonts w:hint="eastAsia"/>
                <w:sz w:val="22"/>
              </w:rPr>
              <w:t>0</w:t>
            </w:r>
          </w:p>
        </w:tc>
      </w:tr>
    </w:tbl>
    <w:p w14:paraId="6504A875" w14:textId="750EFAE9" w:rsidR="005D2B5A" w:rsidRDefault="005D2B5A" w:rsidP="005D2B5A">
      <w:pPr>
        <w:pStyle w:val="af6"/>
        <w:jc w:val="center"/>
      </w:pPr>
      <w:r>
        <w:t>図</w:t>
      </w:r>
      <w:r>
        <w:rPr>
          <w:rFonts w:hint="eastAsia"/>
        </w:rPr>
        <w:t>9：従来手法と提案手法の比較表</w:t>
      </w:r>
      <w:r>
        <w:rPr>
          <w:rFonts w:hint="eastAsia"/>
        </w:rPr>
        <w:t>(パラメータ変更前)</w:t>
      </w:r>
    </w:p>
    <w:p w14:paraId="53CABE5B" w14:textId="36375581" w:rsidR="005D2B5A" w:rsidRDefault="005D2B5A" w:rsidP="00FA2BD4">
      <w:pPr>
        <w:pStyle w:val="a3"/>
        <w:spacing w:line="300" w:lineRule="exact"/>
        <w:ind w:firstLineChars="50" w:firstLine="110"/>
        <w:rPr>
          <w:sz w:val="22"/>
        </w:rPr>
      </w:pPr>
    </w:p>
    <w:p w14:paraId="5FC7D792" w14:textId="77777777" w:rsidR="005D2B5A" w:rsidRPr="005D2B5A" w:rsidRDefault="005D2B5A" w:rsidP="005D2B5A">
      <w:pPr>
        <w:pStyle w:val="a3"/>
        <w:spacing w:line="300" w:lineRule="exact"/>
        <w:rPr>
          <w:rFonts w:hint="eastAsia"/>
          <w:sz w:val="22"/>
        </w:rPr>
      </w:pPr>
    </w:p>
    <w:p w14:paraId="0D20D92D" w14:textId="586E7D7A" w:rsidR="0060615D" w:rsidRDefault="005D2B5A" w:rsidP="00241F54">
      <w:pPr>
        <w:pStyle w:val="a3"/>
      </w:pPr>
      <w:r>
        <w:rPr>
          <w:noProof/>
        </w:rPr>
        <w:drawing>
          <wp:inline distT="0" distB="0" distL="0" distR="0" wp14:anchorId="6E5400CE" wp14:editId="01CB951B">
            <wp:extent cx="5400040" cy="2893695"/>
            <wp:effectExtent l="0" t="0" r="10160" b="1905"/>
            <wp:docPr id="5" name="グラフ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2960BA" w14:textId="1A24B954" w:rsidR="005D2B5A" w:rsidRDefault="005D2B5A" w:rsidP="005D2B5A">
      <w:pPr>
        <w:pStyle w:val="af6"/>
        <w:jc w:val="center"/>
      </w:pPr>
      <w:r>
        <w:t>図 1</w:t>
      </w:r>
      <w:r>
        <w:rPr>
          <w:rFonts w:hint="eastAsia"/>
        </w:rPr>
        <w:t>0</w:t>
      </w:r>
      <w:r>
        <w:rPr>
          <w:rFonts w:hint="eastAsia"/>
        </w:rPr>
        <w:t>：従来手法と提案手法の比較(パラメータ変更後)</w:t>
      </w:r>
    </w:p>
    <w:p w14:paraId="21D09EDE" w14:textId="77777777" w:rsidR="005D2B5A" w:rsidRPr="005D2B5A" w:rsidRDefault="005D2B5A" w:rsidP="00241F54">
      <w:pPr>
        <w:pStyle w:val="a3"/>
        <w:rPr>
          <w:rFonts w:hint="eastAsia"/>
        </w:rPr>
      </w:pPr>
    </w:p>
    <w:tbl>
      <w:tblPr>
        <w:tblStyle w:val="af3"/>
        <w:tblW w:w="8494" w:type="dxa"/>
        <w:tblLook w:val="04A0" w:firstRow="1" w:lastRow="0" w:firstColumn="1" w:lastColumn="0" w:noHBand="0" w:noVBand="1"/>
      </w:tblPr>
      <w:tblGrid>
        <w:gridCol w:w="1262"/>
        <w:gridCol w:w="1127"/>
        <w:gridCol w:w="1292"/>
        <w:gridCol w:w="1136"/>
        <w:gridCol w:w="1562"/>
        <w:gridCol w:w="2115"/>
      </w:tblGrid>
      <w:tr w:rsidR="00AD309E" w:rsidRPr="00AD309E" w14:paraId="101016B8" w14:textId="77777777" w:rsidTr="00AD309E">
        <w:trPr>
          <w:trHeight w:val="353"/>
        </w:trPr>
        <w:tc>
          <w:tcPr>
            <w:tcW w:w="1262" w:type="dxa"/>
            <w:noWrap/>
            <w:hideMark/>
          </w:tcPr>
          <w:p w14:paraId="76E11CBD" w14:textId="77777777" w:rsidR="00AD309E" w:rsidRPr="00AD309E" w:rsidRDefault="00AD309E" w:rsidP="00AD309E">
            <w:pPr>
              <w:pStyle w:val="a3"/>
              <w:keepNext/>
            </w:pPr>
            <w:r w:rsidRPr="00AD309E">
              <w:rPr>
                <w:rFonts w:hint="eastAsia"/>
              </w:rPr>
              <w:lastRenderedPageBreak/>
              <w:t xml:space="preserve">　</w:t>
            </w:r>
          </w:p>
        </w:tc>
        <w:tc>
          <w:tcPr>
            <w:tcW w:w="1127" w:type="dxa"/>
            <w:noWrap/>
            <w:hideMark/>
          </w:tcPr>
          <w:p w14:paraId="35187BDE" w14:textId="77777777" w:rsidR="00AD309E" w:rsidRPr="00AD309E" w:rsidRDefault="00AD309E" w:rsidP="00AD309E">
            <w:pPr>
              <w:pStyle w:val="a3"/>
              <w:keepNext/>
            </w:pPr>
            <w:r w:rsidRPr="00AD309E">
              <w:rPr>
                <w:rFonts w:hint="eastAsia"/>
              </w:rPr>
              <w:t>平均</w:t>
            </w:r>
          </w:p>
        </w:tc>
        <w:tc>
          <w:tcPr>
            <w:tcW w:w="1292" w:type="dxa"/>
            <w:noWrap/>
            <w:hideMark/>
          </w:tcPr>
          <w:p w14:paraId="0754BB35" w14:textId="77777777" w:rsidR="00AD309E" w:rsidRPr="00AD309E" w:rsidRDefault="00AD309E" w:rsidP="00AD309E">
            <w:pPr>
              <w:pStyle w:val="a3"/>
              <w:keepNext/>
            </w:pPr>
            <w:r w:rsidRPr="00AD309E">
              <w:rPr>
                <w:rFonts w:hint="eastAsia"/>
              </w:rPr>
              <w:t>最大</w:t>
            </w:r>
          </w:p>
        </w:tc>
        <w:tc>
          <w:tcPr>
            <w:tcW w:w="1136" w:type="dxa"/>
            <w:noWrap/>
            <w:hideMark/>
          </w:tcPr>
          <w:p w14:paraId="589EA5A3" w14:textId="77777777" w:rsidR="00AD309E" w:rsidRPr="00AD309E" w:rsidRDefault="00AD309E" w:rsidP="00AD309E">
            <w:pPr>
              <w:pStyle w:val="a3"/>
              <w:keepNext/>
            </w:pPr>
            <w:r w:rsidRPr="00AD309E">
              <w:rPr>
                <w:rFonts w:hint="eastAsia"/>
              </w:rPr>
              <w:t>最小</w:t>
            </w:r>
          </w:p>
        </w:tc>
        <w:tc>
          <w:tcPr>
            <w:tcW w:w="1562" w:type="dxa"/>
            <w:noWrap/>
            <w:hideMark/>
          </w:tcPr>
          <w:p w14:paraId="59453FB2" w14:textId="77777777" w:rsidR="00AD309E" w:rsidRPr="00AD309E" w:rsidRDefault="00AD309E" w:rsidP="00AD309E">
            <w:pPr>
              <w:pStyle w:val="a3"/>
              <w:keepNext/>
            </w:pPr>
            <w:r w:rsidRPr="00AD309E">
              <w:rPr>
                <w:rFonts w:hint="eastAsia"/>
              </w:rPr>
              <w:t>標準偏差</w:t>
            </w:r>
          </w:p>
        </w:tc>
        <w:tc>
          <w:tcPr>
            <w:tcW w:w="2115" w:type="dxa"/>
            <w:noWrap/>
            <w:hideMark/>
          </w:tcPr>
          <w:p w14:paraId="50A97591" w14:textId="77777777" w:rsidR="00AD309E" w:rsidRPr="00AD309E" w:rsidRDefault="00AD309E" w:rsidP="00AD309E">
            <w:pPr>
              <w:pStyle w:val="a3"/>
              <w:keepNext/>
            </w:pPr>
            <w:r w:rsidRPr="00AD309E">
              <w:rPr>
                <w:rFonts w:hint="eastAsia"/>
              </w:rPr>
              <w:t>デッドラインミス</w:t>
            </w:r>
          </w:p>
        </w:tc>
      </w:tr>
      <w:tr w:rsidR="00AD309E" w:rsidRPr="00AD309E" w14:paraId="38E63BBF" w14:textId="77777777" w:rsidTr="00AD309E">
        <w:trPr>
          <w:trHeight w:val="353"/>
        </w:trPr>
        <w:tc>
          <w:tcPr>
            <w:tcW w:w="1262" w:type="dxa"/>
            <w:noWrap/>
            <w:hideMark/>
          </w:tcPr>
          <w:p w14:paraId="5444388E" w14:textId="77777777" w:rsidR="00AD309E" w:rsidRPr="00AD309E" w:rsidRDefault="00AD309E" w:rsidP="00AD309E">
            <w:pPr>
              <w:pStyle w:val="a3"/>
              <w:keepNext/>
            </w:pPr>
            <w:r w:rsidRPr="00AD309E">
              <w:rPr>
                <w:rFonts w:hint="eastAsia"/>
              </w:rPr>
              <w:t>α＝1000</w:t>
            </w:r>
          </w:p>
        </w:tc>
        <w:tc>
          <w:tcPr>
            <w:tcW w:w="1127" w:type="dxa"/>
            <w:noWrap/>
            <w:hideMark/>
          </w:tcPr>
          <w:p w14:paraId="583A83C4" w14:textId="77777777" w:rsidR="00AD309E" w:rsidRPr="00AD309E" w:rsidRDefault="00AD309E" w:rsidP="00AD309E">
            <w:pPr>
              <w:pStyle w:val="a3"/>
              <w:keepNext/>
            </w:pPr>
            <w:r w:rsidRPr="00AD309E">
              <w:rPr>
                <w:rFonts w:hint="eastAsia"/>
              </w:rPr>
              <w:t>13493600</w:t>
            </w:r>
          </w:p>
        </w:tc>
        <w:tc>
          <w:tcPr>
            <w:tcW w:w="1292" w:type="dxa"/>
            <w:noWrap/>
            <w:hideMark/>
          </w:tcPr>
          <w:p w14:paraId="57DDCA6C" w14:textId="77777777" w:rsidR="00AD309E" w:rsidRPr="00AD309E" w:rsidRDefault="00AD309E" w:rsidP="00AD309E">
            <w:pPr>
              <w:pStyle w:val="a3"/>
              <w:keepNext/>
            </w:pPr>
            <w:r w:rsidRPr="00AD309E">
              <w:rPr>
                <w:rFonts w:hint="eastAsia"/>
              </w:rPr>
              <w:t>38248797</w:t>
            </w:r>
          </w:p>
        </w:tc>
        <w:tc>
          <w:tcPr>
            <w:tcW w:w="1136" w:type="dxa"/>
            <w:noWrap/>
            <w:hideMark/>
          </w:tcPr>
          <w:p w14:paraId="72AB715D" w14:textId="77777777" w:rsidR="00AD309E" w:rsidRPr="00AD309E" w:rsidRDefault="00AD309E" w:rsidP="00AD309E">
            <w:pPr>
              <w:pStyle w:val="a3"/>
              <w:keepNext/>
            </w:pPr>
            <w:r w:rsidRPr="00AD309E">
              <w:rPr>
                <w:rFonts w:hint="eastAsia"/>
              </w:rPr>
              <w:t>3924143</w:t>
            </w:r>
          </w:p>
        </w:tc>
        <w:tc>
          <w:tcPr>
            <w:tcW w:w="1562" w:type="dxa"/>
            <w:noWrap/>
            <w:hideMark/>
          </w:tcPr>
          <w:p w14:paraId="3628FEB6" w14:textId="77777777" w:rsidR="00AD309E" w:rsidRPr="00AD309E" w:rsidRDefault="00AD309E" w:rsidP="00AD309E">
            <w:pPr>
              <w:pStyle w:val="a3"/>
              <w:keepNext/>
            </w:pPr>
            <w:r w:rsidRPr="00AD309E">
              <w:rPr>
                <w:rFonts w:hint="eastAsia"/>
              </w:rPr>
              <w:t>6567006</w:t>
            </w:r>
          </w:p>
        </w:tc>
        <w:tc>
          <w:tcPr>
            <w:tcW w:w="2115" w:type="dxa"/>
            <w:noWrap/>
            <w:hideMark/>
          </w:tcPr>
          <w:p w14:paraId="5DC064C2" w14:textId="77777777" w:rsidR="00AD309E" w:rsidRPr="00AD309E" w:rsidRDefault="00AD309E" w:rsidP="00AD309E">
            <w:pPr>
              <w:pStyle w:val="a3"/>
              <w:keepNext/>
            </w:pPr>
            <w:r w:rsidRPr="00AD309E">
              <w:rPr>
                <w:rFonts w:hint="eastAsia"/>
              </w:rPr>
              <w:t>45</w:t>
            </w:r>
          </w:p>
        </w:tc>
      </w:tr>
      <w:tr w:rsidR="00AD309E" w:rsidRPr="00AD309E" w14:paraId="51731E9C" w14:textId="77777777" w:rsidTr="00AD309E">
        <w:trPr>
          <w:trHeight w:val="353"/>
        </w:trPr>
        <w:tc>
          <w:tcPr>
            <w:tcW w:w="1262" w:type="dxa"/>
            <w:noWrap/>
            <w:hideMark/>
          </w:tcPr>
          <w:p w14:paraId="738EDCFC" w14:textId="77777777" w:rsidR="00AD309E" w:rsidRPr="00AD309E" w:rsidRDefault="00AD309E" w:rsidP="00AD309E">
            <w:pPr>
              <w:pStyle w:val="a3"/>
              <w:keepNext/>
            </w:pPr>
            <w:r w:rsidRPr="00AD309E">
              <w:rPr>
                <w:rFonts w:hint="eastAsia"/>
              </w:rPr>
              <w:t>α＝100</w:t>
            </w:r>
          </w:p>
        </w:tc>
        <w:tc>
          <w:tcPr>
            <w:tcW w:w="1127" w:type="dxa"/>
            <w:noWrap/>
            <w:hideMark/>
          </w:tcPr>
          <w:p w14:paraId="4AC09E24" w14:textId="77777777" w:rsidR="00AD309E" w:rsidRPr="00AD309E" w:rsidRDefault="00AD309E" w:rsidP="00AD309E">
            <w:pPr>
              <w:pStyle w:val="a3"/>
              <w:keepNext/>
            </w:pPr>
            <w:r w:rsidRPr="00AD309E">
              <w:rPr>
                <w:rFonts w:hint="eastAsia"/>
              </w:rPr>
              <w:t>13456945</w:t>
            </w:r>
          </w:p>
        </w:tc>
        <w:tc>
          <w:tcPr>
            <w:tcW w:w="1292" w:type="dxa"/>
            <w:noWrap/>
            <w:hideMark/>
          </w:tcPr>
          <w:p w14:paraId="5A7FA8D0" w14:textId="77777777" w:rsidR="00AD309E" w:rsidRPr="00AD309E" w:rsidRDefault="00AD309E" w:rsidP="00AD309E">
            <w:pPr>
              <w:pStyle w:val="a3"/>
              <w:keepNext/>
            </w:pPr>
            <w:r w:rsidRPr="00AD309E">
              <w:rPr>
                <w:rFonts w:hint="eastAsia"/>
              </w:rPr>
              <w:t>38248797</w:t>
            </w:r>
          </w:p>
        </w:tc>
        <w:tc>
          <w:tcPr>
            <w:tcW w:w="1136" w:type="dxa"/>
            <w:noWrap/>
            <w:hideMark/>
          </w:tcPr>
          <w:p w14:paraId="6E7C1651" w14:textId="77777777" w:rsidR="00AD309E" w:rsidRPr="00AD309E" w:rsidRDefault="00AD309E" w:rsidP="00AD309E">
            <w:pPr>
              <w:pStyle w:val="a3"/>
              <w:keepNext/>
            </w:pPr>
            <w:r w:rsidRPr="00AD309E">
              <w:rPr>
                <w:rFonts w:hint="eastAsia"/>
              </w:rPr>
              <w:t>3924143</w:t>
            </w:r>
          </w:p>
        </w:tc>
        <w:tc>
          <w:tcPr>
            <w:tcW w:w="1562" w:type="dxa"/>
            <w:noWrap/>
            <w:hideMark/>
          </w:tcPr>
          <w:p w14:paraId="29710AB4" w14:textId="77777777" w:rsidR="00AD309E" w:rsidRPr="00AD309E" w:rsidRDefault="00AD309E" w:rsidP="00AD309E">
            <w:pPr>
              <w:pStyle w:val="a3"/>
              <w:keepNext/>
            </w:pPr>
            <w:r w:rsidRPr="00AD309E">
              <w:rPr>
                <w:rFonts w:hint="eastAsia"/>
              </w:rPr>
              <w:t>6555177</w:t>
            </w:r>
          </w:p>
        </w:tc>
        <w:tc>
          <w:tcPr>
            <w:tcW w:w="2115" w:type="dxa"/>
            <w:noWrap/>
            <w:hideMark/>
          </w:tcPr>
          <w:p w14:paraId="70B456CE" w14:textId="77777777" w:rsidR="00AD309E" w:rsidRPr="00AD309E" w:rsidRDefault="00AD309E" w:rsidP="00AD309E">
            <w:pPr>
              <w:pStyle w:val="a3"/>
              <w:keepNext/>
            </w:pPr>
            <w:r w:rsidRPr="00AD309E">
              <w:rPr>
                <w:rFonts w:hint="eastAsia"/>
              </w:rPr>
              <w:t>45</w:t>
            </w:r>
          </w:p>
        </w:tc>
      </w:tr>
      <w:tr w:rsidR="00AD309E" w:rsidRPr="00AD309E" w14:paraId="55A0D49C" w14:textId="77777777" w:rsidTr="00AD309E">
        <w:trPr>
          <w:trHeight w:val="353"/>
        </w:trPr>
        <w:tc>
          <w:tcPr>
            <w:tcW w:w="1262" w:type="dxa"/>
            <w:noWrap/>
            <w:hideMark/>
          </w:tcPr>
          <w:p w14:paraId="486A3797" w14:textId="77777777" w:rsidR="00AD309E" w:rsidRPr="00AD309E" w:rsidRDefault="00AD309E" w:rsidP="00AD309E">
            <w:pPr>
              <w:pStyle w:val="a3"/>
              <w:keepNext/>
            </w:pPr>
            <w:r w:rsidRPr="00AD309E">
              <w:rPr>
                <w:rFonts w:hint="eastAsia"/>
              </w:rPr>
              <w:t>α＝1</w:t>
            </w:r>
          </w:p>
        </w:tc>
        <w:tc>
          <w:tcPr>
            <w:tcW w:w="1127" w:type="dxa"/>
            <w:noWrap/>
            <w:hideMark/>
          </w:tcPr>
          <w:p w14:paraId="2DE36B6E" w14:textId="77777777" w:rsidR="00AD309E" w:rsidRPr="00AD309E" w:rsidRDefault="00AD309E" w:rsidP="00AD309E">
            <w:pPr>
              <w:pStyle w:val="a3"/>
              <w:keepNext/>
            </w:pPr>
            <w:r w:rsidRPr="00AD309E">
              <w:rPr>
                <w:rFonts w:hint="eastAsia"/>
              </w:rPr>
              <w:t>12565536</w:t>
            </w:r>
          </w:p>
        </w:tc>
        <w:tc>
          <w:tcPr>
            <w:tcW w:w="1292" w:type="dxa"/>
            <w:noWrap/>
            <w:hideMark/>
          </w:tcPr>
          <w:p w14:paraId="089D310F" w14:textId="77777777" w:rsidR="00AD309E" w:rsidRPr="00AD309E" w:rsidRDefault="00AD309E" w:rsidP="00AD309E">
            <w:pPr>
              <w:pStyle w:val="a3"/>
              <w:keepNext/>
            </w:pPr>
            <w:r w:rsidRPr="00AD309E">
              <w:rPr>
                <w:rFonts w:hint="eastAsia"/>
              </w:rPr>
              <w:t>38248797</w:t>
            </w:r>
          </w:p>
        </w:tc>
        <w:tc>
          <w:tcPr>
            <w:tcW w:w="1136" w:type="dxa"/>
            <w:noWrap/>
            <w:hideMark/>
          </w:tcPr>
          <w:p w14:paraId="116FB49D" w14:textId="77777777" w:rsidR="00AD309E" w:rsidRPr="00AD309E" w:rsidRDefault="00AD309E" w:rsidP="00AD309E">
            <w:pPr>
              <w:pStyle w:val="a3"/>
              <w:keepNext/>
            </w:pPr>
            <w:r w:rsidRPr="00AD309E">
              <w:rPr>
                <w:rFonts w:hint="eastAsia"/>
              </w:rPr>
              <w:t>3924143</w:t>
            </w:r>
          </w:p>
        </w:tc>
        <w:tc>
          <w:tcPr>
            <w:tcW w:w="1562" w:type="dxa"/>
            <w:noWrap/>
            <w:hideMark/>
          </w:tcPr>
          <w:p w14:paraId="0570AC4D" w14:textId="77777777" w:rsidR="00AD309E" w:rsidRPr="00AD309E" w:rsidRDefault="00AD309E" w:rsidP="00AD309E">
            <w:pPr>
              <w:pStyle w:val="a3"/>
              <w:keepNext/>
            </w:pPr>
            <w:r w:rsidRPr="00AD309E">
              <w:rPr>
                <w:rFonts w:hint="eastAsia"/>
              </w:rPr>
              <w:t>5884108</w:t>
            </w:r>
          </w:p>
        </w:tc>
        <w:tc>
          <w:tcPr>
            <w:tcW w:w="2115" w:type="dxa"/>
            <w:noWrap/>
            <w:hideMark/>
          </w:tcPr>
          <w:p w14:paraId="4E8EC177" w14:textId="77777777" w:rsidR="00AD309E" w:rsidRPr="00AD309E" w:rsidRDefault="00AD309E" w:rsidP="00AD309E">
            <w:pPr>
              <w:pStyle w:val="a3"/>
              <w:keepNext/>
            </w:pPr>
            <w:r w:rsidRPr="00AD309E">
              <w:rPr>
                <w:rFonts w:hint="eastAsia"/>
              </w:rPr>
              <w:t>7</w:t>
            </w:r>
          </w:p>
        </w:tc>
      </w:tr>
      <w:tr w:rsidR="00AD309E" w:rsidRPr="00AD309E" w14:paraId="5DAE1A85" w14:textId="77777777" w:rsidTr="00AD309E">
        <w:trPr>
          <w:trHeight w:val="353"/>
        </w:trPr>
        <w:tc>
          <w:tcPr>
            <w:tcW w:w="1262" w:type="dxa"/>
            <w:noWrap/>
            <w:hideMark/>
          </w:tcPr>
          <w:p w14:paraId="16095178" w14:textId="77777777" w:rsidR="00AD309E" w:rsidRPr="00AD309E" w:rsidRDefault="00AD309E" w:rsidP="00AD309E">
            <w:pPr>
              <w:pStyle w:val="a3"/>
              <w:keepNext/>
            </w:pPr>
            <w:r w:rsidRPr="00AD309E">
              <w:rPr>
                <w:rFonts w:hint="eastAsia"/>
              </w:rPr>
              <w:t>提案手法</w:t>
            </w:r>
          </w:p>
        </w:tc>
        <w:tc>
          <w:tcPr>
            <w:tcW w:w="1127" w:type="dxa"/>
            <w:noWrap/>
            <w:hideMark/>
          </w:tcPr>
          <w:p w14:paraId="7E87388A" w14:textId="77777777" w:rsidR="00AD309E" w:rsidRPr="00AD309E" w:rsidRDefault="00AD309E" w:rsidP="00AD309E">
            <w:pPr>
              <w:pStyle w:val="a3"/>
              <w:keepNext/>
            </w:pPr>
            <w:r w:rsidRPr="00AD309E">
              <w:rPr>
                <w:rFonts w:hint="eastAsia"/>
              </w:rPr>
              <w:t>12259112</w:t>
            </w:r>
          </w:p>
        </w:tc>
        <w:tc>
          <w:tcPr>
            <w:tcW w:w="1292" w:type="dxa"/>
            <w:noWrap/>
            <w:hideMark/>
          </w:tcPr>
          <w:p w14:paraId="2490FF12" w14:textId="77777777" w:rsidR="00AD309E" w:rsidRPr="00AD309E" w:rsidRDefault="00AD309E" w:rsidP="00AD309E">
            <w:pPr>
              <w:pStyle w:val="a3"/>
              <w:keepNext/>
            </w:pPr>
            <w:r w:rsidRPr="00AD309E">
              <w:rPr>
                <w:rFonts w:hint="eastAsia"/>
              </w:rPr>
              <w:t>38248797</w:t>
            </w:r>
          </w:p>
        </w:tc>
        <w:tc>
          <w:tcPr>
            <w:tcW w:w="1136" w:type="dxa"/>
            <w:noWrap/>
            <w:hideMark/>
          </w:tcPr>
          <w:p w14:paraId="69960F9B" w14:textId="77777777" w:rsidR="00AD309E" w:rsidRPr="00AD309E" w:rsidRDefault="00AD309E" w:rsidP="00AD309E">
            <w:pPr>
              <w:pStyle w:val="a3"/>
              <w:keepNext/>
            </w:pPr>
            <w:r w:rsidRPr="00AD309E">
              <w:rPr>
                <w:rFonts w:hint="eastAsia"/>
              </w:rPr>
              <w:t>3924143</w:t>
            </w:r>
          </w:p>
        </w:tc>
        <w:tc>
          <w:tcPr>
            <w:tcW w:w="1562" w:type="dxa"/>
            <w:noWrap/>
            <w:hideMark/>
          </w:tcPr>
          <w:p w14:paraId="3CE1A4BF" w14:textId="77777777" w:rsidR="00AD309E" w:rsidRPr="00AD309E" w:rsidRDefault="00AD309E" w:rsidP="00AD309E">
            <w:pPr>
              <w:pStyle w:val="a3"/>
              <w:keepNext/>
            </w:pPr>
            <w:r w:rsidRPr="00AD309E">
              <w:rPr>
                <w:rFonts w:hint="eastAsia"/>
              </w:rPr>
              <w:t>5891194</w:t>
            </w:r>
          </w:p>
        </w:tc>
        <w:tc>
          <w:tcPr>
            <w:tcW w:w="2115" w:type="dxa"/>
            <w:noWrap/>
            <w:hideMark/>
          </w:tcPr>
          <w:p w14:paraId="3779FB65" w14:textId="77777777" w:rsidR="00AD309E" w:rsidRPr="00AD309E" w:rsidRDefault="00AD309E" w:rsidP="00AD309E">
            <w:pPr>
              <w:pStyle w:val="a3"/>
              <w:keepNext/>
            </w:pPr>
            <w:r w:rsidRPr="00AD309E">
              <w:rPr>
                <w:rFonts w:hint="eastAsia"/>
              </w:rPr>
              <w:t>0</w:t>
            </w:r>
          </w:p>
        </w:tc>
      </w:tr>
    </w:tbl>
    <w:p w14:paraId="170732C0" w14:textId="3D41EF48" w:rsidR="005D2B5A" w:rsidRPr="005D2B5A" w:rsidRDefault="00EA66B4" w:rsidP="005D2B5A">
      <w:pPr>
        <w:pStyle w:val="af6"/>
        <w:jc w:val="center"/>
        <w:rPr>
          <w:rFonts w:hint="eastAsia"/>
        </w:rPr>
      </w:pPr>
      <w:r>
        <w:t>図</w:t>
      </w:r>
      <w:r w:rsidR="005D2B5A">
        <w:t>11</w:t>
      </w:r>
      <w:r>
        <w:rPr>
          <w:rFonts w:hint="eastAsia"/>
        </w:rPr>
        <w:t>：従来手法と提案手法の比較表</w:t>
      </w:r>
      <w:r w:rsidR="005D2B5A">
        <w:rPr>
          <w:rFonts w:hint="eastAsia"/>
        </w:rPr>
        <w:t>(パラメータ変更後)</w:t>
      </w:r>
    </w:p>
    <w:p w14:paraId="0CF2CE10" w14:textId="25640676" w:rsidR="00EA66B4" w:rsidRDefault="00015021" w:rsidP="005F183B">
      <w:pPr>
        <w:pStyle w:val="a3"/>
      </w:pPr>
      <w:r>
        <w:fldChar w:fldCharType="begin"/>
      </w:r>
      <w:r>
        <w:instrText xml:space="preserve"> LINK </w:instrText>
      </w:r>
      <w:r w:rsidR="00A82706">
        <w:instrText xml:space="preserve">Excel.Sheet.12 C:\\Users\\新井諒介\\Documents\\中田班\\研究関連\\卒業論文\\実験結果(卒論用).xlsx Sheet1!R1C1:R11C5 </w:instrText>
      </w:r>
      <w:r>
        <w:instrText xml:space="preserve">\a \f 5 \h  \* MERGEFORMAT </w:instrText>
      </w:r>
      <w:r>
        <w:fldChar w:fldCharType="separate"/>
      </w:r>
    </w:p>
    <w:p w14:paraId="08C207ED" w14:textId="6BC5DE38" w:rsidR="009A56C8" w:rsidRPr="00952202" w:rsidRDefault="00015021" w:rsidP="00EA66B4">
      <w:pPr>
        <w:pStyle w:val="a3"/>
        <w:jc w:val="center"/>
      </w:pPr>
      <w:r>
        <w:fldChar w:fldCharType="end"/>
      </w:r>
    </w:p>
    <w:p w14:paraId="281D43C5" w14:textId="5440606F" w:rsidR="00EA66B4" w:rsidRPr="00AD309E" w:rsidRDefault="00AD309E" w:rsidP="00241682">
      <w:pPr>
        <w:pStyle w:val="a3"/>
        <w:keepNext/>
        <w:ind w:leftChars="100" w:left="210"/>
      </w:pPr>
      <w:r>
        <w:rPr>
          <w:noProof/>
        </w:rPr>
        <mc:AlternateContent>
          <mc:Choice Requires="wpi">
            <w:drawing>
              <wp:anchor distT="0" distB="0" distL="114300" distR="114300" simplePos="0" relativeHeight="251676672" behindDoc="0" locked="0" layoutInCell="1" allowOverlap="1" wp14:anchorId="44C0600F" wp14:editId="6BFC09CE">
                <wp:simplePos x="0" y="0"/>
                <wp:positionH relativeFrom="column">
                  <wp:posOffset>1386523</wp:posOffset>
                </wp:positionH>
                <wp:positionV relativeFrom="paragraph">
                  <wp:posOffset>741339</wp:posOffset>
                </wp:positionV>
                <wp:extent cx="172085" cy="132715"/>
                <wp:effectExtent l="57785" t="37465" r="76200" b="57150"/>
                <wp:wrapNone/>
                <wp:docPr id="15" name="インク 15"/>
                <wp:cNvGraphicFramePr/>
                <a:graphic xmlns:a="http://schemas.openxmlformats.org/drawingml/2006/main">
                  <a:graphicData uri="http://schemas.microsoft.com/office/word/2010/wordprocessingInk">
                    <w14:contentPart bwMode="auto" r:id="rId15">
                      <w14:nvContentPartPr>
                        <w14:cNvContentPartPr/>
                      </w14:nvContentPartPr>
                      <w14:xfrm rot="4780409">
                        <a:off x="0" y="0"/>
                        <a:ext cx="172085" cy="132715"/>
                      </w14:xfrm>
                    </w14:contentPart>
                  </a:graphicData>
                </a:graphic>
              </wp:anchor>
            </w:drawing>
          </mc:Choice>
          <mc:Fallback>
            <w:pict>
              <v:shapetype w14:anchorId="065C3E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5" o:spid="_x0000_s1026" type="#_x0000_t75" style="position:absolute;left:0;text-align:left;margin-left:108.5pt;margin-top:57.65pt;width:14.95pt;height:11.85pt;rotation:5221481fd;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">
                <v:imagedata r:id="rId17" o:title=""/>
              </v:shape>
            </w:pict>
          </mc:Fallback>
        </mc:AlternateContent>
      </w:r>
      <w:r>
        <w:rPr>
          <w:noProof/>
        </w:rPr>
        <mc:AlternateContent>
          <mc:Choice Requires="wpi">
            <w:drawing>
              <wp:anchor distT="0" distB="0" distL="114300" distR="114300" simplePos="0" relativeHeight="251674624" behindDoc="0" locked="0" layoutInCell="1" allowOverlap="1" wp14:anchorId="36352BEE" wp14:editId="6A798DC3">
                <wp:simplePos x="0" y="0"/>
                <wp:positionH relativeFrom="column">
                  <wp:posOffset>2393624</wp:posOffset>
                </wp:positionH>
                <wp:positionV relativeFrom="paragraph">
                  <wp:posOffset>763588</wp:posOffset>
                </wp:positionV>
                <wp:extent cx="172085" cy="132715"/>
                <wp:effectExtent l="76835" t="0" r="95250" b="19050"/>
                <wp:wrapNone/>
                <wp:docPr id="14" name="インク 14"/>
                <wp:cNvGraphicFramePr/>
                <a:graphic xmlns:a="http://schemas.openxmlformats.org/drawingml/2006/main">
                  <a:graphicData uri="http://schemas.microsoft.com/office/word/2010/wordprocessingInk">
                    <w14:contentPart bwMode="auto" r:id="rId18">
                      <w14:nvContentPartPr>
                        <w14:cNvContentPartPr/>
                      </w14:nvContentPartPr>
                      <w14:xfrm rot="3762940">
                        <a:off x="0" y="0"/>
                        <a:ext cx="172085" cy="132715"/>
                      </w14:xfrm>
                    </w14:contentPart>
                  </a:graphicData>
                </a:graphic>
              </wp:anchor>
            </w:drawing>
          </mc:Choice>
          <mc:Fallback>
            <w:pict>
              <v:shape w14:anchorId="152EEF89" id="インク 14" o:spid="_x0000_s1026" type="#_x0000_t75" style="position:absolute;left:0;text-align:left;margin-left:187.75pt;margin-top:59.45pt;width:14.95pt;height:11.85pt;rotation:4110134fd;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">
                <v:imagedata r:id="rId17" o:title=""/>
              </v:shape>
            </w:pict>
          </mc:Fallback>
        </mc:AlternateContent>
      </w:r>
      <w:r>
        <w:rPr>
          <w:noProof/>
        </w:rPr>
        <mc:AlternateContent>
          <mc:Choice Requires="wpi">
            <w:drawing>
              <wp:anchor distT="0" distB="0" distL="114300" distR="114300" simplePos="0" relativeHeight="251672576" behindDoc="0" locked="0" layoutInCell="1" allowOverlap="1" wp14:anchorId="4D5517B9" wp14:editId="779C2519">
                <wp:simplePos x="0" y="0"/>
                <wp:positionH relativeFrom="column">
                  <wp:posOffset>3392805</wp:posOffset>
                </wp:positionH>
                <wp:positionV relativeFrom="paragraph">
                  <wp:posOffset>911294</wp:posOffset>
                </wp:positionV>
                <wp:extent cx="172085" cy="132715"/>
                <wp:effectExtent l="76835" t="18415" r="76200" b="38100"/>
                <wp:wrapNone/>
                <wp:docPr id="13" name="インク 13"/>
                <wp:cNvGraphicFramePr/>
                <a:graphic xmlns:a="http://schemas.openxmlformats.org/drawingml/2006/main">
                  <a:graphicData uri="http://schemas.microsoft.com/office/word/2010/wordprocessingInk">
                    <w14:contentPart bwMode="auto" r:id="rId19">
                      <w14:nvContentPartPr>
                        <w14:cNvContentPartPr/>
                      </w14:nvContentPartPr>
                      <w14:xfrm rot="4365180">
                        <a:off x="0" y="0"/>
                        <a:ext cx="172085" cy="132715"/>
                      </w14:xfrm>
                    </w14:contentPart>
                  </a:graphicData>
                </a:graphic>
              </wp:anchor>
            </w:drawing>
          </mc:Choice>
          <mc:Fallback>
            <w:pict>
              <v:shape w14:anchorId="19669233" id="インク 13" o:spid="_x0000_s1026" type="#_x0000_t75" style="position:absolute;left:0;text-align:left;margin-left:266.45pt;margin-top:71.05pt;width:14.95pt;height:11.85pt;rotation:4767941fd;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">
                <v:imagedata r:id="rId17" o:title=""/>
              </v:shape>
            </w:pict>
          </mc:Fallback>
        </mc:AlternateContent>
      </w:r>
      <w:r>
        <w:rPr>
          <w:noProof/>
        </w:rPr>
        <mc:AlternateContent>
          <mc:Choice Requires="wpi">
            <w:drawing>
              <wp:anchor distT="0" distB="0" distL="114300" distR="114300" simplePos="0" relativeHeight="251670528" behindDoc="0" locked="0" layoutInCell="1" allowOverlap="1" wp14:anchorId="4FDE24A9" wp14:editId="148461BE">
                <wp:simplePos x="0" y="0"/>
                <wp:positionH relativeFrom="column">
                  <wp:posOffset>4488543</wp:posOffset>
                </wp:positionH>
                <wp:positionV relativeFrom="paragraph">
                  <wp:posOffset>956310</wp:posOffset>
                </wp:positionV>
                <wp:extent cx="172085" cy="132715"/>
                <wp:effectExtent l="76835" t="18415" r="95250" b="38100"/>
                <wp:wrapNone/>
                <wp:docPr id="12" name="インク 12"/>
                <wp:cNvGraphicFramePr/>
                <a:graphic xmlns:a="http://schemas.openxmlformats.org/drawingml/2006/main">
                  <a:graphicData uri="http://schemas.microsoft.com/office/word/2010/wordprocessingInk">
                    <w14:contentPart bwMode="auto" r:id="rId20">
                      <w14:nvContentPartPr>
                        <w14:cNvContentPartPr/>
                      </w14:nvContentPartPr>
                      <w14:xfrm rot="4102838">
                        <a:off x="0" y="0"/>
                        <a:ext cx="172085" cy="132715"/>
                      </w14:xfrm>
                    </w14:contentPart>
                  </a:graphicData>
                </a:graphic>
              </wp:anchor>
            </w:drawing>
          </mc:Choice>
          <mc:Fallback>
            <w:pict>
              <v:shape w14:anchorId="00D15DF6" id="インク 12" o:spid="_x0000_s1026" type="#_x0000_t75" style="position:absolute;left:0;text-align:left;margin-left:352.75pt;margin-top:74.6pt;width:14.95pt;height:11.85pt;rotation:4481393fd;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">
                <v:imagedata r:id="rId17" o:title=""/>
              </v:shape>
            </w:pict>
          </mc:Fallback>
        </mc:AlternateContent>
      </w:r>
      <w:r>
        <w:rPr>
          <w:noProof/>
        </w:rPr>
        <mc:AlternateContent>
          <mc:Choice Requires="wpi">
            <w:drawing>
              <wp:anchor distT="0" distB="0" distL="114300" distR="114300" simplePos="0" relativeHeight="251668480" behindDoc="0" locked="0" layoutInCell="1" allowOverlap="1" wp14:anchorId="29964035" wp14:editId="2C26431A">
                <wp:simplePos x="0" y="0"/>
                <wp:positionH relativeFrom="column">
                  <wp:posOffset>4481513</wp:posOffset>
                </wp:positionH>
                <wp:positionV relativeFrom="paragraph">
                  <wp:posOffset>947103</wp:posOffset>
                </wp:positionV>
                <wp:extent cx="172085" cy="132715"/>
                <wp:effectExtent l="0" t="0" r="0" b="0"/>
                <wp:wrapNone/>
                <wp:docPr id="11" name="インク 11"/>
                <wp:cNvGraphicFramePr/>
                <a:graphic xmlns:a="http://schemas.openxmlformats.org/drawingml/2006/main">
                  <a:graphicData uri="http://schemas.microsoft.com/office/word/2010/wordprocessingInk">
                    <w14:contentPart bwMode="auto" r:id="rId21">
                      <w14:nvContentPartPr>
                        <w14:cNvContentPartPr/>
                      </w14:nvContentPartPr>
                      <w14:xfrm>
                        <a:off x="0" y="0"/>
                        <a:ext cx="172085" cy="132715"/>
                      </w14:xfrm>
                    </w14:contentPart>
                  </a:graphicData>
                </a:graphic>
              </wp:anchor>
            </w:drawing>
          </mc:Choice>
          <mc:Fallback>
            <w:pict>
              <v:shape w14:anchorId="58E6244D" id="インク 11" o:spid="_x0000_s1026" type="#_x0000_t75" style="position:absolute;left:0;text-align:left;margin-left:352.2pt;margin-top:73.9pt;width:14.95pt;height:1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">
                <v:imagedata r:id="rId17" o:title=""/>
              </v:shape>
            </w:pict>
          </mc:Fallback>
        </mc:AlternateContent>
      </w:r>
      <w:r>
        <w:rPr>
          <w:noProof/>
        </w:rPr>
        <mc:AlternateContent>
          <mc:Choice Requires="wpi">
            <w:drawing>
              <wp:anchor distT="0" distB="0" distL="114300" distR="114300" simplePos="0" relativeHeight="251666432" behindDoc="0" locked="0" layoutInCell="1" allowOverlap="1" wp14:anchorId="22BD6500" wp14:editId="66101096">
                <wp:simplePos x="0" y="0"/>
                <wp:positionH relativeFrom="column">
                  <wp:posOffset>3409950</wp:posOffset>
                </wp:positionH>
                <wp:positionV relativeFrom="paragraph">
                  <wp:posOffset>904240</wp:posOffset>
                </wp:positionV>
                <wp:extent cx="172085" cy="132715"/>
                <wp:effectExtent l="0" t="0" r="0" b="0"/>
                <wp:wrapNone/>
                <wp:docPr id="10" name="インク 10"/>
                <wp:cNvGraphicFramePr/>
                <a:graphic xmlns:a="http://schemas.openxmlformats.org/drawingml/2006/main">
                  <a:graphicData uri="http://schemas.microsoft.com/office/word/2010/wordprocessingInk">
                    <w14:contentPart bwMode="auto" r:id="rId22">
                      <w14:nvContentPartPr>
                        <w14:cNvContentPartPr/>
                      </w14:nvContentPartPr>
                      <w14:xfrm>
                        <a:off x="0" y="0"/>
                        <a:ext cx="172085" cy="132715"/>
                      </w14:xfrm>
                    </w14:contentPart>
                  </a:graphicData>
                </a:graphic>
              </wp:anchor>
            </w:drawing>
          </mc:Choice>
          <mc:Fallback>
            <w:pict>
              <v:shape w14:anchorId="1C7B9D29" id="インク 10" o:spid="_x0000_s1026" type="#_x0000_t75" style="position:absolute;left:0;text-align:left;margin-left:267.8pt;margin-top:70.5pt;width:14.95pt;height:11.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">
                <v:imagedata r:id="rId17" o:title=""/>
              </v:shape>
            </w:pict>
          </mc:Fallback>
        </mc:AlternateContent>
      </w:r>
      <w:r>
        <w:rPr>
          <w:noProof/>
        </w:rPr>
        <mc:AlternateContent>
          <mc:Choice Requires="wpi">
            <w:drawing>
              <wp:anchor distT="0" distB="0" distL="114300" distR="114300" simplePos="0" relativeHeight="251664384" behindDoc="0" locked="0" layoutInCell="1" allowOverlap="1" wp14:anchorId="734CE633" wp14:editId="4D0C6AB1">
                <wp:simplePos x="0" y="0"/>
                <wp:positionH relativeFrom="column">
                  <wp:posOffset>2381250</wp:posOffset>
                </wp:positionH>
                <wp:positionV relativeFrom="paragraph">
                  <wp:posOffset>761682</wp:posOffset>
                </wp:positionV>
                <wp:extent cx="172085" cy="132715"/>
                <wp:effectExtent l="0" t="0" r="0" b="0"/>
                <wp:wrapNone/>
                <wp:docPr id="9" name="インク 9"/>
                <wp:cNvGraphicFramePr/>
                <a:graphic xmlns:a="http://schemas.openxmlformats.org/drawingml/2006/main">
                  <a:graphicData uri="http://schemas.microsoft.com/office/word/2010/wordprocessingInk">
                    <w14:contentPart bwMode="auto" r:id="rId23">
                      <w14:nvContentPartPr>
                        <w14:cNvContentPartPr/>
                      </w14:nvContentPartPr>
                      <w14:xfrm>
                        <a:off x="0" y="0"/>
                        <a:ext cx="172085" cy="132715"/>
                      </w14:xfrm>
                    </w14:contentPart>
                  </a:graphicData>
                </a:graphic>
              </wp:anchor>
            </w:drawing>
          </mc:Choice>
          <mc:Fallback>
            <w:pict>
              <v:shape w14:anchorId="5451FC93" id="インク 9" o:spid="_x0000_s1026" type="#_x0000_t75" style="position:absolute;left:0;text-align:left;margin-left:186.8pt;margin-top:59.25pt;width:14.95pt;height:1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">
                <v:imagedata r:id="rId17" o:title=""/>
              </v:shape>
            </w:pict>
          </mc:Fallback>
        </mc:AlternateContent>
      </w:r>
      <w:r>
        <w:rPr>
          <w:noProof/>
        </w:rPr>
        <mc:AlternateContent>
          <mc:Choice Requires="wpi">
            <w:drawing>
              <wp:anchor distT="0" distB="0" distL="114300" distR="114300" simplePos="0" relativeHeight="251662336" behindDoc="0" locked="0" layoutInCell="1" allowOverlap="1" wp14:anchorId="4CB59C59" wp14:editId="50E076E9">
                <wp:simplePos x="0" y="0"/>
                <wp:positionH relativeFrom="column">
                  <wp:posOffset>1333818</wp:posOffset>
                </wp:positionH>
                <wp:positionV relativeFrom="paragraph">
                  <wp:posOffset>747712</wp:posOffset>
                </wp:positionV>
                <wp:extent cx="172085" cy="133032"/>
                <wp:effectExtent l="38100" t="38100" r="37465" b="57785"/>
                <wp:wrapNone/>
                <wp:docPr id="7" name="インク 7"/>
                <wp:cNvGraphicFramePr/>
                <a:graphic xmlns:a="http://schemas.openxmlformats.org/drawingml/2006/main">
                  <a:graphicData uri="http://schemas.microsoft.com/office/word/2010/wordprocessingInk">
                    <w14:contentPart bwMode="auto" r:id="rId24">
                      <w14:nvContentPartPr>
                        <w14:cNvContentPartPr/>
                      </w14:nvContentPartPr>
                      <w14:xfrm>
                        <a:off x="0" y="0"/>
                        <a:ext cx="172085" cy="133032"/>
                      </w14:xfrm>
                    </w14:contentPart>
                  </a:graphicData>
                </a:graphic>
                <wp14:sizeRelH relativeFrom="margin">
                  <wp14:pctWidth>0</wp14:pctWidth>
                </wp14:sizeRelH>
                <wp14:sizeRelV relativeFrom="margin">
                  <wp14:pctHeight>0</wp14:pctHeight>
                </wp14:sizeRelV>
              </wp:anchor>
            </w:drawing>
          </mc:Choice>
          <mc:Fallback>
            <w:pict>
              <v:shape w14:anchorId="3F652AE9" id="インク 7" o:spid="_x0000_s1026" type="#_x0000_t75" style="position:absolute;left:0;text-align:left;margin-left:104.35pt;margin-top:58.15pt;width:14.95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">
                <v:imagedata r:id="rId17" o:title=""/>
              </v:shape>
            </w:pict>
          </mc:Fallback>
        </mc:AlternateContent>
      </w:r>
      <w:r>
        <w:rPr>
          <w:noProof/>
        </w:rPr>
        <w:drawing>
          <wp:inline distT="0" distB="0" distL="0" distR="0" wp14:anchorId="69BAAF98" wp14:editId="086428F2">
            <wp:extent cx="5400040" cy="2719705"/>
            <wp:effectExtent l="0" t="0" r="10160" b="4445"/>
            <wp:docPr id="6" name="グラフ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BD96F0" w14:textId="25857EA4" w:rsidR="00EA66B4" w:rsidRDefault="00EA66B4" w:rsidP="00EA66B4">
      <w:pPr>
        <w:pStyle w:val="af6"/>
        <w:jc w:val="center"/>
      </w:pPr>
      <w:r>
        <w:t xml:space="preserve">図 </w:t>
      </w:r>
      <w:r w:rsidR="00142F6D">
        <w:t>1</w:t>
      </w:r>
      <w:r w:rsidR="005D2B5A">
        <w:t>2</w:t>
      </w:r>
      <w:r>
        <w:rPr>
          <w:rFonts w:hint="eastAsia"/>
        </w:rPr>
        <w:t>：従来手法と提案手法の比較</w:t>
      </w:r>
      <w:r w:rsidR="005D2B5A">
        <w:rPr>
          <w:rFonts w:hint="eastAsia"/>
        </w:rPr>
        <w:t>(パラメータ変更後)</w:t>
      </w:r>
    </w:p>
    <w:p w14:paraId="2A13F34A" w14:textId="384CCBC0" w:rsidR="009A56C8" w:rsidRDefault="009A56C8" w:rsidP="00913967"/>
    <w:p w14:paraId="75315D76" w14:textId="01DB7A79" w:rsidR="00AD309E" w:rsidRDefault="00AD309E" w:rsidP="00913967"/>
    <w:p w14:paraId="5BF61825" w14:textId="200EC239" w:rsidR="00AD309E" w:rsidRDefault="00AD309E" w:rsidP="00913967"/>
    <w:p w14:paraId="713DB568" w14:textId="67655987" w:rsidR="005D2B5A" w:rsidRDefault="005D2B5A" w:rsidP="00913967"/>
    <w:p w14:paraId="36288EE6" w14:textId="4CFED4E3" w:rsidR="005D2B5A" w:rsidRDefault="005D2B5A" w:rsidP="00913967"/>
    <w:p w14:paraId="6739DF4E" w14:textId="3238A12F" w:rsidR="005D2B5A" w:rsidRDefault="005D2B5A" w:rsidP="00913967"/>
    <w:p w14:paraId="418C467D" w14:textId="3D790F03" w:rsidR="005D2B5A" w:rsidRDefault="005D2B5A" w:rsidP="00913967"/>
    <w:p w14:paraId="6841CB9E" w14:textId="3F2D4AF5" w:rsidR="005D2B5A" w:rsidRDefault="005D2B5A" w:rsidP="00913967"/>
    <w:p w14:paraId="47A17BAF" w14:textId="1912CAE2" w:rsidR="005D2B5A" w:rsidRDefault="005D2B5A" w:rsidP="00913967"/>
    <w:p w14:paraId="00FDFF92" w14:textId="2B4231BF" w:rsidR="005D2B5A" w:rsidRDefault="005D2B5A" w:rsidP="00913967"/>
    <w:p w14:paraId="257B3E96" w14:textId="041CC970" w:rsidR="005D2B5A" w:rsidRDefault="005D2B5A" w:rsidP="00913967"/>
    <w:p w14:paraId="5F688DB6" w14:textId="77777777" w:rsidR="005D2B5A" w:rsidRDefault="005D2B5A" w:rsidP="00913967">
      <w:pPr>
        <w:rPr>
          <w:rFonts w:hint="eastAsia"/>
        </w:rPr>
      </w:pPr>
    </w:p>
    <w:p w14:paraId="41CD868D" w14:textId="77777777" w:rsidR="00AD309E" w:rsidRPr="00913967" w:rsidRDefault="00AD309E" w:rsidP="00913967"/>
    <w:p w14:paraId="0E00D965" w14:textId="6C5A9EB8" w:rsidR="004B4482" w:rsidRDefault="00784E21" w:rsidP="00635457">
      <w:pPr>
        <w:pStyle w:val="1"/>
      </w:pPr>
      <w:bookmarkStart w:id="21" w:name="_Toc62735272"/>
      <w:r>
        <w:lastRenderedPageBreak/>
        <w:t>7</w:t>
      </w:r>
      <w:r w:rsidR="00635457">
        <w:t>.</w:t>
      </w:r>
      <w:r>
        <w:rPr>
          <w:rFonts w:hint="eastAsia"/>
        </w:rPr>
        <w:t>考察</w:t>
      </w:r>
      <w:bookmarkEnd w:id="21"/>
    </w:p>
    <w:p w14:paraId="05545D7E" w14:textId="06851A9C" w:rsidR="005C2DC8" w:rsidRDefault="000767C2" w:rsidP="00FA2BD4">
      <w:pPr>
        <w:spacing w:line="300" w:lineRule="exact"/>
        <w:rPr>
          <w:sz w:val="22"/>
        </w:rPr>
      </w:pPr>
      <w:r>
        <w:rPr>
          <w:rFonts w:hint="eastAsia"/>
        </w:rPr>
        <w:t xml:space="preserve">　</w:t>
      </w:r>
      <w:r w:rsidR="005C2DC8" w:rsidRPr="00CB52D1">
        <w:rPr>
          <w:rFonts w:hint="eastAsia"/>
          <w:sz w:val="22"/>
        </w:rPr>
        <w:t>図</w:t>
      </w:r>
      <w:r w:rsidR="005C2DC8">
        <w:rPr>
          <w:sz w:val="22"/>
        </w:rPr>
        <w:t>9</w:t>
      </w:r>
      <w:r w:rsidR="005C2DC8" w:rsidRPr="00CB52D1">
        <w:rPr>
          <w:sz w:val="22"/>
        </w:rPr>
        <w:t>,</w:t>
      </w:r>
      <w:r w:rsidR="005C2DC8">
        <w:rPr>
          <w:sz w:val="22"/>
        </w:rPr>
        <w:t>1</w:t>
      </w:r>
      <w:r w:rsidR="005C2DC8">
        <w:rPr>
          <w:sz w:val="22"/>
        </w:rPr>
        <w:t>0</w:t>
      </w:r>
      <w:r w:rsidR="005C2DC8" w:rsidRPr="00CB52D1">
        <w:rPr>
          <w:rFonts w:hint="eastAsia"/>
          <w:sz w:val="22"/>
        </w:rPr>
        <w:t>から</w:t>
      </w:r>
      <w:r w:rsidR="005C2DC8">
        <w:rPr>
          <w:rFonts w:hint="eastAsia"/>
          <w:sz w:val="22"/>
        </w:rPr>
        <w:t>パラメータ変更</w:t>
      </w:r>
      <w:r w:rsidR="005C2DC8">
        <w:rPr>
          <w:rFonts w:hint="eastAsia"/>
          <w:sz w:val="22"/>
        </w:rPr>
        <w:t>前</w:t>
      </w:r>
      <w:r w:rsidR="005C2DC8" w:rsidRPr="00CB52D1">
        <w:rPr>
          <w:rFonts w:hint="eastAsia"/>
          <w:sz w:val="22"/>
        </w:rPr>
        <w:t>10</w:t>
      </w:r>
      <w:r w:rsidR="005C2DC8">
        <w:rPr>
          <w:sz w:val="22"/>
        </w:rPr>
        <w:t>0</w:t>
      </w:r>
      <w:r w:rsidR="005C2DC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5C2DC8" w:rsidRPr="00CB52D1">
        <w:rPr>
          <w:sz w:val="22"/>
        </w:rPr>
        <w:t>(</w:t>
      </w:r>
      <w:r w:rsidR="005C2DC8" w:rsidRPr="00CB52D1">
        <w:rPr>
          <w:rFonts w:hint="eastAsia"/>
          <w:sz w:val="22"/>
        </w:rPr>
        <w:t>従来手法</w:t>
      </w:r>
      <w:r w:rsidR="005C2DC8" w:rsidRPr="00CB52D1">
        <w:rPr>
          <w:sz w:val="22"/>
        </w:rPr>
        <w:t>)</w:t>
      </w:r>
      <w:r w:rsidR="005C2DC8" w:rsidRPr="00CB52D1">
        <w:rPr>
          <w:rFonts w:hint="eastAsia"/>
          <w:sz w:val="22"/>
        </w:rPr>
        <w:t>が</w:t>
      </w:r>
      <w:r w:rsidR="005C2DC8">
        <w:rPr>
          <w:sz w:val="22"/>
        </w:rPr>
        <w:t>1248683</w:t>
      </w:r>
      <w:r w:rsidR="005C2DC8" w:rsidRPr="00CB52D1">
        <w:rPr>
          <w:rFonts w:hint="eastAsia"/>
          <w:sz w:val="22"/>
        </w:rPr>
        <w:t>で一番大きくなり,</w:t>
      </w:r>
      <m:oMath>
        <m:r>
          <w:rPr>
            <w:rFonts w:ascii="Cambria Math" w:hAnsi="Cambria Math" w:hint="eastAsia"/>
            <w:sz w:val="22"/>
          </w:rPr>
          <m:t xml:space="preserve"> </m:t>
        </m:r>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oMath>
      <w:r w:rsidR="005C2DC8" w:rsidRPr="00CB52D1">
        <w:rPr>
          <w:sz w:val="22"/>
        </w:rPr>
        <w:t>(</w:t>
      </w:r>
      <w:r w:rsidR="005C2DC8" w:rsidRPr="00CB52D1">
        <w:rPr>
          <w:rFonts w:hint="eastAsia"/>
          <w:sz w:val="22"/>
        </w:rPr>
        <w:t>従来手法</w:t>
      </w:r>
      <w:r w:rsidR="005C2DC8" w:rsidRPr="00CB52D1">
        <w:rPr>
          <w:sz w:val="22"/>
        </w:rPr>
        <w:t>)</w:t>
      </w:r>
      <w:r w:rsidR="005C2DC8" w:rsidRPr="00CB52D1">
        <w:rPr>
          <w:rFonts w:hint="eastAsia"/>
          <w:sz w:val="22"/>
        </w:rPr>
        <w:t>が</w:t>
      </w:r>
      <w:r w:rsidR="005C2DC8">
        <w:rPr>
          <w:sz w:val="22"/>
        </w:rPr>
        <w:t>1112681</w:t>
      </w:r>
      <w:r w:rsidR="005C2DC8" w:rsidRPr="00CB52D1">
        <w:rPr>
          <w:rFonts w:hint="eastAsia"/>
          <w:sz w:val="22"/>
        </w:rPr>
        <w:t>で一番小さくなった.</w:t>
      </w:r>
      <w:r w:rsidR="005C2DC8">
        <w:rPr>
          <w:rFonts w:hint="eastAsia"/>
          <w:sz w:val="22"/>
        </w:rPr>
        <w:t>提案手法は1</w:t>
      </w:r>
      <w:r w:rsidR="005C2DC8">
        <w:rPr>
          <w:sz w:val="22"/>
        </w:rPr>
        <w:t>118658</w:t>
      </w:r>
      <w:r w:rsidR="005C2DC8">
        <w:rPr>
          <w:rFonts w:hint="eastAsia"/>
          <w:sz w:val="22"/>
        </w:rPr>
        <w:t>となった.</w:t>
      </w:r>
      <w:r w:rsidR="005C2DC8" w:rsidRPr="00CB52D1">
        <w:rPr>
          <w:rFonts w:hint="eastAsia"/>
          <w:sz w:val="22"/>
        </w:rPr>
        <w:t>最悪メモリ消費量が最大になるときは</w:t>
      </w:r>
      <w:r w:rsidR="005C2DC8">
        <w:rPr>
          <w:rFonts w:hint="eastAsia"/>
          <w:sz w:val="22"/>
        </w:rPr>
        <w:t>どのαの値でも同じで最小となるときも同じとなった.</w:t>
      </w:r>
      <w:r w:rsidR="005C2DC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5C2DC8" w:rsidRPr="00CB52D1">
        <w:rPr>
          <w:sz w:val="22"/>
        </w:rPr>
        <w:t>(</w:t>
      </w:r>
      <w:r w:rsidR="005C2DC8" w:rsidRPr="00CB52D1">
        <w:rPr>
          <w:rFonts w:hint="eastAsia"/>
          <w:sz w:val="22"/>
        </w:rPr>
        <w:t>従来手法</w:t>
      </w:r>
      <w:r w:rsidR="005C2DC8" w:rsidRPr="00CB52D1">
        <w:rPr>
          <w:sz w:val="22"/>
        </w:rPr>
        <w:t>)</w:t>
      </w:r>
      <w:r w:rsidR="005C2DC8">
        <w:rPr>
          <w:rFonts w:hint="eastAsia"/>
          <w:sz w:val="22"/>
        </w:rPr>
        <w:t>では42回</w:t>
      </w:r>
      <w:r w:rsidR="005C2DC8">
        <w:rPr>
          <w:sz w:val="22"/>
        </w:rPr>
        <w:t>,</w:t>
      </w:r>
      <m:oMath>
        <m:r>
          <w:rPr>
            <w:rFonts w:ascii="Cambria Math" w:hAnsi="Cambria Math" w:hint="eastAsia"/>
            <w:sz w:val="22"/>
          </w:rPr>
          <m:t xml:space="preserve"> </m:t>
        </m:r>
        <m:r>
          <w:rPr>
            <w:rFonts w:ascii="Cambria Math" w:hAnsi="Cambria Math" w:hint="eastAsia"/>
            <w:sz w:val="22"/>
          </w:rPr>
          <m:t>α</m:t>
        </m:r>
        <m:r>
          <w:rPr>
            <w:rFonts w:ascii="Cambria Math" w:hAnsi="Cambria Math" w:hint="eastAsia"/>
            <w:sz w:val="22"/>
          </w:rPr>
          <m:t>＝</m:t>
        </m:r>
      </m:oMath>
      <w:r w:rsidR="005C2DC8">
        <w:rPr>
          <w:sz w:val="22"/>
        </w:rPr>
        <w:t>100(</w:t>
      </w:r>
      <w:r w:rsidR="005C2DC8">
        <w:rPr>
          <w:rFonts w:hint="eastAsia"/>
          <w:sz w:val="22"/>
        </w:rPr>
        <w:t>従来手法)</w:t>
      </w:r>
      <m:oMath>
        <m:r>
          <w:rPr>
            <w:rFonts w:ascii="Cambria Math" w:hAnsi="Cambria Math" w:hint="eastAsia"/>
            <w:sz w:val="22"/>
          </w:rPr>
          <m:t xml:space="preserve"> </m:t>
        </m:r>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oMath>
      <w:r w:rsidR="005C2DC8">
        <w:rPr>
          <w:sz w:val="22"/>
        </w:rPr>
        <w:t>(</w:t>
      </w:r>
      <w:r w:rsidR="005C2DC8">
        <w:rPr>
          <w:rFonts w:hint="eastAsia"/>
          <w:sz w:val="22"/>
        </w:rPr>
        <w:t>従来手法)</w:t>
      </w:r>
      <w:r w:rsidR="005C2DC8">
        <w:rPr>
          <w:sz w:val="22"/>
        </w:rPr>
        <w:t>,</w:t>
      </w:r>
      <w:r w:rsidR="005C2DC8" w:rsidRPr="00CB52D1">
        <w:rPr>
          <w:rFonts w:hint="eastAsia"/>
          <w:sz w:val="22"/>
        </w:rPr>
        <w:t>提案手法は1度もデッドラインミスをしていない.</w:t>
      </w:r>
      <w:r w:rsidR="005C2DC8">
        <w:rPr>
          <w:rFonts w:hint="eastAsia"/>
          <w:sz w:val="22"/>
        </w:rPr>
        <w:t>以上の結果からパラメータ変更前の実験においては</w:t>
      </w:r>
      <w:r w:rsidR="005C2DC8" w:rsidRPr="005C2DC8">
        <w:rPr>
          <w:rFonts w:hint="eastAsia"/>
          <w:sz w:val="22"/>
        </w:rPr>
        <w:t>最適に近い従来手法の値と同じくらいのメモリ削減量とデッドラインミス回数を達成</w:t>
      </w:r>
      <w:r w:rsidR="004A6235">
        <w:rPr>
          <w:rFonts w:hint="eastAsia"/>
          <w:sz w:val="22"/>
        </w:rPr>
        <w:t>できていることがわかる.</w:t>
      </w:r>
    </w:p>
    <w:p w14:paraId="2A92C57A" w14:textId="71B03C51" w:rsidR="007437D1" w:rsidRPr="00CB52D1" w:rsidRDefault="00DA39D8" w:rsidP="004A6235">
      <w:pPr>
        <w:spacing w:line="300" w:lineRule="exact"/>
        <w:ind w:firstLineChars="100" w:firstLine="220"/>
        <w:rPr>
          <w:sz w:val="22"/>
        </w:rPr>
      </w:pPr>
      <w:r w:rsidRPr="00CB52D1">
        <w:rPr>
          <w:rFonts w:hint="eastAsia"/>
          <w:sz w:val="22"/>
        </w:rPr>
        <w:t>図</w:t>
      </w:r>
      <w:r w:rsidR="005C2DC8">
        <w:rPr>
          <w:sz w:val="22"/>
        </w:rPr>
        <w:t>11</w:t>
      </w:r>
      <w:r w:rsidR="009A56C8" w:rsidRPr="00CB52D1">
        <w:rPr>
          <w:sz w:val="22"/>
        </w:rPr>
        <w:t>,</w:t>
      </w:r>
      <w:r w:rsidR="005C2DC8">
        <w:rPr>
          <w:sz w:val="22"/>
        </w:rPr>
        <w:t>12</w:t>
      </w:r>
      <w:r w:rsidR="009A56C8" w:rsidRPr="00CB52D1">
        <w:rPr>
          <w:rFonts w:hint="eastAsia"/>
          <w:sz w:val="22"/>
        </w:rPr>
        <w:t>から</w:t>
      </w:r>
      <w:r w:rsidR="005C2DC8">
        <w:rPr>
          <w:rFonts w:hint="eastAsia"/>
          <w:sz w:val="22"/>
        </w:rPr>
        <w:t>パラメータ変更後</w:t>
      </w:r>
      <w:r w:rsidR="00844528" w:rsidRPr="00CB52D1">
        <w:rPr>
          <w:rFonts w:hint="eastAsia"/>
          <w:sz w:val="22"/>
        </w:rPr>
        <w:t>10</w:t>
      </w:r>
      <w:r w:rsidR="00776A0F">
        <w:rPr>
          <w:sz w:val="22"/>
        </w:rPr>
        <w:t>0</w:t>
      </w:r>
      <w:r w:rsidR="0084452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776A0F">
        <w:rPr>
          <w:sz w:val="22"/>
        </w:rPr>
        <w:t>1</w:t>
      </w:r>
      <w:r w:rsidR="00AD309E">
        <w:rPr>
          <w:sz w:val="22"/>
        </w:rPr>
        <w:t>349300</w:t>
      </w:r>
      <w:r w:rsidR="0068095F" w:rsidRPr="00CB52D1">
        <w:rPr>
          <w:rFonts w:hint="eastAsia"/>
          <w:sz w:val="22"/>
        </w:rPr>
        <w:t>で</w:t>
      </w:r>
      <w:r w:rsidR="00844528" w:rsidRPr="00CB52D1">
        <w:rPr>
          <w:rFonts w:hint="eastAsia"/>
          <w:sz w:val="22"/>
        </w:rPr>
        <w:t>一番大きくなり,</w:t>
      </w:r>
      <w:r w:rsidR="00AD309E">
        <w:rPr>
          <w:rFonts w:hint="eastAsia"/>
          <w:sz w:val="22"/>
        </w:rPr>
        <w:t>提案手法</w:t>
      </w:r>
      <w:r w:rsidR="00844528" w:rsidRPr="00CB52D1">
        <w:rPr>
          <w:rFonts w:hint="eastAsia"/>
          <w:sz w:val="22"/>
        </w:rPr>
        <w:t>が</w:t>
      </w:r>
      <w:r w:rsidR="00AD309E">
        <w:rPr>
          <w:sz w:val="22"/>
        </w:rPr>
        <w:t>12259112</w:t>
      </w:r>
      <w:r w:rsidR="0068095F" w:rsidRPr="00CB52D1">
        <w:rPr>
          <w:rFonts w:hint="eastAsia"/>
          <w:sz w:val="22"/>
        </w:rPr>
        <w:t>で</w:t>
      </w:r>
      <w:r w:rsidR="00844528" w:rsidRPr="00CB52D1">
        <w:rPr>
          <w:rFonts w:hint="eastAsia"/>
          <w:sz w:val="22"/>
        </w:rPr>
        <w:t>一番小さくなった.</w:t>
      </w:r>
      <w:r w:rsidR="00D02499" w:rsidRPr="00CB52D1">
        <w:rPr>
          <w:rFonts w:hint="eastAsia"/>
          <w:sz w:val="22"/>
        </w:rPr>
        <w:t>最悪メモリ消費量が最</w:t>
      </w:r>
      <w:r w:rsidR="0068095F" w:rsidRPr="00CB52D1">
        <w:rPr>
          <w:rFonts w:hint="eastAsia"/>
          <w:sz w:val="22"/>
        </w:rPr>
        <w:t>大になるときは</w:t>
      </w:r>
      <w:r w:rsidR="00E73068">
        <w:rPr>
          <w:rFonts w:hint="eastAsia"/>
          <w:sz w:val="22"/>
        </w:rPr>
        <w:t>どのαの値でも同じで最小となるときも同じとなった.</w:t>
      </w:r>
      <w:r w:rsidR="00D02499">
        <w:rPr>
          <w:rFonts w:hint="eastAsia"/>
          <w:sz w:val="22"/>
        </w:rPr>
        <w:t>以上の実験結果から提案手法は従来手法よりも手法として優れていることがわかる.</w:t>
      </w:r>
      <w:r w:rsidR="00A63A4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A63A48" w:rsidRPr="00CB52D1">
        <w:rPr>
          <w:sz w:val="22"/>
        </w:rPr>
        <w:t>(</w:t>
      </w:r>
      <w:r w:rsidR="00A63A48" w:rsidRPr="00CB52D1">
        <w:rPr>
          <w:rFonts w:hint="eastAsia"/>
          <w:sz w:val="22"/>
        </w:rPr>
        <w:t>従来手法</w:t>
      </w:r>
      <w:r w:rsidR="00A63A48" w:rsidRPr="00CB52D1">
        <w:rPr>
          <w:sz w:val="22"/>
        </w:rPr>
        <w:t>)</w:t>
      </w:r>
      <w:r w:rsidR="00D06E27">
        <w:rPr>
          <w:sz w:val="22"/>
        </w:rPr>
        <w:t>,100(</w:t>
      </w:r>
      <w:r w:rsidR="00D06E27">
        <w:rPr>
          <w:rFonts w:hint="eastAsia"/>
          <w:sz w:val="22"/>
        </w:rPr>
        <w:t>従来手法)</w:t>
      </w:r>
      <w:r w:rsidR="00A63A48" w:rsidRPr="00CB52D1">
        <w:rPr>
          <w:rFonts w:hint="eastAsia"/>
          <w:sz w:val="22"/>
        </w:rPr>
        <w:t>では</w:t>
      </w:r>
      <w:r w:rsidR="00D02499">
        <w:rPr>
          <w:rFonts w:hint="eastAsia"/>
          <w:sz w:val="22"/>
        </w:rPr>
        <w:t>4</w:t>
      </w:r>
      <w:r w:rsidR="00D06E27">
        <w:rPr>
          <w:sz w:val="22"/>
        </w:rPr>
        <w:t>5</w:t>
      </w:r>
      <w:r w:rsidR="00D02499">
        <w:rPr>
          <w:rFonts w:hint="eastAsia"/>
          <w:sz w:val="22"/>
        </w:rPr>
        <w:t>回</w:t>
      </w:r>
      <w:r w:rsidR="00AF1B05" w:rsidRPr="00CB52D1">
        <w:rPr>
          <w:rFonts w:hint="eastAsia"/>
          <w:sz w:val="22"/>
        </w:rPr>
        <w:t>，</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oMath>
      <w:r w:rsidR="00D06E27">
        <w:rPr>
          <w:rFonts w:hint="eastAsia"/>
          <w:sz w:val="22"/>
        </w:rPr>
        <w:t>では</w:t>
      </w:r>
      <w:r w:rsidR="00D06E27">
        <w:rPr>
          <w:sz w:val="22"/>
        </w:rPr>
        <w:t>7</w:t>
      </w:r>
      <w:r w:rsidR="00D06E27">
        <w:rPr>
          <w:rFonts w:hint="eastAsia"/>
          <w:sz w:val="22"/>
        </w:rPr>
        <w:t>回デッドラインミスしているが,</w:t>
      </w:r>
      <w:r w:rsidR="00A63A48" w:rsidRPr="00CB52D1">
        <w:rPr>
          <w:rFonts w:hint="eastAsia"/>
          <w:sz w:val="22"/>
        </w:rPr>
        <w:t>提案手法は1度もデッドラインミスをしていない.</w:t>
      </w:r>
      <w:r w:rsidR="004A6235" w:rsidRPr="004A6235">
        <w:rPr>
          <w:rFonts w:hint="eastAsia"/>
          <w:sz w:val="22"/>
        </w:rPr>
        <w:t xml:space="preserve"> </w:t>
      </w:r>
      <w:r w:rsidR="004A6235">
        <w:rPr>
          <w:rFonts w:hint="eastAsia"/>
          <w:sz w:val="22"/>
        </w:rPr>
        <w:t>以上の</w:t>
      </w:r>
      <w:r w:rsidR="004A6235">
        <w:rPr>
          <w:rFonts w:hint="eastAsia"/>
          <w:sz w:val="22"/>
        </w:rPr>
        <w:t>パラメータ変更後の</w:t>
      </w:r>
      <w:r w:rsidR="004A6235">
        <w:rPr>
          <w:rFonts w:hint="eastAsia"/>
          <w:sz w:val="22"/>
        </w:rPr>
        <w:t>実験結果から提案手法は従来手法よりも手法として優れていることがわかる.</w:t>
      </w:r>
      <w:r w:rsidR="004A6235">
        <w:rPr>
          <w:rFonts w:hint="eastAsia"/>
          <w:sz w:val="22"/>
        </w:rPr>
        <w:t>よって</w:t>
      </w:r>
      <w:r w:rsidR="00A63A48" w:rsidRPr="00CB52D1">
        <w:rPr>
          <w:rFonts w:hint="eastAsia"/>
          <w:sz w:val="22"/>
        </w:rPr>
        <w:t>,</w:t>
      </w:r>
      <w:r w:rsidR="0068095F" w:rsidRPr="00CB52D1">
        <w:rPr>
          <w:rFonts w:hint="eastAsia"/>
          <w:sz w:val="22"/>
        </w:rPr>
        <w:t>今回の実験において</w:t>
      </w:r>
      <w:r w:rsidR="00A63A48" w:rsidRPr="00CB52D1">
        <w:rPr>
          <w:rFonts w:hint="eastAsia"/>
          <w:sz w:val="22"/>
        </w:rPr>
        <w:t>は</w:t>
      </w:r>
      <w:r w:rsidR="00D02499">
        <w:rPr>
          <w:rFonts w:hint="eastAsia"/>
          <w:sz w:val="22"/>
        </w:rPr>
        <w:t>提案手法</w:t>
      </w:r>
      <w:r w:rsidR="00D02499" w:rsidRPr="00CB52D1" w:rsidDel="00D02499">
        <w:rPr>
          <w:rFonts w:hint="eastAsia"/>
          <w:sz w:val="22"/>
        </w:rPr>
        <w:t xml:space="preserve"> </w:t>
      </w:r>
      <m:oMath>
        <m:r>
          <w:rPr>
            <w:rFonts w:ascii="Cambria Math" w:hAnsi="Cambria Math" w:hint="eastAsia"/>
            <w:sz w:val="22"/>
          </w:rPr>
          <m:t>α</m:t>
        </m:r>
      </m:oMath>
      <w:r w:rsidR="00A63A48" w:rsidRPr="00CB52D1">
        <w:rPr>
          <w:rFonts w:hint="eastAsia"/>
          <w:sz w:val="22"/>
        </w:rPr>
        <w:t>の自動推定は有効であることがわかる.</w:t>
      </w:r>
      <w:bookmarkStart w:id="22" w:name="_Hlk62669039"/>
      <w:r w:rsidR="00C16915" w:rsidRPr="00CB52D1" w:rsidDel="00C16915">
        <w:rPr>
          <w:rFonts w:hint="eastAsia"/>
          <w:sz w:val="22"/>
        </w:rPr>
        <w:t xml:space="preserve"> </w:t>
      </w:r>
      <w:bookmarkEnd w:id="22"/>
    </w:p>
    <w:p w14:paraId="5889CEB2" w14:textId="39CB6B57" w:rsidR="007C678F" w:rsidRPr="00CB52D1" w:rsidRDefault="007C678F" w:rsidP="004B4482">
      <w:pPr>
        <w:rPr>
          <w:sz w:val="22"/>
        </w:rPr>
      </w:pPr>
    </w:p>
    <w:p w14:paraId="4BE1B8EE" w14:textId="2A994E14" w:rsidR="007C678F" w:rsidRPr="00CB52D1" w:rsidRDefault="007C678F" w:rsidP="004B4482">
      <w:pPr>
        <w:rPr>
          <w:sz w:val="22"/>
        </w:rPr>
      </w:pPr>
    </w:p>
    <w:p w14:paraId="565513E8" w14:textId="57C572AE" w:rsidR="007C678F" w:rsidRPr="00AF1B05" w:rsidRDefault="007C678F" w:rsidP="002333A6">
      <w:pPr>
        <w:tabs>
          <w:tab w:val="right" w:pos="8504"/>
        </w:tabs>
      </w:pPr>
    </w:p>
    <w:p w14:paraId="74A23DCB" w14:textId="29BF0C68" w:rsidR="007C678F" w:rsidRDefault="007C678F" w:rsidP="004B4482"/>
    <w:p w14:paraId="214BBDB0" w14:textId="16572812" w:rsidR="007C678F" w:rsidRDefault="007C678F" w:rsidP="004B4482"/>
    <w:p w14:paraId="28A8E9BF" w14:textId="3CBB261F" w:rsidR="007C678F" w:rsidRDefault="007C678F" w:rsidP="004B4482"/>
    <w:p w14:paraId="72B247EE" w14:textId="40C44EFD" w:rsidR="007C678F" w:rsidRDefault="007C678F" w:rsidP="004B4482"/>
    <w:p w14:paraId="4617145B" w14:textId="0C882DD4" w:rsidR="007C678F" w:rsidRDefault="007C678F" w:rsidP="004B4482"/>
    <w:p w14:paraId="5F52E1C0" w14:textId="44FFBF10" w:rsidR="007C678F" w:rsidRDefault="007C678F" w:rsidP="004B4482"/>
    <w:p w14:paraId="321128F2" w14:textId="10D615FC" w:rsidR="007C678F" w:rsidRDefault="007C678F" w:rsidP="004B4482"/>
    <w:p w14:paraId="00161F4B" w14:textId="6BBB434E" w:rsidR="00FA2BD4" w:rsidRDefault="00FA2BD4" w:rsidP="004B4482"/>
    <w:p w14:paraId="0A11F6FC" w14:textId="36E4105E" w:rsidR="00FA2BD4" w:rsidRDefault="00FA2BD4" w:rsidP="004B4482"/>
    <w:p w14:paraId="6654B51F" w14:textId="47203624" w:rsidR="00FA2BD4" w:rsidRDefault="00FA2BD4" w:rsidP="004B4482"/>
    <w:p w14:paraId="39C9DAD2" w14:textId="690E5E83" w:rsidR="00FA2BD4" w:rsidRDefault="00FA2BD4" w:rsidP="004B4482"/>
    <w:p w14:paraId="674CA938" w14:textId="4574E7D7" w:rsidR="00FA2BD4" w:rsidRDefault="00FA2BD4" w:rsidP="004B4482"/>
    <w:p w14:paraId="30EEF0E2" w14:textId="40ECCBAE" w:rsidR="00FA2BD4" w:rsidRDefault="00FA2BD4" w:rsidP="004B4482"/>
    <w:p w14:paraId="574EBBDC" w14:textId="23BDDAA4" w:rsidR="00FA2BD4" w:rsidRDefault="00FA2BD4" w:rsidP="004B4482"/>
    <w:p w14:paraId="3C3B6CFA" w14:textId="77777777" w:rsidR="00FA2BD4" w:rsidRDefault="00FA2BD4" w:rsidP="004B4482">
      <w:pPr>
        <w:rPr>
          <w:rFonts w:hint="eastAsia"/>
        </w:rPr>
      </w:pPr>
    </w:p>
    <w:p w14:paraId="36F805BD" w14:textId="1E1A8497" w:rsidR="00784E21" w:rsidRDefault="00784E21" w:rsidP="00784E21">
      <w:pPr>
        <w:pStyle w:val="1"/>
      </w:pPr>
      <w:bookmarkStart w:id="23" w:name="_Toc62735273"/>
      <w:r>
        <w:lastRenderedPageBreak/>
        <w:t>8.</w:t>
      </w:r>
      <w:r w:rsidR="004E43C4">
        <w:rPr>
          <w:rFonts w:hint="eastAsia"/>
        </w:rPr>
        <w:t>あとがき</w:t>
      </w:r>
      <w:bookmarkEnd w:id="23"/>
    </w:p>
    <w:p w14:paraId="34C383BD" w14:textId="5484ED5B" w:rsidR="007C678F" w:rsidRPr="00CB52D1" w:rsidRDefault="007C678F" w:rsidP="00FA2BD4">
      <w:pPr>
        <w:spacing w:line="300" w:lineRule="exact"/>
        <w:rPr>
          <w:sz w:val="22"/>
        </w:rPr>
      </w:pPr>
      <w:r>
        <w:rPr>
          <w:rFonts w:hint="eastAsia"/>
        </w:rPr>
        <w:t xml:space="preserve">　</w:t>
      </w:r>
      <w:r w:rsidRPr="00CB52D1">
        <w:rPr>
          <w:rFonts w:hint="eastAsia"/>
          <w:sz w:val="22"/>
        </w:rPr>
        <w:t>本研究では,先行研究[</w:t>
      </w:r>
      <w:r w:rsidRPr="00CB52D1">
        <w:rPr>
          <w:sz w:val="22"/>
        </w:rPr>
        <w:t>3]</w:t>
      </w:r>
      <w:r w:rsidRPr="00CB52D1">
        <w:rPr>
          <w:rFonts w:hint="eastAsia"/>
          <w:sz w:val="22"/>
        </w:rPr>
        <w:t>で提案されていた</w:t>
      </w:r>
      <w:r w:rsidRPr="00CB52D1">
        <w:rPr>
          <w:sz w:val="22"/>
        </w:rPr>
        <w:t>ヒープメモリと実時間制約を共に考慮したスケジューリング</w:t>
      </w:r>
      <w:r w:rsidRPr="00CB52D1">
        <w:rPr>
          <w:rFonts w:hint="eastAsia"/>
          <w:sz w:val="22"/>
        </w:rPr>
        <w:t>手法LMCLF</w:t>
      </w:r>
      <w:r w:rsidR="00913967" w:rsidRPr="00CB52D1">
        <w:rPr>
          <w:rFonts w:hint="eastAsia"/>
          <w:sz w:val="22"/>
        </w:rPr>
        <w:t>で使用されるパラメータ</w:t>
      </w:r>
      <m:oMath>
        <m:r>
          <w:rPr>
            <w:rFonts w:ascii="Cambria Math" w:hAnsi="Cambria Math" w:hint="eastAsia"/>
            <w:sz w:val="22"/>
          </w:rPr>
          <m:t>α</m:t>
        </m:r>
      </m:oMath>
      <w:r w:rsidRPr="00CB52D1">
        <w:rPr>
          <w:rFonts w:hint="eastAsia"/>
          <w:sz w:val="22"/>
        </w:rPr>
        <w:t>のより適切な値を自動的に導出する方法を提案した.</w:t>
      </w:r>
      <w:r w:rsidR="00913967" w:rsidRPr="00CB52D1">
        <w:rPr>
          <w:rFonts w:hint="eastAsia"/>
          <w:sz w:val="22"/>
        </w:rPr>
        <w:t>評価実験により，</w:t>
      </w:r>
      <w:r w:rsidR="00EE3B93" w:rsidRPr="00CB52D1">
        <w:rPr>
          <w:rFonts w:hint="eastAsia"/>
          <w:sz w:val="22"/>
        </w:rPr>
        <w:t>提案手法は事前に</w:t>
      </w:r>
      <m:oMath>
        <m:r>
          <w:rPr>
            <w:rFonts w:ascii="Cambria Math" w:hAnsi="Cambria Math" w:hint="eastAsia"/>
            <w:sz w:val="22"/>
          </w:rPr>
          <m:t>α</m:t>
        </m:r>
      </m:oMath>
      <w:r w:rsidR="00EE3B93" w:rsidRPr="00CB52D1">
        <w:rPr>
          <w:rFonts w:hint="eastAsia"/>
          <w:sz w:val="22"/>
        </w:rPr>
        <w:t>の値を設定しなくても，平均的に</w:t>
      </w:r>
      <w:r w:rsidR="007437D1" w:rsidRPr="00CB52D1">
        <w:rPr>
          <w:rFonts w:hint="eastAsia"/>
          <w:sz w:val="22"/>
        </w:rPr>
        <w:t>従来手法</w:t>
      </w:r>
      <w:r w:rsidR="00EE3B93" w:rsidRPr="00CB52D1">
        <w:rPr>
          <w:rFonts w:hint="eastAsia"/>
          <w:sz w:val="22"/>
        </w:rPr>
        <w:t>とほぼ同等</w:t>
      </w:r>
      <w:r w:rsidR="004A6235">
        <w:rPr>
          <w:rFonts w:hint="eastAsia"/>
          <w:sz w:val="22"/>
        </w:rPr>
        <w:t>かそれ以上の</w:t>
      </w:r>
      <w:ins w:id="24" w:author="新井　諒介" w:date="2021-02-13T13:05:00Z">
        <w:r w:rsidR="004A6235">
          <w:rPr>
            <w:rFonts w:hint="eastAsia"/>
            <w:sz w:val="22"/>
          </w:rPr>
          <w:t>メモリ</w:t>
        </w:r>
      </w:ins>
      <w:del w:id="25" w:author="新井　諒介" w:date="2021-02-13T13:04:00Z">
        <w:r w:rsidR="00EE3B93" w:rsidRPr="00CB52D1" w:rsidDel="004A6235">
          <w:rPr>
            <w:rFonts w:hint="eastAsia"/>
            <w:sz w:val="22"/>
          </w:rPr>
          <w:delText>の</w:delText>
        </w:r>
      </w:del>
      <w:r w:rsidR="00EE3B93" w:rsidRPr="00CB52D1">
        <w:rPr>
          <w:rFonts w:hint="eastAsia"/>
          <w:sz w:val="22"/>
        </w:rPr>
        <w:t>削減量</w:t>
      </w:r>
      <w:r w:rsidR="004A6235">
        <w:rPr>
          <w:rFonts w:hint="eastAsia"/>
          <w:sz w:val="22"/>
        </w:rPr>
        <w:t>やデッドラインミス回数を達成でき</w:t>
      </w:r>
      <w:r w:rsidR="00EE3B93" w:rsidRPr="00CB52D1">
        <w:rPr>
          <w:rFonts w:hint="eastAsia"/>
          <w:sz w:val="22"/>
        </w:rPr>
        <w:t>ることがわかった．</w:t>
      </w:r>
      <w:r w:rsidR="00452581" w:rsidRPr="00CB52D1">
        <w:rPr>
          <w:rFonts w:hint="eastAsia"/>
          <w:sz w:val="22"/>
        </w:rPr>
        <w:t>しかし,</w:t>
      </w:r>
      <w:r w:rsidR="007437D1" w:rsidRPr="00CB52D1">
        <w:rPr>
          <w:rFonts w:hint="eastAsia"/>
          <w:sz w:val="22"/>
        </w:rPr>
        <w:t>今回は</w:t>
      </w:r>
      <w:r w:rsidR="00A63A48" w:rsidRPr="00CB52D1">
        <w:rPr>
          <w:rFonts w:hint="eastAsia"/>
          <w:sz w:val="22"/>
        </w:rPr>
        <w:t>実験においてスケジューラが</w:t>
      </w:r>
      <w:r w:rsidR="004A6235">
        <w:rPr>
          <w:sz w:val="22"/>
        </w:rPr>
        <w:t>1</w:t>
      </w:r>
      <w:r w:rsidR="007437D1" w:rsidRPr="00CB52D1">
        <w:rPr>
          <w:rFonts w:hint="eastAsia"/>
          <w:sz w:val="22"/>
        </w:rPr>
        <w:t>プロセッサ環境下</w:t>
      </w:r>
      <w:r w:rsidR="00D06E27">
        <w:rPr>
          <w:rFonts w:hint="eastAsia"/>
          <w:sz w:val="22"/>
        </w:rPr>
        <w:t>しか想定していないため</w:t>
      </w:r>
      <w:r w:rsidR="007437D1" w:rsidRPr="00CB52D1">
        <w:rPr>
          <w:rFonts w:hint="eastAsia"/>
          <w:sz w:val="22"/>
        </w:rPr>
        <w:t>これを</w:t>
      </w:r>
      <w:r w:rsidR="004A6235">
        <w:rPr>
          <w:sz w:val="22"/>
        </w:rPr>
        <w:t>2</w:t>
      </w:r>
      <w:r w:rsidR="007437D1" w:rsidRPr="00CB52D1">
        <w:rPr>
          <w:rFonts w:hint="eastAsia"/>
          <w:sz w:val="22"/>
        </w:rPr>
        <w:t>プロセッサ環境下でも</w:t>
      </w:r>
      <w:r w:rsidR="00630A0C">
        <w:rPr>
          <w:rFonts w:hint="eastAsia"/>
          <w:sz w:val="22"/>
        </w:rPr>
        <w:t>対応できるように</w:t>
      </w:r>
      <w:r w:rsidR="007437D1" w:rsidRPr="00CB52D1">
        <w:rPr>
          <w:rFonts w:hint="eastAsia"/>
          <w:sz w:val="22"/>
        </w:rPr>
        <w:t>させていくのが今後の課題となる.</w:t>
      </w:r>
    </w:p>
    <w:p w14:paraId="2174749B" w14:textId="40670459" w:rsidR="00E2492F" w:rsidRDefault="00E2492F" w:rsidP="00FA2BD4">
      <w:pPr>
        <w:spacing w:line="300" w:lineRule="exact"/>
      </w:pPr>
    </w:p>
    <w:p w14:paraId="4B1EB075" w14:textId="73646872" w:rsidR="00EA66B4" w:rsidRDefault="00EA66B4" w:rsidP="00FA2BD4">
      <w:pPr>
        <w:spacing w:line="300" w:lineRule="exact"/>
      </w:pPr>
    </w:p>
    <w:p w14:paraId="6E07C57D" w14:textId="7AFE6827" w:rsidR="00EA66B4" w:rsidRDefault="00EA66B4" w:rsidP="00913967"/>
    <w:p w14:paraId="0CEEA3F8" w14:textId="33030915" w:rsidR="00EA66B4" w:rsidRDefault="00EA66B4" w:rsidP="00913967"/>
    <w:p w14:paraId="1680272C" w14:textId="0185D2AB" w:rsidR="00EA66B4" w:rsidRDefault="00EA66B4" w:rsidP="00913967"/>
    <w:p w14:paraId="05EF8B65" w14:textId="185EC480" w:rsidR="00EA66B4" w:rsidRDefault="00EA66B4" w:rsidP="00913967"/>
    <w:p w14:paraId="06A51681" w14:textId="5CB62AE7" w:rsidR="00EA66B4" w:rsidRDefault="00EA66B4" w:rsidP="00913967"/>
    <w:p w14:paraId="5398B962" w14:textId="6BB0DB5F" w:rsidR="00EA66B4" w:rsidRDefault="00EA66B4" w:rsidP="00913967"/>
    <w:p w14:paraId="7ADCCF4F" w14:textId="441181AB" w:rsidR="00EA66B4" w:rsidRDefault="00EA66B4" w:rsidP="00913967"/>
    <w:p w14:paraId="6EA85BE7" w14:textId="11D5CBCA" w:rsidR="00EA66B4" w:rsidRDefault="00EA66B4" w:rsidP="00913967"/>
    <w:p w14:paraId="51F7CDE3" w14:textId="1B9FCE83" w:rsidR="00EA66B4" w:rsidRDefault="00EA66B4" w:rsidP="00913967"/>
    <w:p w14:paraId="5CC243CA" w14:textId="62FFBDD8" w:rsidR="00EA66B4" w:rsidRDefault="00EA66B4" w:rsidP="00913967"/>
    <w:p w14:paraId="0822EE59" w14:textId="64DCDD6C" w:rsidR="00EA66B4" w:rsidRDefault="00EA66B4" w:rsidP="00913967"/>
    <w:p w14:paraId="08276B67" w14:textId="1B7B9295" w:rsidR="00EA66B4" w:rsidRDefault="00EA66B4" w:rsidP="00913967"/>
    <w:p w14:paraId="6EB32FE0" w14:textId="60A2FD5C" w:rsidR="00EA66B4" w:rsidRDefault="00EA66B4" w:rsidP="00913967"/>
    <w:p w14:paraId="67DE9FF7" w14:textId="5DB9B63C" w:rsidR="00EA66B4" w:rsidRDefault="00EA66B4" w:rsidP="00913967"/>
    <w:p w14:paraId="38910885" w14:textId="096152E2" w:rsidR="00EA66B4" w:rsidRDefault="00EA66B4" w:rsidP="00913967"/>
    <w:p w14:paraId="75B56EC2" w14:textId="09959925" w:rsidR="00EA66B4" w:rsidRDefault="00EA66B4" w:rsidP="00913967"/>
    <w:p w14:paraId="4B20D0C5" w14:textId="178CCEAD" w:rsidR="00EA66B4" w:rsidRDefault="00EA66B4" w:rsidP="00913967"/>
    <w:p w14:paraId="5031F701" w14:textId="69FFD620" w:rsidR="00EA66B4" w:rsidRDefault="00EA66B4" w:rsidP="00913967"/>
    <w:p w14:paraId="16C683FC" w14:textId="58C225C6" w:rsidR="00FA2BD4" w:rsidRDefault="00FA2BD4" w:rsidP="00913967"/>
    <w:p w14:paraId="2B3004DB" w14:textId="3350DBA5" w:rsidR="00FA2BD4" w:rsidRDefault="00FA2BD4" w:rsidP="00913967"/>
    <w:p w14:paraId="400711C6" w14:textId="47AA0B7A" w:rsidR="00FA2BD4" w:rsidRDefault="00FA2BD4" w:rsidP="00913967"/>
    <w:p w14:paraId="6187334A" w14:textId="6C1F7AD4" w:rsidR="00FA2BD4" w:rsidRDefault="00FA2BD4" w:rsidP="00913967"/>
    <w:p w14:paraId="0EB7FD72" w14:textId="77777777" w:rsidR="00FA2BD4" w:rsidRDefault="00FA2BD4" w:rsidP="00913967"/>
    <w:p w14:paraId="73A9779D" w14:textId="77777777" w:rsidR="00FA2BD4" w:rsidRPr="00913967" w:rsidRDefault="00FA2BD4" w:rsidP="00913967"/>
    <w:p w14:paraId="2DA219E8" w14:textId="28D0AEA3" w:rsidR="004B4482" w:rsidRDefault="004B4482" w:rsidP="004B4482">
      <w:pPr>
        <w:pStyle w:val="1"/>
      </w:pPr>
      <w:bookmarkStart w:id="26" w:name="_Toc62735274"/>
      <w:r>
        <w:rPr>
          <w:rFonts w:hint="eastAsia"/>
        </w:rPr>
        <w:lastRenderedPageBreak/>
        <w:t>参考文献</w:t>
      </w:r>
      <w:bookmarkEnd w:id="26"/>
    </w:p>
    <w:p w14:paraId="593A8E22" w14:textId="77777777" w:rsidR="004B4482" w:rsidRPr="00CB52D1" w:rsidRDefault="004B4482" w:rsidP="00FA2BD4">
      <w:pPr>
        <w:snapToGrid w:val="0"/>
        <w:spacing w:line="300" w:lineRule="exact"/>
        <w:rPr>
          <w:sz w:val="22"/>
        </w:rPr>
      </w:pPr>
      <w:r w:rsidRPr="00CB52D1">
        <w:rPr>
          <w:sz w:val="22"/>
        </w:rPr>
        <w:t xml:space="preserve">[1]R. </w:t>
      </w:r>
      <w:proofErr w:type="spellStart"/>
      <w:r w:rsidRPr="00CB52D1">
        <w:rPr>
          <w:sz w:val="22"/>
        </w:rPr>
        <w:t>Zurawski</w:t>
      </w:r>
      <w:proofErr w:type="spellEnd"/>
      <w:r w:rsidRPr="00CB52D1">
        <w:rPr>
          <w:sz w:val="22"/>
        </w:rPr>
        <w:t xml:space="preserve">, “Embedded Systems Handbook, Second Edition: Embedded Systems Design and Verification”, CRC Press, 2009. </w:t>
      </w:r>
    </w:p>
    <w:p w14:paraId="366BA44A" w14:textId="77777777" w:rsidR="004B4482" w:rsidRPr="00CB52D1" w:rsidRDefault="004B4482" w:rsidP="00FA2BD4">
      <w:pPr>
        <w:snapToGrid w:val="0"/>
        <w:spacing w:line="300" w:lineRule="exact"/>
        <w:rPr>
          <w:sz w:val="22"/>
        </w:rPr>
      </w:pPr>
      <w:r w:rsidRPr="00CB52D1">
        <w:rPr>
          <w:sz w:val="22"/>
        </w:rPr>
        <w:t xml:space="preserve">[2] Y. Machigashira and A. Nakata, “An improved LLF scheduling for reducing maximum memory consumption by considering laxity time”, In Proc. of 12th Int. </w:t>
      </w:r>
      <w:proofErr w:type="spellStart"/>
      <w:r w:rsidRPr="00CB52D1">
        <w:rPr>
          <w:sz w:val="22"/>
        </w:rPr>
        <w:t>Symp</w:t>
      </w:r>
      <w:proofErr w:type="spellEnd"/>
      <w:r w:rsidRPr="00CB52D1">
        <w:rPr>
          <w:sz w:val="22"/>
        </w:rPr>
        <w:t xml:space="preserve">. on Theoretical Aspects of Software Engineering, pp.144–149, IEEE Computer Society Press, 2018. </w:t>
      </w:r>
    </w:p>
    <w:p w14:paraId="5A8A80F9" w14:textId="77777777" w:rsidR="004B4482" w:rsidRPr="00CB52D1" w:rsidRDefault="004B4482" w:rsidP="00FA2BD4">
      <w:pPr>
        <w:snapToGrid w:val="0"/>
        <w:spacing w:line="300" w:lineRule="exact"/>
        <w:rPr>
          <w:sz w:val="22"/>
        </w:rPr>
      </w:pPr>
      <w:r w:rsidRPr="00CB52D1">
        <w:rPr>
          <w:sz w:val="22"/>
        </w:rPr>
        <w:t xml:space="preserve">[3] </w:t>
      </w:r>
      <w:r w:rsidRPr="00CB52D1">
        <w:rPr>
          <w:rFonts w:hint="eastAsia"/>
          <w:sz w:val="22"/>
        </w:rPr>
        <w:t>町頭優輝</w:t>
      </w:r>
      <w:r w:rsidRPr="00CB52D1">
        <w:rPr>
          <w:sz w:val="22"/>
        </w:rPr>
        <w:t>, 中田明夫, 「</w:t>
      </w:r>
      <w:r w:rsidRPr="00CB52D1">
        <w:rPr>
          <w:rFonts w:hint="eastAsia"/>
          <w:sz w:val="22"/>
        </w:rPr>
        <w:t>ヒープメモリ確保・解放量と実時間制約を共に考慮しマルチプロセッサシステムのメモリ消費量を削減するリアルタイムスケジューリング</w:t>
      </w:r>
      <w:r w:rsidRPr="00CB52D1">
        <w:rPr>
          <w:sz w:val="22"/>
        </w:rPr>
        <w:t>」, 電子情報通信学会ソフトウェアサイ</w:t>
      </w:r>
      <w:r w:rsidRPr="00CB52D1">
        <w:rPr>
          <w:rFonts w:hint="eastAsia"/>
          <w:sz w:val="22"/>
        </w:rPr>
        <w:t>エンス研究会報告</w:t>
      </w:r>
      <w:r w:rsidRPr="00CB52D1">
        <w:rPr>
          <w:sz w:val="22"/>
        </w:rPr>
        <w:t>(SS2019), 信学技報(SS2019–45), pp.25–30, 2020.</w:t>
      </w:r>
    </w:p>
    <w:p w14:paraId="0E82C559" w14:textId="77777777" w:rsidR="004B4482" w:rsidRPr="00CB52D1" w:rsidRDefault="004B4482" w:rsidP="00FA2BD4">
      <w:pPr>
        <w:snapToGrid w:val="0"/>
        <w:spacing w:line="300" w:lineRule="exact"/>
        <w:rPr>
          <w:sz w:val="22"/>
        </w:rPr>
      </w:pPr>
      <w:r w:rsidRPr="00CB52D1">
        <w:rPr>
          <w:sz w:val="22"/>
        </w:rPr>
        <w:t>[4] T. P. Baker, “Comparison of Empirical Success Rates of Global vs. Partitioned Fix-Priority and EDF Scheduling for Hard Real Time”, Technical Report TR-050601, Department of Computer Science, Florida State University, pp.1–14, 2005.</w:t>
      </w:r>
    </w:p>
    <w:p w14:paraId="49D9A898" w14:textId="14D1DA32" w:rsidR="004B4482" w:rsidRPr="00CB52D1" w:rsidRDefault="004B4482" w:rsidP="00FA2BD4">
      <w:pPr>
        <w:snapToGrid w:val="0"/>
        <w:spacing w:line="300" w:lineRule="exact"/>
        <w:rPr>
          <w:sz w:val="22"/>
        </w:rPr>
      </w:pPr>
      <w:r w:rsidRPr="00CB52D1">
        <w:rPr>
          <w:sz w:val="22"/>
        </w:rPr>
        <w:t>[5] J. Lee, “Time-Reversibility for Real-Time Scheduling on Multiprocessor Systems”, IEEE Transactions on Parallel and Distributed Systems, Vol. 28, No. 1,</w:t>
      </w:r>
    </w:p>
    <w:p w14:paraId="223F563E" w14:textId="0C6CE3CD" w:rsidR="00635457" w:rsidRPr="00CB52D1" w:rsidRDefault="00635457" w:rsidP="00FA2BD4">
      <w:pPr>
        <w:snapToGrid w:val="0"/>
        <w:spacing w:line="300" w:lineRule="exact"/>
        <w:rPr>
          <w:sz w:val="22"/>
        </w:rPr>
      </w:pPr>
      <w:r w:rsidRPr="00CB52D1">
        <w:rPr>
          <w:rFonts w:hint="eastAsia"/>
          <w:sz w:val="22"/>
        </w:rPr>
        <w:t>[</w:t>
      </w:r>
      <w:r w:rsidRPr="00CB52D1">
        <w:rPr>
          <w:sz w:val="22"/>
        </w:rPr>
        <w:t>6] J. Lee and I. Shin, “EDZL Schedulability Analysis in Real-Time Tasks”, IEEE Transactions on Software Engineering, Vol. 39, No. 7, pp.910–916, 2013.</w:t>
      </w:r>
    </w:p>
    <w:p w14:paraId="4A6C21B5" w14:textId="570F4D46"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7] J. Lee, A. </w:t>
      </w:r>
      <w:proofErr w:type="spellStart"/>
      <w:r w:rsidRPr="00CB52D1">
        <w:rPr>
          <w:sz w:val="22"/>
        </w:rPr>
        <w:t>Easwaran</w:t>
      </w:r>
      <w:proofErr w:type="spellEnd"/>
      <w:r w:rsidRPr="00CB52D1">
        <w:rPr>
          <w:sz w:val="22"/>
        </w:rPr>
        <w:t>, and I. Shin, “Laxity Dynamics and LLF Schedulability Analysis on Multiprocessor Platforms”, Real-Time Systems, Vol. 48, Issue 6, pp716–749, 2012.</w:t>
      </w:r>
    </w:p>
    <w:p w14:paraId="0FB7490C" w14:textId="208ABC55"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8] J. Lee, A. </w:t>
      </w:r>
      <w:proofErr w:type="spellStart"/>
      <w:r w:rsidRPr="00CB52D1">
        <w:rPr>
          <w:sz w:val="22"/>
        </w:rPr>
        <w:t>Easwaran</w:t>
      </w:r>
      <w:proofErr w:type="spellEnd"/>
      <w:r w:rsidRPr="00CB52D1">
        <w:rPr>
          <w:sz w:val="22"/>
        </w:rPr>
        <w:t xml:space="preserve">, and I. Shin, “Maximizing Contention-Free Executions </w:t>
      </w:r>
      <w:proofErr w:type="spellStart"/>
      <w:r w:rsidRPr="00CB52D1">
        <w:rPr>
          <w:sz w:val="22"/>
        </w:rPr>
        <w:t>inMultiprocessor</w:t>
      </w:r>
      <w:proofErr w:type="spellEnd"/>
      <w:r w:rsidRPr="00CB52D1">
        <w:rPr>
          <w:sz w:val="22"/>
        </w:rPr>
        <w:t xml:space="preserve"> Scheduling”, In Proc. of 17th IEEE Real-Time and Embedded Technology and Applications Symposium, pp.235–244, 2011.</w:t>
      </w:r>
    </w:p>
    <w:p w14:paraId="27AA77EC" w14:textId="0C1A891C"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9] S. K. Baruah, N. K. Cohen, C. G. </w:t>
      </w:r>
      <w:proofErr w:type="spellStart"/>
      <w:r w:rsidRPr="00CB52D1">
        <w:rPr>
          <w:sz w:val="22"/>
        </w:rPr>
        <w:t>Plaxton</w:t>
      </w:r>
      <w:proofErr w:type="spellEnd"/>
      <w:r w:rsidRPr="00CB52D1">
        <w:rPr>
          <w:sz w:val="22"/>
        </w:rPr>
        <w:t>, and D. A. Varvel, “Proportionate</w:t>
      </w:r>
      <w:r w:rsidR="00554927" w:rsidRPr="00CB52D1">
        <w:rPr>
          <w:rFonts w:hint="eastAsia"/>
          <w:sz w:val="22"/>
        </w:rPr>
        <w:t xml:space="preserve"> </w:t>
      </w:r>
      <w:r w:rsidRPr="00CB52D1">
        <w:rPr>
          <w:sz w:val="22"/>
        </w:rPr>
        <w:t xml:space="preserve">Progress: A Notion of Fairness in Resource Allocation”, </w:t>
      </w:r>
      <w:proofErr w:type="spellStart"/>
      <w:r w:rsidRPr="00CB52D1">
        <w:rPr>
          <w:sz w:val="22"/>
        </w:rPr>
        <w:t>Algorithmica</w:t>
      </w:r>
      <w:proofErr w:type="spellEnd"/>
      <w:r w:rsidRPr="00CB52D1">
        <w:rPr>
          <w:sz w:val="22"/>
        </w:rPr>
        <w:t>, Vol. 15, Issue 6, pp600–625, 1996.</w:t>
      </w:r>
    </w:p>
    <w:p w14:paraId="51AC5EEB" w14:textId="6298DDFF" w:rsidR="00803B61" w:rsidRPr="00CB52D1" w:rsidRDefault="00803B61" w:rsidP="00FA2BD4">
      <w:pPr>
        <w:snapToGrid w:val="0"/>
        <w:spacing w:line="300" w:lineRule="exact"/>
        <w:rPr>
          <w:sz w:val="22"/>
        </w:rPr>
      </w:pPr>
    </w:p>
    <w:p w14:paraId="1D895B93" w14:textId="2B848C5F" w:rsidR="00E2492F" w:rsidRDefault="00E2492F" w:rsidP="004B4482">
      <w:pPr>
        <w:snapToGrid w:val="0"/>
        <w:spacing w:line="120" w:lineRule="atLeast"/>
        <w:rPr>
          <w:sz w:val="20"/>
          <w:szCs w:val="20"/>
        </w:rPr>
      </w:pPr>
    </w:p>
    <w:p w14:paraId="1709DA60" w14:textId="700B61C0" w:rsidR="0009749F" w:rsidRDefault="0009749F" w:rsidP="004B4482">
      <w:pPr>
        <w:snapToGrid w:val="0"/>
        <w:spacing w:line="120" w:lineRule="atLeast"/>
        <w:rPr>
          <w:sz w:val="20"/>
          <w:szCs w:val="20"/>
        </w:rPr>
      </w:pPr>
    </w:p>
    <w:p w14:paraId="7FB1EA86" w14:textId="012D1208" w:rsidR="0009749F" w:rsidRDefault="0009749F" w:rsidP="004B4482">
      <w:pPr>
        <w:snapToGrid w:val="0"/>
        <w:spacing w:line="120" w:lineRule="atLeast"/>
        <w:rPr>
          <w:sz w:val="20"/>
          <w:szCs w:val="20"/>
        </w:rPr>
      </w:pPr>
    </w:p>
    <w:p w14:paraId="39195BB4" w14:textId="7FB051C3" w:rsidR="0009749F" w:rsidRDefault="0009749F" w:rsidP="004B4482">
      <w:pPr>
        <w:snapToGrid w:val="0"/>
        <w:spacing w:line="120" w:lineRule="atLeast"/>
        <w:rPr>
          <w:sz w:val="20"/>
          <w:szCs w:val="20"/>
        </w:rPr>
      </w:pPr>
    </w:p>
    <w:p w14:paraId="2A3D9423" w14:textId="1DEC315B" w:rsidR="0009749F" w:rsidRDefault="0009749F" w:rsidP="004B4482">
      <w:pPr>
        <w:snapToGrid w:val="0"/>
        <w:spacing w:line="120" w:lineRule="atLeast"/>
        <w:rPr>
          <w:sz w:val="20"/>
          <w:szCs w:val="20"/>
        </w:rPr>
      </w:pPr>
    </w:p>
    <w:p w14:paraId="092E397E" w14:textId="05183C88" w:rsidR="0009749F" w:rsidRDefault="0009749F" w:rsidP="004B4482">
      <w:pPr>
        <w:snapToGrid w:val="0"/>
        <w:spacing w:line="120" w:lineRule="atLeast"/>
        <w:rPr>
          <w:sz w:val="20"/>
          <w:szCs w:val="20"/>
        </w:rPr>
      </w:pPr>
    </w:p>
    <w:p w14:paraId="0DD6EBD3" w14:textId="0921BCE5" w:rsidR="00FA2BD4" w:rsidRDefault="00FA2BD4" w:rsidP="004B4482">
      <w:pPr>
        <w:snapToGrid w:val="0"/>
        <w:spacing w:line="120" w:lineRule="atLeast"/>
        <w:rPr>
          <w:sz w:val="20"/>
          <w:szCs w:val="20"/>
        </w:rPr>
      </w:pPr>
    </w:p>
    <w:p w14:paraId="6E585C5A" w14:textId="00640651" w:rsidR="00FA2BD4" w:rsidRDefault="00FA2BD4" w:rsidP="004B4482">
      <w:pPr>
        <w:snapToGrid w:val="0"/>
        <w:spacing w:line="120" w:lineRule="atLeast"/>
        <w:rPr>
          <w:sz w:val="20"/>
          <w:szCs w:val="20"/>
        </w:rPr>
      </w:pPr>
    </w:p>
    <w:p w14:paraId="185308A7" w14:textId="3114A579" w:rsidR="00FA2BD4" w:rsidRDefault="00FA2BD4" w:rsidP="004B4482">
      <w:pPr>
        <w:snapToGrid w:val="0"/>
        <w:spacing w:line="120" w:lineRule="atLeast"/>
        <w:rPr>
          <w:sz w:val="20"/>
          <w:szCs w:val="20"/>
        </w:rPr>
      </w:pPr>
    </w:p>
    <w:p w14:paraId="001CD952" w14:textId="525FD553" w:rsidR="00FA2BD4" w:rsidRDefault="00FA2BD4" w:rsidP="004B4482">
      <w:pPr>
        <w:snapToGrid w:val="0"/>
        <w:spacing w:line="120" w:lineRule="atLeast"/>
        <w:rPr>
          <w:sz w:val="20"/>
          <w:szCs w:val="20"/>
        </w:rPr>
      </w:pPr>
    </w:p>
    <w:p w14:paraId="4187C06C" w14:textId="22059C8E" w:rsidR="00FA2BD4" w:rsidRDefault="00FA2BD4" w:rsidP="004B4482">
      <w:pPr>
        <w:snapToGrid w:val="0"/>
        <w:spacing w:line="120" w:lineRule="atLeast"/>
        <w:rPr>
          <w:sz w:val="20"/>
          <w:szCs w:val="20"/>
        </w:rPr>
      </w:pPr>
    </w:p>
    <w:p w14:paraId="4C53B599" w14:textId="2058C640" w:rsidR="00FA2BD4" w:rsidRDefault="00FA2BD4" w:rsidP="004B4482">
      <w:pPr>
        <w:snapToGrid w:val="0"/>
        <w:spacing w:line="120" w:lineRule="atLeast"/>
        <w:rPr>
          <w:sz w:val="20"/>
          <w:szCs w:val="20"/>
        </w:rPr>
      </w:pPr>
    </w:p>
    <w:p w14:paraId="08BA5859" w14:textId="673BDCE0" w:rsidR="00FA2BD4" w:rsidRDefault="00FA2BD4" w:rsidP="004B4482">
      <w:pPr>
        <w:snapToGrid w:val="0"/>
        <w:spacing w:line="120" w:lineRule="atLeast"/>
        <w:rPr>
          <w:sz w:val="20"/>
          <w:szCs w:val="20"/>
        </w:rPr>
      </w:pPr>
    </w:p>
    <w:p w14:paraId="7E955A22" w14:textId="77777777" w:rsidR="00FA2BD4" w:rsidRPr="00635457" w:rsidRDefault="00FA2BD4" w:rsidP="004B4482">
      <w:pPr>
        <w:snapToGrid w:val="0"/>
        <w:spacing w:line="120" w:lineRule="atLeast"/>
        <w:rPr>
          <w:sz w:val="20"/>
          <w:szCs w:val="20"/>
        </w:rPr>
      </w:pPr>
    </w:p>
    <w:p w14:paraId="7AE6AE32" w14:textId="4D33686E" w:rsidR="00635457" w:rsidRPr="00635457" w:rsidRDefault="00635457" w:rsidP="00635457">
      <w:pPr>
        <w:pStyle w:val="1"/>
        <w:ind w:left="177"/>
      </w:pPr>
      <w:bookmarkStart w:id="27" w:name="_Toc62735275"/>
      <w:r>
        <w:t>謝辞</w:t>
      </w:r>
      <w:bookmarkEnd w:id="27"/>
    </w:p>
    <w:p w14:paraId="7EB5B44A" w14:textId="77777777" w:rsidR="00635457" w:rsidRPr="00CB52D1" w:rsidRDefault="00635457" w:rsidP="00FA2BD4">
      <w:pPr>
        <w:spacing w:line="300" w:lineRule="exact"/>
        <w:ind w:firstLineChars="100" w:firstLine="220"/>
        <w:rPr>
          <w:rFonts w:ascii="ＭＳ 明朝" w:eastAsia="ＭＳ 明朝" w:hAnsi="ＭＳ 明朝" w:cs="ＭＳ 明朝"/>
          <w:sz w:val="22"/>
        </w:rPr>
      </w:pPr>
      <w:r w:rsidRPr="00CB52D1">
        <w:rPr>
          <w:rFonts w:ascii="ＭＳ 明朝" w:eastAsia="ＭＳ 明朝" w:hAnsi="ＭＳ 明朝" w:cs="ＭＳ 明朝"/>
          <w:sz w:val="22"/>
        </w:rPr>
        <w:t>本研究を行うにあたってご指導いただいた，中田明夫教授に心より感謝申し上げます．また，本研究へ貴重な助言をいただいた村田佳洋准教授，双紙正和准教授，島和之准教授，佐藤康臣助教に心より感謝いたします．</w:t>
      </w:r>
    </w:p>
    <w:p w14:paraId="6BF85E8E" w14:textId="0EB39E9F" w:rsidR="00E21670" w:rsidRPr="00CB52D1" w:rsidRDefault="00635457" w:rsidP="00FA2BD4">
      <w:pPr>
        <w:spacing w:line="300" w:lineRule="exact"/>
        <w:ind w:firstLineChars="100" w:firstLine="220"/>
        <w:rPr>
          <w:sz w:val="22"/>
        </w:rPr>
      </w:pPr>
      <w:r w:rsidRPr="00CB52D1">
        <w:rPr>
          <w:rFonts w:ascii="ＭＳ 明朝" w:eastAsia="ＭＳ 明朝" w:hAnsi="ＭＳ 明朝" w:cs="ＭＳ 明朝"/>
          <w:sz w:val="22"/>
        </w:rPr>
        <w:t>最後に，お世話になった広島市立大学組込みデザイン研究室の皆様にお礼申し上げます．</w:t>
      </w:r>
    </w:p>
    <w:p w14:paraId="503DAAD3" w14:textId="68CF431B" w:rsidR="00E21670" w:rsidRPr="00CB52D1" w:rsidRDefault="00E21670" w:rsidP="00635457">
      <w:pPr>
        <w:rPr>
          <w:sz w:val="22"/>
        </w:rPr>
      </w:pPr>
    </w:p>
    <w:p w14:paraId="724E5692" w14:textId="425C113B" w:rsidR="00E21670" w:rsidRDefault="00E21670" w:rsidP="00635457"/>
    <w:p w14:paraId="5E93C0E3" w14:textId="1E9F519D" w:rsidR="002272E7" w:rsidRDefault="002272E7">
      <w:pPr>
        <w:widowControl/>
        <w:jc w:val="left"/>
      </w:pPr>
      <w:r>
        <w:br w:type="page"/>
      </w:r>
    </w:p>
    <w:p w14:paraId="10A7FB12" w14:textId="67964250" w:rsidR="00E21670" w:rsidRDefault="00E21670" w:rsidP="00E21670">
      <w:pPr>
        <w:pStyle w:val="1"/>
      </w:pPr>
      <w:bookmarkStart w:id="28" w:name="_Toc62735276"/>
      <w:r>
        <w:rPr>
          <w:rFonts w:hint="eastAsia"/>
        </w:rPr>
        <w:lastRenderedPageBreak/>
        <w:t>付録</w:t>
      </w:r>
      <w:bookmarkEnd w:id="28"/>
    </w:p>
    <w:p w14:paraId="1A9104E1" w14:textId="3EF8252D" w:rsidR="002272E7" w:rsidRPr="002272E7" w:rsidRDefault="002272E7" w:rsidP="007E4C24">
      <w:r>
        <w:rPr>
          <w:rFonts w:hint="eastAsia"/>
        </w:rPr>
        <w:t xml:space="preserve">　</w:t>
      </w:r>
      <w:r w:rsidR="00BA62D5">
        <w:rPr>
          <w:rFonts w:hint="eastAsia"/>
        </w:rPr>
        <w:t>６</w:t>
      </w:r>
      <w:r w:rsidR="007E4C24">
        <w:rPr>
          <w:rFonts w:hint="eastAsia"/>
        </w:rPr>
        <w:t>章で説明した実験で用いたプログラムのうち,文献[</w:t>
      </w:r>
      <w:r w:rsidR="007E4C24">
        <w:t>3]</w:t>
      </w:r>
      <w:r w:rsidR="007E4C24">
        <w:rPr>
          <w:rFonts w:hint="eastAsia"/>
        </w:rPr>
        <w:t>からの変更部分を</w:t>
      </w:r>
      <w:r w:rsidR="00BA62D5">
        <w:rPr>
          <w:rFonts w:hint="eastAsia"/>
        </w:rPr>
        <w:t>以下</w:t>
      </w:r>
      <w:r w:rsidR="007E4C24">
        <w:rPr>
          <w:rFonts w:hint="eastAsia"/>
        </w:rPr>
        <w:t>に掲載する.</w:t>
      </w:r>
    </w:p>
    <w:p w14:paraId="5F9093ED" w14:textId="1D87312B" w:rsidR="00E21670" w:rsidRPr="00E21670" w:rsidRDefault="00E21670">
      <w:r w:rsidRPr="004E5F39">
        <w:rPr>
          <w:noProof/>
          <w:bdr w:val="single" w:sz="4" w:space="0" w:color="auto"/>
        </w:rPr>
        <w:drawing>
          <wp:inline distT="0" distB="0" distL="0" distR="0" wp14:anchorId="0F45D1C0" wp14:editId="1C179ED3">
            <wp:extent cx="5399792" cy="71650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3604" cy="7170081"/>
                    </a:xfrm>
                    <a:prstGeom prst="rect">
                      <a:avLst/>
                    </a:prstGeom>
                    <a:noFill/>
                    <a:ln>
                      <a:noFill/>
                    </a:ln>
                  </pic:spPr>
                </pic:pic>
              </a:graphicData>
            </a:graphic>
          </wp:inline>
        </w:drawing>
      </w:r>
    </w:p>
    <w:p w14:paraId="5CC8B3B2" w14:textId="38AD7883" w:rsidR="00E21670" w:rsidRDefault="00E21670" w:rsidP="00E21670">
      <w:r w:rsidRPr="004E5F39">
        <w:rPr>
          <w:noProof/>
          <w:bdr w:val="single" w:sz="4" w:space="0" w:color="auto"/>
        </w:rPr>
        <w:drawing>
          <wp:inline distT="0" distB="0" distL="0" distR="0" wp14:anchorId="35555086" wp14:editId="658BA107">
            <wp:extent cx="5400040" cy="7803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p w14:paraId="71F513CD" w14:textId="0A7AE6C9" w:rsidR="00E21670" w:rsidRPr="00E21670" w:rsidRDefault="00E21670" w:rsidP="004E5F39">
      <w:pPr>
        <w:jc w:val="center"/>
      </w:pPr>
      <w:r w:rsidRPr="004E5F39">
        <w:rPr>
          <w:noProof/>
          <w:bdr w:val="single" w:sz="4" w:space="0" w:color="auto"/>
        </w:rPr>
        <w:drawing>
          <wp:inline distT="0" distB="0" distL="0" distR="0" wp14:anchorId="78E6F02D" wp14:editId="2A0ACB3D">
            <wp:extent cx="5400040" cy="780351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sectPr w:rsidR="00E21670" w:rsidRPr="00E21670" w:rsidSect="00C26B87">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A92BC" w14:textId="77777777" w:rsidR="00807CA3" w:rsidRDefault="00807CA3" w:rsidP="00681BD0">
      <w:r>
        <w:separator/>
      </w:r>
    </w:p>
  </w:endnote>
  <w:endnote w:type="continuationSeparator" w:id="0">
    <w:p w14:paraId="0A24290E" w14:textId="77777777" w:rsidR="00807CA3" w:rsidRDefault="00807CA3" w:rsidP="006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536858"/>
      <w:docPartObj>
        <w:docPartGallery w:val="Page Numbers (Bottom of Page)"/>
        <w:docPartUnique/>
      </w:docPartObj>
    </w:sdtPr>
    <w:sdtContent>
      <w:p w14:paraId="4EE8DFDD" w14:textId="4B47FF89" w:rsidR="00A82706" w:rsidRDefault="00A82706" w:rsidP="00994999">
        <w:pPr>
          <w:pStyle w:val="a6"/>
          <w:jc w:val="center"/>
        </w:pPr>
        <w:r>
          <w:fldChar w:fldCharType="begin"/>
        </w:r>
        <w:r>
          <w:instrText>PAGE   \* MERGEFORMAT</w:instrText>
        </w:r>
        <w:r>
          <w:fldChar w:fldCharType="separate"/>
        </w:r>
        <w:r w:rsidRPr="00EB2BA6">
          <w:rPr>
            <w:noProof/>
            <w:lang w:val="ja-JP"/>
          </w:rPr>
          <w:t>24</w:t>
        </w:r>
        <w:r>
          <w:fldChar w:fldCharType="end"/>
        </w:r>
      </w:p>
    </w:sdtContent>
  </w:sdt>
  <w:p w14:paraId="3B022B7A" w14:textId="77777777" w:rsidR="00A82706" w:rsidRDefault="00A8270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17462"/>
      <w:docPartObj>
        <w:docPartGallery w:val="Page Numbers (Bottom of Page)"/>
        <w:docPartUnique/>
      </w:docPartObj>
    </w:sdtPr>
    <w:sdtContent>
      <w:p w14:paraId="52C9CB14" w14:textId="1EF1381C" w:rsidR="00A82706" w:rsidRDefault="00A82706">
        <w:pPr>
          <w:pStyle w:val="a6"/>
          <w:jc w:val="center"/>
        </w:pPr>
        <w:r>
          <w:fldChar w:fldCharType="begin"/>
        </w:r>
        <w:r>
          <w:instrText>PAGE   \* MERGEFORMAT</w:instrText>
        </w:r>
        <w:r>
          <w:fldChar w:fldCharType="separate"/>
        </w:r>
        <w:r w:rsidRPr="00EB2BA6">
          <w:rPr>
            <w:noProof/>
            <w:lang w:val="ja-JP"/>
          </w:rPr>
          <w:t>1</w:t>
        </w:r>
        <w:r>
          <w:fldChar w:fldCharType="end"/>
        </w:r>
      </w:p>
    </w:sdtContent>
  </w:sdt>
  <w:p w14:paraId="704DD006" w14:textId="77777777" w:rsidR="00A82706" w:rsidRDefault="00A82706" w:rsidP="00994999">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014AA" w14:textId="77777777" w:rsidR="00807CA3" w:rsidRDefault="00807CA3" w:rsidP="00681BD0">
      <w:r>
        <w:separator/>
      </w:r>
    </w:p>
  </w:footnote>
  <w:footnote w:type="continuationSeparator" w:id="0">
    <w:p w14:paraId="3EBA0A38" w14:textId="77777777" w:rsidR="00807CA3" w:rsidRDefault="00807CA3" w:rsidP="0068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97F"/>
    <w:multiLevelType w:val="hybridMultilevel"/>
    <w:tmpl w:val="724434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3A5EA7"/>
    <w:multiLevelType w:val="hybridMultilevel"/>
    <w:tmpl w:val="139CCD66"/>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72BD6"/>
    <w:multiLevelType w:val="hybridMultilevel"/>
    <w:tmpl w:val="DF404BE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3" w15:restartNumberingAfterBreak="0">
    <w:nsid w:val="1BFC4AC9"/>
    <w:multiLevelType w:val="hybridMultilevel"/>
    <w:tmpl w:val="6ED680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546803"/>
    <w:multiLevelType w:val="hybridMultilevel"/>
    <w:tmpl w:val="FEBE475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5" w15:restartNumberingAfterBreak="0">
    <w:nsid w:val="21AA2F32"/>
    <w:multiLevelType w:val="hybridMultilevel"/>
    <w:tmpl w:val="50F681EA"/>
    <w:lvl w:ilvl="0" w:tplc="0409000F">
      <w:start w:val="1"/>
      <w:numFmt w:val="decimal"/>
      <w:lvlText w:val="%1."/>
      <w:lvlJc w:val="left"/>
      <w:pPr>
        <w:ind w:left="420" w:hanging="420"/>
      </w:pPr>
    </w:lvl>
    <w:lvl w:ilvl="1" w:tplc="22B27678">
      <w:start w:val="1"/>
      <w:numFmt w:val="decimal"/>
      <w:lvlText w:val="%2."/>
      <w:lvlJc w:val="left"/>
      <w:pPr>
        <w:ind w:left="84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DA502E"/>
    <w:multiLevelType w:val="hybridMultilevel"/>
    <w:tmpl w:val="493C049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7" w15:restartNumberingAfterBreak="0">
    <w:nsid w:val="30AA2052"/>
    <w:multiLevelType w:val="hybridMultilevel"/>
    <w:tmpl w:val="2B92F2C6"/>
    <w:lvl w:ilvl="0" w:tplc="482C0D0A">
      <w:start w:val="1"/>
      <w:numFmt w:val="decimal"/>
      <w:lvlText w:val="%1.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41D268CE"/>
    <w:multiLevelType w:val="hybridMultilevel"/>
    <w:tmpl w:val="F5F203BC"/>
    <w:lvl w:ilvl="0" w:tplc="22B27678">
      <w:start w:val="1"/>
      <w:numFmt w:val="decimal"/>
      <w:lvlText w:val="%1."/>
      <w:lvlJc w:val="left"/>
      <w:pPr>
        <w:ind w:left="42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CE7348"/>
    <w:multiLevelType w:val="hybridMultilevel"/>
    <w:tmpl w:val="4DECE794"/>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0" w15:restartNumberingAfterBreak="0">
    <w:nsid w:val="45EA5E98"/>
    <w:multiLevelType w:val="hybridMultilevel"/>
    <w:tmpl w:val="75C22C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2A01B4"/>
    <w:multiLevelType w:val="hybridMultilevel"/>
    <w:tmpl w:val="0D5E3478"/>
    <w:lvl w:ilvl="0" w:tplc="5F9416D0">
      <w:start w:val="1"/>
      <w:numFmt w:val="decimal"/>
      <w:lvlText w:val="%1."/>
      <w:lvlJc w:val="left"/>
      <w:pPr>
        <w:ind w:left="767"/>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E066BF6">
      <w:start w:val="1"/>
      <w:numFmt w:val="lowerLetter"/>
      <w:lvlText w:val="%2"/>
      <w:lvlJc w:val="left"/>
      <w:pPr>
        <w:ind w:left="14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37C87006">
      <w:start w:val="1"/>
      <w:numFmt w:val="lowerRoman"/>
      <w:lvlText w:val="%3"/>
      <w:lvlJc w:val="left"/>
      <w:pPr>
        <w:ind w:left="21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5E4F902">
      <w:start w:val="1"/>
      <w:numFmt w:val="decimal"/>
      <w:lvlText w:val="%4"/>
      <w:lvlJc w:val="left"/>
      <w:pPr>
        <w:ind w:left="28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7FF0920C">
      <w:start w:val="1"/>
      <w:numFmt w:val="lowerLetter"/>
      <w:lvlText w:val="%5"/>
      <w:lvlJc w:val="left"/>
      <w:pPr>
        <w:ind w:left="359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438E0828">
      <w:start w:val="1"/>
      <w:numFmt w:val="lowerRoman"/>
      <w:lvlText w:val="%6"/>
      <w:lvlJc w:val="left"/>
      <w:pPr>
        <w:ind w:left="431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8546854">
      <w:start w:val="1"/>
      <w:numFmt w:val="decimal"/>
      <w:lvlText w:val="%7"/>
      <w:lvlJc w:val="left"/>
      <w:pPr>
        <w:ind w:left="50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D2D85288">
      <w:start w:val="1"/>
      <w:numFmt w:val="lowerLetter"/>
      <w:lvlText w:val="%8"/>
      <w:lvlJc w:val="left"/>
      <w:pPr>
        <w:ind w:left="57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DBCE1EE">
      <w:start w:val="1"/>
      <w:numFmt w:val="lowerRoman"/>
      <w:lvlText w:val="%9"/>
      <w:lvlJc w:val="left"/>
      <w:pPr>
        <w:ind w:left="64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F7136"/>
    <w:multiLevelType w:val="hybridMultilevel"/>
    <w:tmpl w:val="DDA49964"/>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D75546"/>
    <w:multiLevelType w:val="hybridMultilevel"/>
    <w:tmpl w:val="42A4DE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5C21414"/>
    <w:multiLevelType w:val="hybridMultilevel"/>
    <w:tmpl w:val="ACC8E54A"/>
    <w:lvl w:ilvl="0" w:tplc="482C0D0A">
      <w:start w:val="1"/>
      <w:numFmt w:val="decimal"/>
      <w:lvlText w:val="%1.1"/>
      <w:lvlJc w:val="left"/>
      <w:pPr>
        <w:ind w:left="420" w:hanging="420"/>
      </w:pPr>
      <w:rPr>
        <w:rFonts w:hint="eastAsia"/>
      </w:rPr>
    </w:lvl>
    <w:lvl w:ilvl="1" w:tplc="482C0D0A">
      <w:start w:val="1"/>
      <w:numFmt w:val="decimal"/>
      <w:lvlText w:val="%2.1"/>
      <w:lvlJc w:val="left"/>
      <w:pPr>
        <w:ind w:left="1412"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8B3364"/>
    <w:multiLevelType w:val="hybridMultilevel"/>
    <w:tmpl w:val="A37C5E6A"/>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16" w15:restartNumberingAfterBreak="0">
    <w:nsid w:val="7252153B"/>
    <w:multiLevelType w:val="multilevel"/>
    <w:tmpl w:val="613A5380"/>
    <w:lvl w:ilvl="0">
      <w:start w:val="1"/>
      <w:numFmt w:val="decimal"/>
      <w:lvlText w:val="%1"/>
      <w:lvlJc w:val="left"/>
      <w:pPr>
        <w:ind w:left="403"/>
      </w:pPr>
      <w:rPr>
        <w:rFonts w:ascii="ＭＳ 明朝" w:eastAsia="ＭＳ 明朝" w:hAnsi="ＭＳ 明朝" w:cs="ＭＳ 明朝"/>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BC6004"/>
    <w:multiLevelType w:val="hybridMultilevel"/>
    <w:tmpl w:val="7ED43108"/>
    <w:lvl w:ilvl="0" w:tplc="858A60A4">
      <w:start w:val="1"/>
      <w:numFmt w:val="decimal"/>
      <w:lvlText w:val="[%1]"/>
      <w:lvlJc w:val="left"/>
      <w:pPr>
        <w:ind w:left="8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38612D6">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201AF71E">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BB006542">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33C8E662">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EECEEAB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9086E4E0">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1074731E">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D570ADAE">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4"/>
  </w:num>
  <w:num w:numId="3">
    <w:abstractNumId w:val="15"/>
  </w:num>
  <w:num w:numId="4">
    <w:abstractNumId w:val="10"/>
  </w:num>
  <w:num w:numId="5">
    <w:abstractNumId w:val="3"/>
  </w:num>
  <w:num w:numId="6">
    <w:abstractNumId w:val="7"/>
  </w:num>
  <w:num w:numId="7">
    <w:abstractNumId w:val="1"/>
  </w:num>
  <w:num w:numId="8">
    <w:abstractNumId w:val="12"/>
  </w:num>
  <w:num w:numId="9">
    <w:abstractNumId w:val="5"/>
  </w:num>
  <w:num w:numId="10">
    <w:abstractNumId w:val="8"/>
  </w:num>
  <w:num w:numId="11">
    <w:abstractNumId w:val="13"/>
  </w:num>
  <w:num w:numId="12">
    <w:abstractNumId w:val="11"/>
  </w:num>
  <w:num w:numId="13">
    <w:abstractNumId w:val="17"/>
  </w:num>
  <w:num w:numId="14">
    <w:abstractNumId w:val="9"/>
  </w:num>
  <w:num w:numId="15">
    <w:abstractNumId w:val="6"/>
  </w:num>
  <w:num w:numId="16">
    <w:abstractNumId w:val="0"/>
  </w:num>
  <w:num w:numId="17">
    <w:abstractNumId w:val="2"/>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新井　諒介">
    <w15:presenceInfo w15:providerId="None" w15:userId="新井　諒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38"/>
    <w:rsid w:val="00002222"/>
    <w:rsid w:val="00015021"/>
    <w:rsid w:val="00050F58"/>
    <w:rsid w:val="0005351E"/>
    <w:rsid w:val="0006415C"/>
    <w:rsid w:val="000658E7"/>
    <w:rsid w:val="000767C2"/>
    <w:rsid w:val="000778A8"/>
    <w:rsid w:val="00091187"/>
    <w:rsid w:val="0009749F"/>
    <w:rsid w:val="000C12CC"/>
    <w:rsid w:val="000D377D"/>
    <w:rsid w:val="000D672A"/>
    <w:rsid w:val="00110D44"/>
    <w:rsid w:val="0012452A"/>
    <w:rsid w:val="00142F6D"/>
    <w:rsid w:val="0014650D"/>
    <w:rsid w:val="00180D89"/>
    <w:rsid w:val="00195EC3"/>
    <w:rsid w:val="001A3A0B"/>
    <w:rsid w:val="001A59FD"/>
    <w:rsid w:val="001A77D6"/>
    <w:rsid w:val="001D1120"/>
    <w:rsid w:val="001E2A64"/>
    <w:rsid w:val="001E6843"/>
    <w:rsid w:val="00220296"/>
    <w:rsid w:val="002272E7"/>
    <w:rsid w:val="002333A6"/>
    <w:rsid w:val="002368A1"/>
    <w:rsid w:val="0024151E"/>
    <w:rsid w:val="00241682"/>
    <w:rsid w:val="00241F54"/>
    <w:rsid w:val="00246820"/>
    <w:rsid w:val="00263CC3"/>
    <w:rsid w:val="00272B23"/>
    <w:rsid w:val="002948B8"/>
    <w:rsid w:val="002A2FF9"/>
    <w:rsid w:val="002A35DC"/>
    <w:rsid w:val="002B090C"/>
    <w:rsid w:val="002B3554"/>
    <w:rsid w:val="002E0A7C"/>
    <w:rsid w:val="002F2B38"/>
    <w:rsid w:val="003306F4"/>
    <w:rsid w:val="00340099"/>
    <w:rsid w:val="0036406C"/>
    <w:rsid w:val="003704D9"/>
    <w:rsid w:val="00377322"/>
    <w:rsid w:val="003778AA"/>
    <w:rsid w:val="00390151"/>
    <w:rsid w:val="003969DB"/>
    <w:rsid w:val="003B334A"/>
    <w:rsid w:val="003B4458"/>
    <w:rsid w:val="003D5F2E"/>
    <w:rsid w:val="003F77D3"/>
    <w:rsid w:val="00407929"/>
    <w:rsid w:val="00413DB5"/>
    <w:rsid w:val="004203B6"/>
    <w:rsid w:val="00436F13"/>
    <w:rsid w:val="00452581"/>
    <w:rsid w:val="0048514D"/>
    <w:rsid w:val="004A6235"/>
    <w:rsid w:val="004B4482"/>
    <w:rsid w:val="004D0199"/>
    <w:rsid w:val="004D1616"/>
    <w:rsid w:val="004D27B8"/>
    <w:rsid w:val="004E43C4"/>
    <w:rsid w:val="004E5F39"/>
    <w:rsid w:val="004F4310"/>
    <w:rsid w:val="005014A4"/>
    <w:rsid w:val="0051287A"/>
    <w:rsid w:val="00543378"/>
    <w:rsid w:val="005475AE"/>
    <w:rsid w:val="00552693"/>
    <w:rsid w:val="00554927"/>
    <w:rsid w:val="00590D5D"/>
    <w:rsid w:val="005A20DE"/>
    <w:rsid w:val="005A434B"/>
    <w:rsid w:val="005C2DC8"/>
    <w:rsid w:val="005D2B5A"/>
    <w:rsid w:val="005F183B"/>
    <w:rsid w:val="0060615D"/>
    <w:rsid w:val="00616E77"/>
    <w:rsid w:val="006214D4"/>
    <w:rsid w:val="00630A0C"/>
    <w:rsid w:val="00635457"/>
    <w:rsid w:val="0065099E"/>
    <w:rsid w:val="0065346E"/>
    <w:rsid w:val="00654944"/>
    <w:rsid w:val="00665637"/>
    <w:rsid w:val="00670232"/>
    <w:rsid w:val="00671142"/>
    <w:rsid w:val="00676340"/>
    <w:rsid w:val="00676987"/>
    <w:rsid w:val="0068095F"/>
    <w:rsid w:val="00681BD0"/>
    <w:rsid w:val="00683EA3"/>
    <w:rsid w:val="006A3C49"/>
    <w:rsid w:val="006E2669"/>
    <w:rsid w:val="006E6040"/>
    <w:rsid w:val="006E7A2F"/>
    <w:rsid w:val="007046E9"/>
    <w:rsid w:val="00725EF6"/>
    <w:rsid w:val="007437D1"/>
    <w:rsid w:val="00751355"/>
    <w:rsid w:val="007646FB"/>
    <w:rsid w:val="00776A0F"/>
    <w:rsid w:val="00784E21"/>
    <w:rsid w:val="00790736"/>
    <w:rsid w:val="007944F7"/>
    <w:rsid w:val="007C1165"/>
    <w:rsid w:val="007C510C"/>
    <w:rsid w:val="007C678F"/>
    <w:rsid w:val="007E4C24"/>
    <w:rsid w:val="007E6225"/>
    <w:rsid w:val="00803B61"/>
    <w:rsid w:val="00805450"/>
    <w:rsid w:val="00807CA3"/>
    <w:rsid w:val="00844528"/>
    <w:rsid w:val="00874CD8"/>
    <w:rsid w:val="008756E0"/>
    <w:rsid w:val="00877762"/>
    <w:rsid w:val="008A20B6"/>
    <w:rsid w:val="008E3C6A"/>
    <w:rsid w:val="009049DF"/>
    <w:rsid w:val="00913967"/>
    <w:rsid w:val="00931F1A"/>
    <w:rsid w:val="00932296"/>
    <w:rsid w:val="009411CE"/>
    <w:rsid w:val="009465DE"/>
    <w:rsid w:val="00950D6A"/>
    <w:rsid w:val="00952202"/>
    <w:rsid w:val="00955BB4"/>
    <w:rsid w:val="00982217"/>
    <w:rsid w:val="00994999"/>
    <w:rsid w:val="009A56C8"/>
    <w:rsid w:val="009C4A5D"/>
    <w:rsid w:val="009C68F2"/>
    <w:rsid w:val="009D5049"/>
    <w:rsid w:val="009D7DE9"/>
    <w:rsid w:val="00A07488"/>
    <w:rsid w:val="00A63A48"/>
    <w:rsid w:val="00A712ED"/>
    <w:rsid w:val="00A75B5C"/>
    <w:rsid w:val="00A766F5"/>
    <w:rsid w:val="00A76A24"/>
    <w:rsid w:val="00A82706"/>
    <w:rsid w:val="00A93648"/>
    <w:rsid w:val="00A944E4"/>
    <w:rsid w:val="00AC5CF1"/>
    <w:rsid w:val="00AD309E"/>
    <w:rsid w:val="00AF153F"/>
    <w:rsid w:val="00AF1B05"/>
    <w:rsid w:val="00AF6EC8"/>
    <w:rsid w:val="00B00AA1"/>
    <w:rsid w:val="00B16E20"/>
    <w:rsid w:val="00B61618"/>
    <w:rsid w:val="00B62D2B"/>
    <w:rsid w:val="00B84C24"/>
    <w:rsid w:val="00BA62D5"/>
    <w:rsid w:val="00BF309F"/>
    <w:rsid w:val="00C1115F"/>
    <w:rsid w:val="00C12689"/>
    <w:rsid w:val="00C16915"/>
    <w:rsid w:val="00C23C8F"/>
    <w:rsid w:val="00C26B87"/>
    <w:rsid w:val="00C54618"/>
    <w:rsid w:val="00C66850"/>
    <w:rsid w:val="00C8135F"/>
    <w:rsid w:val="00C83CB8"/>
    <w:rsid w:val="00CA2CA8"/>
    <w:rsid w:val="00CA661D"/>
    <w:rsid w:val="00CA7828"/>
    <w:rsid w:val="00CB52D1"/>
    <w:rsid w:val="00CD1CB7"/>
    <w:rsid w:val="00CD4938"/>
    <w:rsid w:val="00CF226B"/>
    <w:rsid w:val="00D02499"/>
    <w:rsid w:val="00D06E27"/>
    <w:rsid w:val="00D30B46"/>
    <w:rsid w:val="00D62871"/>
    <w:rsid w:val="00D701C3"/>
    <w:rsid w:val="00D97A3C"/>
    <w:rsid w:val="00DA2CFD"/>
    <w:rsid w:val="00DA39D8"/>
    <w:rsid w:val="00DB44FB"/>
    <w:rsid w:val="00DC5AAF"/>
    <w:rsid w:val="00DF4418"/>
    <w:rsid w:val="00E07FE6"/>
    <w:rsid w:val="00E20C1A"/>
    <w:rsid w:val="00E21670"/>
    <w:rsid w:val="00E2492F"/>
    <w:rsid w:val="00E46CA4"/>
    <w:rsid w:val="00E71536"/>
    <w:rsid w:val="00E73068"/>
    <w:rsid w:val="00E73DFC"/>
    <w:rsid w:val="00EA66B4"/>
    <w:rsid w:val="00EB1AA8"/>
    <w:rsid w:val="00EB2BA6"/>
    <w:rsid w:val="00EC18E2"/>
    <w:rsid w:val="00EC3C62"/>
    <w:rsid w:val="00ED4C82"/>
    <w:rsid w:val="00ED616F"/>
    <w:rsid w:val="00EE1164"/>
    <w:rsid w:val="00EE3B93"/>
    <w:rsid w:val="00EF47CC"/>
    <w:rsid w:val="00F32DCF"/>
    <w:rsid w:val="00F40156"/>
    <w:rsid w:val="00F73A8C"/>
    <w:rsid w:val="00FA0E35"/>
    <w:rsid w:val="00FA2BD4"/>
    <w:rsid w:val="00FC6DFC"/>
    <w:rsid w:val="00FD64D2"/>
    <w:rsid w:val="00FE0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358E7C"/>
  <w15:chartTrackingRefBased/>
  <w15:docId w15:val="{EF6DC194-3F1F-48EC-8137-502C68E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436F13"/>
    <w:pPr>
      <w:keepNext/>
      <w:keepLines/>
      <w:spacing w:after="196" w:line="259" w:lineRule="auto"/>
      <w:ind w:left="10" w:hanging="10"/>
      <w:outlineLvl w:val="0"/>
    </w:pPr>
    <w:rPr>
      <w:rFonts w:ascii="ＭＳ 明朝" w:eastAsia="ＭＳ 明朝" w:hAnsi="ＭＳ 明朝" w:cs="ＭＳ 明朝"/>
      <w:color w:val="000000"/>
      <w:sz w:val="33"/>
    </w:rPr>
  </w:style>
  <w:style w:type="paragraph" w:styleId="2">
    <w:name w:val="heading 2"/>
    <w:next w:val="a"/>
    <w:link w:val="20"/>
    <w:uiPriority w:val="9"/>
    <w:unhideWhenUsed/>
    <w:qFormat/>
    <w:rsid w:val="00436F13"/>
    <w:pPr>
      <w:keepNext/>
      <w:keepLines/>
      <w:spacing w:after="272" w:line="259" w:lineRule="auto"/>
      <w:ind w:left="192" w:hanging="10"/>
      <w:outlineLvl w:val="1"/>
    </w:pPr>
    <w:rPr>
      <w:rFonts w:ascii="ＭＳ 明朝" w:eastAsia="ＭＳ 明朝" w:hAnsi="ＭＳ 明朝" w:cs="ＭＳ 明朝"/>
      <w:color w:val="000000"/>
      <w:sz w:val="28"/>
    </w:rPr>
  </w:style>
  <w:style w:type="paragraph" w:styleId="4">
    <w:name w:val="heading 4"/>
    <w:basedOn w:val="a"/>
    <w:next w:val="a"/>
    <w:link w:val="40"/>
    <w:uiPriority w:val="9"/>
    <w:semiHidden/>
    <w:unhideWhenUsed/>
    <w:qFormat/>
    <w:rsid w:val="00E46CA4"/>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36F13"/>
    <w:rPr>
      <w:rFonts w:ascii="ＭＳ 明朝" w:eastAsia="ＭＳ 明朝" w:hAnsi="ＭＳ 明朝" w:cs="ＭＳ 明朝"/>
      <w:color w:val="000000"/>
      <w:sz w:val="33"/>
    </w:rPr>
  </w:style>
  <w:style w:type="character" w:customStyle="1" w:styleId="20">
    <w:name w:val="見出し 2 (文字)"/>
    <w:basedOn w:val="a0"/>
    <w:link w:val="2"/>
    <w:rsid w:val="00436F13"/>
    <w:rPr>
      <w:rFonts w:ascii="ＭＳ 明朝" w:eastAsia="ＭＳ 明朝" w:hAnsi="ＭＳ 明朝" w:cs="ＭＳ 明朝"/>
      <w:color w:val="000000"/>
      <w:sz w:val="28"/>
    </w:rPr>
  </w:style>
  <w:style w:type="paragraph" w:styleId="a3">
    <w:name w:val="No Spacing"/>
    <w:uiPriority w:val="1"/>
    <w:qFormat/>
    <w:rsid w:val="0024151E"/>
    <w:pPr>
      <w:widowControl w:val="0"/>
      <w:jc w:val="both"/>
    </w:pPr>
  </w:style>
  <w:style w:type="character" w:customStyle="1" w:styleId="40">
    <w:name w:val="見出し 4 (文字)"/>
    <w:basedOn w:val="a0"/>
    <w:link w:val="4"/>
    <w:uiPriority w:val="9"/>
    <w:semiHidden/>
    <w:rsid w:val="00E46CA4"/>
    <w:rPr>
      <w:b/>
      <w:bCs/>
    </w:rPr>
  </w:style>
  <w:style w:type="table" w:customStyle="1" w:styleId="TableGrid">
    <w:name w:val="TableGrid"/>
    <w:rsid w:val="00E46CA4"/>
    <w:tblPr>
      <w:tblCellMar>
        <w:top w:w="0" w:type="dxa"/>
        <w:left w:w="0" w:type="dxa"/>
        <w:bottom w:w="0" w:type="dxa"/>
        <w:right w:w="0" w:type="dxa"/>
      </w:tblCellMar>
    </w:tblPr>
  </w:style>
  <w:style w:type="paragraph" w:styleId="a4">
    <w:name w:val="header"/>
    <w:basedOn w:val="a"/>
    <w:link w:val="a5"/>
    <w:uiPriority w:val="99"/>
    <w:unhideWhenUsed/>
    <w:rsid w:val="00681BD0"/>
    <w:pPr>
      <w:tabs>
        <w:tab w:val="center" w:pos="4252"/>
        <w:tab w:val="right" w:pos="8504"/>
      </w:tabs>
      <w:snapToGrid w:val="0"/>
    </w:pPr>
  </w:style>
  <w:style w:type="character" w:customStyle="1" w:styleId="a5">
    <w:name w:val="ヘッダー (文字)"/>
    <w:basedOn w:val="a0"/>
    <w:link w:val="a4"/>
    <w:uiPriority w:val="99"/>
    <w:rsid w:val="00681BD0"/>
  </w:style>
  <w:style w:type="paragraph" w:styleId="a6">
    <w:name w:val="footer"/>
    <w:basedOn w:val="a"/>
    <w:link w:val="a7"/>
    <w:uiPriority w:val="99"/>
    <w:unhideWhenUsed/>
    <w:rsid w:val="00681BD0"/>
    <w:pPr>
      <w:tabs>
        <w:tab w:val="center" w:pos="4252"/>
        <w:tab w:val="right" w:pos="8504"/>
      </w:tabs>
      <w:snapToGrid w:val="0"/>
    </w:pPr>
  </w:style>
  <w:style w:type="character" w:customStyle="1" w:styleId="a7">
    <w:name w:val="フッター (文字)"/>
    <w:basedOn w:val="a0"/>
    <w:link w:val="a6"/>
    <w:uiPriority w:val="99"/>
    <w:rsid w:val="00681BD0"/>
  </w:style>
  <w:style w:type="paragraph" w:styleId="a8">
    <w:name w:val="List Paragraph"/>
    <w:basedOn w:val="a"/>
    <w:uiPriority w:val="34"/>
    <w:qFormat/>
    <w:rsid w:val="00681BD0"/>
    <w:pPr>
      <w:ind w:leftChars="400" w:left="840"/>
    </w:pPr>
  </w:style>
  <w:style w:type="table" w:customStyle="1" w:styleId="TableGrid1">
    <w:name w:val="TableGrid1"/>
    <w:rsid w:val="000778A8"/>
    <w:tblPr>
      <w:tblCellMar>
        <w:top w:w="0" w:type="dxa"/>
        <w:left w:w="0" w:type="dxa"/>
        <w:bottom w:w="0" w:type="dxa"/>
        <w:right w:w="0" w:type="dxa"/>
      </w:tblCellMar>
    </w:tblPr>
  </w:style>
  <w:style w:type="character" w:styleId="a9">
    <w:name w:val="Placeholder Text"/>
    <w:basedOn w:val="a0"/>
    <w:uiPriority w:val="99"/>
    <w:semiHidden/>
    <w:rsid w:val="00AF6EC8"/>
    <w:rPr>
      <w:color w:val="808080"/>
    </w:rPr>
  </w:style>
  <w:style w:type="character" w:styleId="aa">
    <w:name w:val="annotation reference"/>
    <w:basedOn w:val="a0"/>
    <w:uiPriority w:val="99"/>
    <w:semiHidden/>
    <w:unhideWhenUsed/>
    <w:rsid w:val="003F77D3"/>
    <w:rPr>
      <w:sz w:val="18"/>
      <w:szCs w:val="18"/>
    </w:rPr>
  </w:style>
  <w:style w:type="paragraph" w:styleId="ab">
    <w:name w:val="annotation text"/>
    <w:basedOn w:val="a"/>
    <w:link w:val="ac"/>
    <w:uiPriority w:val="99"/>
    <w:semiHidden/>
    <w:unhideWhenUsed/>
    <w:rsid w:val="003F77D3"/>
    <w:pPr>
      <w:jc w:val="left"/>
    </w:pPr>
  </w:style>
  <w:style w:type="character" w:customStyle="1" w:styleId="ac">
    <w:name w:val="コメント文字列 (文字)"/>
    <w:basedOn w:val="a0"/>
    <w:link w:val="ab"/>
    <w:uiPriority w:val="99"/>
    <w:semiHidden/>
    <w:rsid w:val="003F77D3"/>
  </w:style>
  <w:style w:type="paragraph" w:styleId="ad">
    <w:name w:val="annotation subject"/>
    <w:basedOn w:val="ab"/>
    <w:next w:val="ab"/>
    <w:link w:val="ae"/>
    <w:uiPriority w:val="99"/>
    <w:semiHidden/>
    <w:unhideWhenUsed/>
    <w:rsid w:val="003F77D3"/>
    <w:rPr>
      <w:b/>
      <w:bCs/>
    </w:rPr>
  </w:style>
  <w:style w:type="character" w:customStyle="1" w:styleId="ae">
    <w:name w:val="コメント内容 (文字)"/>
    <w:basedOn w:val="ac"/>
    <w:link w:val="ad"/>
    <w:uiPriority w:val="99"/>
    <w:semiHidden/>
    <w:rsid w:val="003F77D3"/>
    <w:rPr>
      <w:b/>
      <w:bCs/>
    </w:rPr>
  </w:style>
  <w:style w:type="paragraph" w:styleId="af">
    <w:name w:val="Balloon Text"/>
    <w:basedOn w:val="a"/>
    <w:link w:val="af0"/>
    <w:uiPriority w:val="99"/>
    <w:semiHidden/>
    <w:unhideWhenUsed/>
    <w:rsid w:val="003F77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F77D3"/>
    <w:rPr>
      <w:rFonts w:asciiTheme="majorHAnsi" w:eastAsiaTheme="majorEastAsia" w:hAnsiTheme="majorHAnsi" w:cstheme="majorBidi"/>
      <w:sz w:val="18"/>
      <w:szCs w:val="18"/>
    </w:rPr>
  </w:style>
  <w:style w:type="paragraph" w:styleId="af1">
    <w:name w:val="TOC Heading"/>
    <w:basedOn w:val="1"/>
    <w:next w:val="a"/>
    <w:uiPriority w:val="39"/>
    <w:unhideWhenUsed/>
    <w:qFormat/>
    <w:rsid w:val="004E43C4"/>
    <w:pPr>
      <w:spacing w:before="240" w:after="0"/>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4E43C4"/>
  </w:style>
  <w:style w:type="paragraph" w:styleId="21">
    <w:name w:val="toc 2"/>
    <w:basedOn w:val="a"/>
    <w:next w:val="a"/>
    <w:autoRedefine/>
    <w:uiPriority w:val="39"/>
    <w:unhideWhenUsed/>
    <w:rsid w:val="004E43C4"/>
    <w:pPr>
      <w:ind w:leftChars="100" w:left="210"/>
    </w:pPr>
  </w:style>
  <w:style w:type="character" w:styleId="af2">
    <w:name w:val="Hyperlink"/>
    <w:basedOn w:val="a0"/>
    <w:uiPriority w:val="99"/>
    <w:unhideWhenUsed/>
    <w:rsid w:val="004E43C4"/>
    <w:rPr>
      <w:color w:val="0563C1" w:themeColor="hyperlink"/>
      <w:u w:val="single"/>
    </w:rPr>
  </w:style>
  <w:style w:type="character" w:customStyle="1" w:styleId="12">
    <w:name w:val="未解決のメンション1"/>
    <w:basedOn w:val="a0"/>
    <w:uiPriority w:val="99"/>
    <w:semiHidden/>
    <w:unhideWhenUsed/>
    <w:rsid w:val="004E43C4"/>
    <w:rPr>
      <w:color w:val="605E5C"/>
      <w:shd w:val="clear" w:color="auto" w:fill="E1DFDD"/>
    </w:rPr>
  </w:style>
  <w:style w:type="table" w:styleId="af3">
    <w:name w:val="Table Grid"/>
    <w:basedOn w:val="a1"/>
    <w:uiPriority w:val="39"/>
    <w:rsid w:val="00015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line number"/>
    <w:basedOn w:val="a0"/>
    <w:uiPriority w:val="99"/>
    <w:semiHidden/>
    <w:unhideWhenUsed/>
    <w:rsid w:val="00751355"/>
  </w:style>
  <w:style w:type="paragraph" w:styleId="af5">
    <w:name w:val="Revision"/>
    <w:hidden/>
    <w:uiPriority w:val="99"/>
    <w:semiHidden/>
    <w:rsid w:val="00C16915"/>
  </w:style>
  <w:style w:type="paragraph" w:styleId="af6">
    <w:name w:val="caption"/>
    <w:basedOn w:val="a"/>
    <w:next w:val="a"/>
    <w:uiPriority w:val="35"/>
    <w:unhideWhenUsed/>
    <w:qFormat/>
    <w:rsid w:val="00ED616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28518">
      <w:bodyDiv w:val="1"/>
      <w:marLeft w:val="0"/>
      <w:marRight w:val="0"/>
      <w:marTop w:val="0"/>
      <w:marBottom w:val="0"/>
      <w:divBdr>
        <w:top w:val="none" w:sz="0" w:space="0" w:color="auto"/>
        <w:left w:val="none" w:sz="0" w:space="0" w:color="auto"/>
        <w:bottom w:val="none" w:sz="0" w:space="0" w:color="auto"/>
        <w:right w:val="none" w:sz="0" w:space="0" w:color="auto"/>
      </w:divBdr>
    </w:div>
    <w:div w:id="229392891">
      <w:bodyDiv w:val="1"/>
      <w:marLeft w:val="0"/>
      <w:marRight w:val="0"/>
      <w:marTop w:val="0"/>
      <w:marBottom w:val="0"/>
      <w:divBdr>
        <w:top w:val="none" w:sz="0" w:space="0" w:color="auto"/>
        <w:left w:val="none" w:sz="0" w:space="0" w:color="auto"/>
        <w:bottom w:val="none" w:sz="0" w:space="0" w:color="auto"/>
        <w:right w:val="none" w:sz="0" w:space="0" w:color="auto"/>
      </w:divBdr>
    </w:div>
    <w:div w:id="469859713">
      <w:bodyDiv w:val="1"/>
      <w:marLeft w:val="0"/>
      <w:marRight w:val="0"/>
      <w:marTop w:val="0"/>
      <w:marBottom w:val="0"/>
      <w:divBdr>
        <w:top w:val="none" w:sz="0" w:space="0" w:color="auto"/>
        <w:left w:val="none" w:sz="0" w:space="0" w:color="auto"/>
        <w:bottom w:val="none" w:sz="0" w:space="0" w:color="auto"/>
        <w:right w:val="none" w:sz="0" w:space="0" w:color="auto"/>
      </w:divBdr>
    </w:div>
    <w:div w:id="472260355">
      <w:bodyDiv w:val="1"/>
      <w:marLeft w:val="0"/>
      <w:marRight w:val="0"/>
      <w:marTop w:val="0"/>
      <w:marBottom w:val="0"/>
      <w:divBdr>
        <w:top w:val="none" w:sz="0" w:space="0" w:color="auto"/>
        <w:left w:val="none" w:sz="0" w:space="0" w:color="auto"/>
        <w:bottom w:val="none" w:sz="0" w:space="0" w:color="auto"/>
        <w:right w:val="none" w:sz="0" w:space="0" w:color="auto"/>
      </w:divBdr>
    </w:div>
    <w:div w:id="473328487">
      <w:bodyDiv w:val="1"/>
      <w:marLeft w:val="0"/>
      <w:marRight w:val="0"/>
      <w:marTop w:val="0"/>
      <w:marBottom w:val="0"/>
      <w:divBdr>
        <w:top w:val="none" w:sz="0" w:space="0" w:color="auto"/>
        <w:left w:val="none" w:sz="0" w:space="0" w:color="auto"/>
        <w:bottom w:val="none" w:sz="0" w:space="0" w:color="auto"/>
        <w:right w:val="none" w:sz="0" w:space="0" w:color="auto"/>
      </w:divBdr>
    </w:div>
    <w:div w:id="478694743">
      <w:bodyDiv w:val="1"/>
      <w:marLeft w:val="0"/>
      <w:marRight w:val="0"/>
      <w:marTop w:val="0"/>
      <w:marBottom w:val="0"/>
      <w:divBdr>
        <w:top w:val="none" w:sz="0" w:space="0" w:color="auto"/>
        <w:left w:val="none" w:sz="0" w:space="0" w:color="auto"/>
        <w:bottom w:val="none" w:sz="0" w:space="0" w:color="auto"/>
        <w:right w:val="none" w:sz="0" w:space="0" w:color="auto"/>
      </w:divBdr>
    </w:div>
    <w:div w:id="481310015">
      <w:bodyDiv w:val="1"/>
      <w:marLeft w:val="0"/>
      <w:marRight w:val="0"/>
      <w:marTop w:val="0"/>
      <w:marBottom w:val="0"/>
      <w:divBdr>
        <w:top w:val="none" w:sz="0" w:space="0" w:color="auto"/>
        <w:left w:val="none" w:sz="0" w:space="0" w:color="auto"/>
        <w:bottom w:val="none" w:sz="0" w:space="0" w:color="auto"/>
        <w:right w:val="none" w:sz="0" w:space="0" w:color="auto"/>
      </w:divBdr>
      <w:divsChild>
        <w:div w:id="711416959">
          <w:marLeft w:val="0"/>
          <w:marRight w:val="0"/>
          <w:marTop w:val="0"/>
          <w:marBottom w:val="0"/>
          <w:divBdr>
            <w:top w:val="none" w:sz="0" w:space="0" w:color="auto"/>
            <w:left w:val="none" w:sz="0" w:space="0" w:color="auto"/>
            <w:bottom w:val="none" w:sz="0" w:space="0" w:color="auto"/>
            <w:right w:val="none" w:sz="0" w:space="0" w:color="auto"/>
          </w:divBdr>
          <w:divsChild>
            <w:div w:id="1088387589">
              <w:marLeft w:val="0"/>
              <w:marRight w:val="0"/>
              <w:marTop w:val="0"/>
              <w:marBottom w:val="0"/>
              <w:divBdr>
                <w:top w:val="none" w:sz="0" w:space="0" w:color="auto"/>
                <w:left w:val="none" w:sz="0" w:space="0" w:color="auto"/>
                <w:bottom w:val="none" w:sz="0" w:space="0" w:color="auto"/>
                <w:right w:val="none" w:sz="0" w:space="0" w:color="auto"/>
              </w:divBdr>
            </w:div>
            <w:div w:id="1076978672">
              <w:marLeft w:val="0"/>
              <w:marRight w:val="0"/>
              <w:marTop w:val="0"/>
              <w:marBottom w:val="0"/>
              <w:divBdr>
                <w:top w:val="none" w:sz="0" w:space="0" w:color="auto"/>
                <w:left w:val="none" w:sz="0" w:space="0" w:color="auto"/>
                <w:bottom w:val="none" w:sz="0" w:space="0" w:color="auto"/>
                <w:right w:val="none" w:sz="0" w:space="0" w:color="auto"/>
              </w:divBdr>
            </w:div>
            <w:div w:id="496842775">
              <w:marLeft w:val="0"/>
              <w:marRight w:val="0"/>
              <w:marTop w:val="0"/>
              <w:marBottom w:val="0"/>
              <w:divBdr>
                <w:top w:val="none" w:sz="0" w:space="0" w:color="auto"/>
                <w:left w:val="none" w:sz="0" w:space="0" w:color="auto"/>
                <w:bottom w:val="none" w:sz="0" w:space="0" w:color="auto"/>
                <w:right w:val="none" w:sz="0" w:space="0" w:color="auto"/>
              </w:divBdr>
            </w:div>
            <w:div w:id="1933736902">
              <w:marLeft w:val="0"/>
              <w:marRight w:val="0"/>
              <w:marTop w:val="0"/>
              <w:marBottom w:val="0"/>
              <w:divBdr>
                <w:top w:val="none" w:sz="0" w:space="0" w:color="auto"/>
                <w:left w:val="none" w:sz="0" w:space="0" w:color="auto"/>
                <w:bottom w:val="none" w:sz="0" w:space="0" w:color="auto"/>
                <w:right w:val="none" w:sz="0" w:space="0" w:color="auto"/>
              </w:divBdr>
            </w:div>
            <w:div w:id="276179780">
              <w:marLeft w:val="0"/>
              <w:marRight w:val="0"/>
              <w:marTop w:val="0"/>
              <w:marBottom w:val="0"/>
              <w:divBdr>
                <w:top w:val="none" w:sz="0" w:space="0" w:color="auto"/>
                <w:left w:val="none" w:sz="0" w:space="0" w:color="auto"/>
                <w:bottom w:val="none" w:sz="0" w:space="0" w:color="auto"/>
                <w:right w:val="none" w:sz="0" w:space="0" w:color="auto"/>
              </w:divBdr>
            </w:div>
            <w:div w:id="1669013306">
              <w:marLeft w:val="0"/>
              <w:marRight w:val="0"/>
              <w:marTop w:val="0"/>
              <w:marBottom w:val="0"/>
              <w:divBdr>
                <w:top w:val="none" w:sz="0" w:space="0" w:color="auto"/>
                <w:left w:val="none" w:sz="0" w:space="0" w:color="auto"/>
                <w:bottom w:val="none" w:sz="0" w:space="0" w:color="auto"/>
                <w:right w:val="none" w:sz="0" w:space="0" w:color="auto"/>
              </w:divBdr>
            </w:div>
            <w:div w:id="40834716">
              <w:marLeft w:val="0"/>
              <w:marRight w:val="0"/>
              <w:marTop w:val="0"/>
              <w:marBottom w:val="0"/>
              <w:divBdr>
                <w:top w:val="none" w:sz="0" w:space="0" w:color="auto"/>
                <w:left w:val="none" w:sz="0" w:space="0" w:color="auto"/>
                <w:bottom w:val="none" w:sz="0" w:space="0" w:color="auto"/>
                <w:right w:val="none" w:sz="0" w:space="0" w:color="auto"/>
              </w:divBdr>
            </w:div>
            <w:div w:id="1794597552">
              <w:marLeft w:val="0"/>
              <w:marRight w:val="0"/>
              <w:marTop w:val="0"/>
              <w:marBottom w:val="0"/>
              <w:divBdr>
                <w:top w:val="none" w:sz="0" w:space="0" w:color="auto"/>
                <w:left w:val="none" w:sz="0" w:space="0" w:color="auto"/>
                <w:bottom w:val="none" w:sz="0" w:space="0" w:color="auto"/>
                <w:right w:val="none" w:sz="0" w:space="0" w:color="auto"/>
              </w:divBdr>
            </w:div>
            <w:div w:id="785084406">
              <w:marLeft w:val="0"/>
              <w:marRight w:val="0"/>
              <w:marTop w:val="0"/>
              <w:marBottom w:val="0"/>
              <w:divBdr>
                <w:top w:val="none" w:sz="0" w:space="0" w:color="auto"/>
                <w:left w:val="none" w:sz="0" w:space="0" w:color="auto"/>
                <w:bottom w:val="none" w:sz="0" w:space="0" w:color="auto"/>
                <w:right w:val="none" w:sz="0" w:space="0" w:color="auto"/>
              </w:divBdr>
            </w:div>
            <w:div w:id="1513571331">
              <w:marLeft w:val="0"/>
              <w:marRight w:val="0"/>
              <w:marTop w:val="0"/>
              <w:marBottom w:val="0"/>
              <w:divBdr>
                <w:top w:val="none" w:sz="0" w:space="0" w:color="auto"/>
                <w:left w:val="none" w:sz="0" w:space="0" w:color="auto"/>
                <w:bottom w:val="none" w:sz="0" w:space="0" w:color="auto"/>
                <w:right w:val="none" w:sz="0" w:space="0" w:color="auto"/>
              </w:divBdr>
            </w:div>
            <w:div w:id="935408024">
              <w:marLeft w:val="0"/>
              <w:marRight w:val="0"/>
              <w:marTop w:val="0"/>
              <w:marBottom w:val="0"/>
              <w:divBdr>
                <w:top w:val="none" w:sz="0" w:space="0" w:color="auto"/>
                <w:left w:val="none" w:sz="0" w:space="0" w:color="auto"/>
                <w:bottom w:val="none" w:sz="0" w:space="0" w:color="auto"/>
                <w:right w:val="none" w:sz="0" w:space="0" w:color="auto"/>
              </w:divBdr>
            </w:div>
            <w:div w:id="648559387">
              <w:marLeft w:val="0"/>
              <w:marRight w:val="0"/>
              <w:marTop w:val="0"/>
              <w:marBottom w:val="0"/>
              <w:divBdr>
                <w:top w:val="none" w:sz="0" w:space="0" w:color="auto"/>
                <w:left w:val="none" w:sz="0" w:space="0" w:color="auto"/>
                <w:bottom w:val="none" w:sz="0" w:space="0" w:color="auto"/>
                <w:right w:val="none" w:sz="0" w:space="0" w:color="auto"/>
              </w:divBdr>
            </w:div>
            <w:div w:id="618876541">
              <w:marLeft w:val="0"/>
              <w:marRight w:val="0"/>
              <w:marTop w:val="0"/>
              <w:marBottom w:val="0"/>
              <w:divBdr>
                <w:top w:val="none" w:sz="0" w:space="0" w:color="auto"/>
                <w:left w:val="none" w:sz="0" w:space="0" w:color="auto"/>
                <w:bottom w:val="none" w:sz="0" w:space="0" w:color="auto"/>
                <w:right w:val="none" w:sz="0" w:space="0" w:color="auto"/>
              </w:divBdr>
            </w:div>
            <w:div w:id="662507127">
              <w:marLeft w:val="0"/>
              <w:marRight w:val="0"/>
              <w:marTop w:val="0"/>
              <w:marBottom w:val="0"/>
              <w:divBdr>
                <w:top w:val="none" w:sz="0" w:space="0" w:color="auto"/>
                <w:left w:val="none" w:sz="0" w:space="0" w:color="auto"/>
                <w:bottom w:val="none" w:sz="0" w:space="0" w:color="auto"/>
                <w:right w:val="none" w:sz="0" w:space="0" w:color="auto"/>
              </w:divBdr>
            </w:div>
            <w:div w:id="1831211563">
              <w:marLeft w:val="0"/>
              <w:marRight w:val="0"/>
              <w:marTop w:val="0"/>
              <w:marBottom w:val="0"/>
              <w:divBdr>
                <w:top w:val="none" w:sz="0" w:space="0" w:color="auto"/>
                <w:left w:val="none" w:sz="0" w:space="0" w:color="auto"/>
                <w:bottom w:val="none" w:sz="0" w:space="0" w:color="auto"/>
                <w:right w:val="none" w:sz="0" w:space="0" w:color="auto"/>
              </w:divBdr>
            </w:div>
            <w:div w:id="89549371">
              <w:marLeft w:val="0"/>
              <w:marRight w:val="0"/>
              <w:marTop w:val="0"/>
              <w:marBottom w:val="0"/>
              <w:divBdr>
                <w:top w:val="none" w:sz="0" w:space="0" w:color="auto"/>
                <w:left w:val="none" w:sz="0" w:space="0" w:color="auto"/>
                <w:bottom w:val="none" w:sz="0" w:space="0" w:color="auto"/>
                <w:right w:val="none" w:sz="0" w:space="0" w:color="auto"/>
              </w:divBdr>
            </w:div>
            <w:div w:id="1869371109">
              <w:marLeft w:val="0"/>
              <w:marRight w:val="0"/>
              <w:marTop w:val="0"/>
              <w:marBottom w:val="0"/>
              <w:divBdr>
                <w:top w:val="none" w:sz="0" w:space="0" w:color="auto"/>
                <w:left w:val="none" w:sz="0" w:space="0" w:color="auto"/>
                <w:bottom w:val="none" w:sz="0" w:space="0" w:color="auto"/>
                <w:right w:val="none" w:sz="0" w:space="0" w:color="auto"/>
              </w:divBdr>
            </w:div>
            <w:div w:id="812217966">
              <w:marLeft w:val="0"/>
              <w:marRight w:val="0"/>
              <w:marTop w:val="0"/>
              <w:marBottom w:val="0"/>
              <w:divBdr>
                <w:top w:val="none" w:sz="0" w:space="0" w:color="auto"/>
                <w:left w:val="none" w:sz="0" w:space="0" w:color="auto"/>
                <w:bottom w:val="none" w:sz="0" w:space="0" w:color="auto"/>
                <w:right w:val="none" w:sz="0" w:space="0" w:color="auto"/>
              </w:divBdr>
            </w:div>
            <w:div w:id="2053917845">
              <w:marLeft w:val="0"/>
              <w:marRight w:val="0"/>
              <w:marTop w:val="0"/>
              <w:marBottom w:val="0"/>
              <w:divBdr>
                <w:top w:val="none" w:sz="0" w:space="0" w:color="auto"/>
                <w:left w:val="none" w:sz="0" w:space="0" w:color="auto"/>
                <w:bottom w:val="none" w:sz="0" w:space="0" w:color="auto"/>
                <w:right w:val="none" w:sz="0" w:space="0" w:color="auto"/>
              </w:divBdr>
            </w:div>
            <w:div w:id="2133397733">
              <w:marLeft w:val="0"/>
              <w:marRight w:val="0"/>
              <w:marTop w:val="0"/>
              <w:marBottom w:val="0"/>
              <w:divBdr>
                <w:top w:val="none" w:sz="0" w:space="0" w:color="auto"/>
                <w:left w:val="none" w:sz="0" w:space="0" w:color="auto"/>
                <w:bottom w:val="none" w:sz="0" w:space="0" w:color="auto"/>
                <w:right w:val="none" w:sz="0" w:space="0" w:color="auto"/>
              </w:divBdr>
            </w:div>
            <w:div w:id="485049711">
              <w:marLeft w:val="0"/>
              <w:marRight w:val="0"/>
              <w:marTop w:val="0"/>
              <w:marBottom w:val="0"/>
              <w:divBdr>
                <w:top w:val="none" w:sz="0" w:space="0" w:color="auto"/>
                <w:left w:val="none" w:sz="0" w:space="0" w:color="auto"/>
                <w:bottom w:val="none" w:sz="0" w:space="0" w:color="auto"/>
                <w:right w:val="none" w:sz="0" w:space="0" w:color="auto"/>
              </w:divBdr>
            </w:div>
            <w:div w:id="1593664993">
              <w:marLeft w:val="0"/>
              <w:marRight w:val="0"/>
              <w:marTop w:val="0"/>
              <w:marBottom w:val="0"/>
              <w:divBdr>
                <w:top w:val="none" w:sz="0" w:space="0" w:color="auto"/>
                <w:left w:val="none" w:sz="0" w:space="0" w:color="auto"/>
                <w:bottom w:val="none" w:sz="0" w:space="0" w:color="auto"/>
                <w:right w:val="none" w:sz="0" w:space="0" w:color="auto"/>
              </w:divBdr>
            </w:div>
            <w:div w:id="420101350">
              <w:marLeft w:val="0"/>
              <w:marRight w:val="0"/>
              <w:marTop w:val="0"/>
              <w:marBottom w:val="0"/>
              <w:divBdr>
                <w:top w:val="none" w:sz="0" w:space="0" w:color="auto"/>
                <w:left w:val="none" w:sz="0" w:space="0" w:color="auto"/>
                <w:bottom w:val="none" w:sz="0" w:space="0" w:color="auto"/>
                <w:right w:val="none" w:sz="0" w:space="0" w:color="auto"/>
              </w:divBdr>
            </w:div>
            <w:div w:id="1332217234">
              <w:marLeft w:val="0"/>
              <w:marRight w:val="0"/>
              <w:marTop w:val="0"/>
              <w:marBottom w:val="0"/>
              <w:divBdr>
                <w:top w:val="none" w:sz="0" w:space="0" w:color="auto"/>
                <w:left w:val="none" w:sz="0" w:space="0" w:color="auto"/>
                <w:bottom w:val="none" w:sz="0" w:space="0" w:color="auto"/>
                <w:right w:val="none" w:sz="0" w:space="0" w:color="auto"/>
              </w:divBdr>
            </w:div>
            <w:div w:id="1095592983">
              <w:marLeft w:val="0"/>
              <w:marRight w:val="0"/>
              <w:marTop w:val="0"/>
              <w:marBottom w:val="0"/>
              <w:divBdr>
                <w:top w:val="none" w:sz="0" w:space="0" w:color="auto"/>
                <w:left w:val="none" w:sz="0" w:space="0" w:color="auto"/>
                <w:bottom w:val="none" w:sz="0" w:space="0" w:color="auto"/>
                <w:right w:val="none" w:sz="0" w:space="0" w:color="auto"/>
              </w:divBdr>
            </w:div>
            <w:div w:id="1407918234">
              <w:marLeft w:val="0"/>
              <w:marRight w:val="0"/>
              <w:marTop w:val="0"/>
              <w:marBottom w:val="0"/>
              <w:divBdr>
                <w:top w:val="none" w:sz="0" w:space="0" w:color="auto"/>
                <w:left w:val="none" w:sz="0" w:space="0" w:color="auto"/>
                <w:bottom w:val="none" w:sz="0" w:space="0" w:color="auto"/>
                <w:right w:val="none" w:sz="0" w:space="0" w:color="auto"/>
              </w:divBdr>
            </w:div>
            <w:div w:id="969475451">
              <w:marLeft w:val="0"/>
              <w:marRight w:val="0"/>
              <w:marTop w:val="0"/>
              <w:marBottom w:val="0"/>
              <w:divBdr>
                <w:top w:val="none" w:sz="0" w:space="0" w:color="auto"/>
                <w:left w:val="none" w:sz="0" w:space="0" w:color="auto"/>
                <w:bottom w:val="none" w:sz="0" w:space="0" w:color="auto"/>
                <w:right w:val="none" w:sz="0" w:space="0" w:color="auto"/>
              </w:divBdr>
            </w:div>
            <w:div w:id="965114539">
              <w:marLeft w:val="0"/>
              <w:marRight w:val="0"/>
              <w:marTop w:val="0"/>
              <w:marBottom w:val="0"/>
              <w:divBdr>
                <w:top w:val="none" w:sz="0" w:space="0" w:color="auto"/>
                <w:left w:val="none" w:sz="0" w:space="0" w:color="auto"/>
                <w:bottom w:val="none" w:sz="0" w:space="0" w:color="auto"/>
                <w:right w:val="none" w:sz="0" w:space="0" w:color="auto"/>
              </w:divBdr>
            </w:div>
            <w:div w:id="325936813">
              <w:marLeft w:val="0"/>
              <w:marRight w:val="0"/>
              <w:marTop w:val="0"/>
              <w:marBottom w:val="0"/>
              <w:divBdr>
                <w:top w:val="none" w:sz="0" w:space="0" w:color="auto"/>
                <w:left w:val="none" w:sz="0" w:space="0" w:color="auto"/>
                <w:bottom w:val="none" w:sz="0" w:space="0" w:color="auto"/>
                <w:right w:val="none" w:sz="0" w:space="0" w:color="auto"/>
              </w:divBdr>
            </w:div>
            <w:div w:id="684791265">
              <w:marLeft w:val="0"/>
              <w:marRight w:val="0"/>
              <w:marTop w:val="0"/>
              <w:marBottom w:val="0"/>
              <w:divBdr>
                <w:top w:val="none" w:sz="0" w:space="0" w:color="auto"/>
                <w:left w:val="none" w:sz="0" w:space="0" w:color="auto"/>
                <w:bottom w:val="none" w:sz="0" w:space="0" w:color="auto"/>
                <w:right w:val="none" w:sz="0" w:space="0" w:color="auto"/>
              </w:divBdr>
            </w:div>
            <w:div w:id="1789548694">
              <w:marLeft w:val="0"/>
              <w:marRight w:val="0"/>
              <w:marTop w:val="0"/>
              <w:marBottom w:val="0"/>
              <w:divBdr>
                <w:top w:val="none" w:sz="0" w:space="0" w:color="auto"/>
                <w:left w:val="none" w:sz="0" w:space="0" w:color="auto"/>
                <w:bottom w:val="none" w:sz="0" w:space="0" w:color="auto"/>
                <w:right w:val="none" w:sz="0" w:space="0" w:color="auto"/>
              </w:divBdr>
            </w:div>
            <w:div w:id="197351666">
              <w:marLeft w:val="0"/>
              <w:marRight w:val="0"/>
              <w:marTop w:val="0"/>
              <w:marBottom w:val="0"/>
              <w:divBdr>
                <w:top w:val="none" w:sz="0" w:space="0" w:color="auto"/>
                <w:left w:val="none" w:sz="0" w:space="0" w:color="auto"/>
                <w:bottom w:val="none" w:sz="0" w:space="0" w:color="auto"/>
                <w:right w:val="none" w:sz="0" w:space="0" w:color="auto"/>
              </w:divBdr>
            </w:div>
            <w:div w:id="1793135874">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676612722">
              <w:marLeft w:val="0"/>
              <w:marRight w:val="0"/>
              <w:marTop w:val="0"/>
              <w:marBottom w:val="0"/>
              <w:divBdr>
                <w:top w:val="none" w:sz="0" w:space="0" w:color="auto"/>
                <w:left w:val="none" w:sz="0" w:space="0" w:color="auto"/>
                <w:bottom w:val="none" w:sz="0" w:space="0" w:color="auto"/>
                <w:right w:val="none" w:sz="0" w:space="0" w:color="auto"/>
              </w:divBdr>
            </w:div>
            <w:div w:id="2019305937">
              <w:marLeft w:val="0"/>
              <w:marRight w:val="0"/>
              <w:marTop w:val="0"/>
              <w:marBottom w:val="0"/>
              <w:divBdr>
                <w:top w:val="none" w:sz="0" w:space="0" w:color="auto"/>
                <w:left w:val="none" w:sz="0" w:space="0" w:color="auto"/>
                <w:bottom w:val="none" w:sz="0" w:space="0" w:color="auto"/>
                <w:right w:val="none" w:sz="0" w:space="0" w:color="auto"/>
              </w:divBdr>
            </w:div>
            <w:div w:id="1057054075">
              <w:marLeft w:val="0"/>
              <w:marRight w:val="0"/>
              <w:marTop w:val="0"/>
              <w:marBottom w:val="0"/>
              <w:divBdr>
                <w:top w:val="none" w:sz="0" w:space="0" w:color="auto"/>
                <w:left w:val="none" w:sz="0" w:space="0" w:color="auto"/>
                <w:bottom w:val="none" w:sz="0" w:space="0" w:color="auto"/>
                <w:right w:val="none" w:sz="0" w:space="0" w:color="auto"/>
              </w:divBdr>
            </w:div>
            <w:div w:id="1841462884">
              <w:marLeft w:val="0"/>
              <w:marRight w:val="0"/>
              <w:marTop w:val="0"/>
              <w:marBottom w:val="0"/>
              <w:divBdr>
                <w:top w:val="none" w:sz="0" w:space="0" w:color="auto"/>
                <w:left w:val="none" w:sz="0" w:space="0" w:color="auto"/>
                <w:bottom w:val="none" w:sz="0" w:space="0" w:color="auto"/>
                <w:right w:val="none" w:sz="0" w:space="0" w:color="auto"/>
              </w:divBdr>
            </w:div>
            <w:div w:id="7294644">
              <w:marLeft w:val="0"/>
              <w:marRight w:val="0"/>
              <w:marTop w:val="0"/>
              <w:marBottom w:val="0"/>
              <w:divBdr>
                <w:top w:val="none" w:sz="0" w:space="0" w:color="auto"/>
                <w:left w:val="none" w:sz="0" w:space="0" w:color="auto"/>
                <w:bottom w:val="none" w:sz="0" w:space="0" w:color="auto"/>
                <w:right w:val="none" w:sz="0" w:space="0" w:color="auto"/>
              </w:divBdr>
            </w:div>
            <w:div w:id="1625885970">
              <w:marLeft w:val="0"/>
              <w:marRight w:val="0"/>
              <w:marTop w:val="0"/>
              <w:marBottom w:val="0"/>
              <w:divBdr>
                <w:top w:val="none" w:sz="0" w:space="0" w:color="auto"/>
                <w:left w:val="none" w:sz="0" w:space="0" w:color="auto"/>
                <w:bottom w:val="none" w:sz="0" w:space="0" w:color="auto"/>
                <w:right w:val="none" w:sz="0" w:space="0" w:color="auto"/>
              </w:divBdr>
            </w:div>
            <w:div w:id="1897398506">
              <w:marLeft w:val="0"/>
              <w:marRight w:val="0"/>
              <w:marTop w:val="0"/>
              <w:marBottom w:val="0"/>
              <w:divBdr>
                <w:top w:val="none" w:sz="0" w:space="0" w:color="auto"/>
                <w:left w:val="none" w:sz="0" w:space="0" w:color="auto"/>
                <w:bottom w:val="none" w:sz="0" w:space="0" w:color="auto"/>
                <w:right w:val="none" w:sz="0" w:space="0" w:color="auto"/>
              </w:divBdr>
            </w:div>
            <w:div w:id="178813504">
              <w:marLeft w:val="0"/>
              <w:marRight w:val="0"/>
              <w:marTop w:val="0"/>
              <w:marBottom w:val="0"/>
              <w:divBdr>
                <w:top w:val="none" w:sz="0" w:space="0" w:color="auto"/>
                <w:left w:val="none" w:sz="0" w:space="0" w:color="auto"/>
                <w:bottom w:val="none" w:sz="0" w:space="0" w:color="auto"/>
                <w:right w:val="none" w:sz="0" w:space="0" w:color="auto"/>
              </w:divBdr>
            </w:div>
            <w:div w:id="632907567">
              <w:marLeft w:val="0"/>
              <w:marRight w:val="0"/>
              <w:marTop w:val="0"/>
              <w:marBottom w:val="0"/>
              <w:divBdr>
                <w:top w:val="none" w:sz="0" w:space="0" w:color="auto"/>
                <w:left w:val="none" w:sz="0" w:space="0" w:color="auto"/>
                <w:bottom w:val="none" w:sz="0" w:space="0" w:color="auto"/>
                <w:right w:val="none" w:sz="0" w:space="0" w:color="auto"/>
              </w:divBdr>
            </w:div>
            <w:div w:id="630600585">
              <w:marLeft w:val="0"/>
              <w:marRight w:val="0"/>
              <w:marTop w:val="0"/>
              <w:marBottom w:val="0"/>
              <w:divBdr>
                <w:top w:val="none" w:sz="0" w:space="0" w:color="auto"/>
                <w:left w:val="none" w:sz="0" w:space="0" w:color="auto"/>
                <w:bottom w:val="none" w:sz="0" w:space="0" w:color="auto"/>
                <w:right w:val="none" w:sz="0" w:space="0" w:color="auto"/>
              </w:divBdr>
            </w:div>
            <w:div w:id="830410007">
              <w:marLeft w:val="0"/>
              <w:marRight w:val="0"/>
              <w:marTop w:val="0"/>
              <w:marBottom w:val="0"/>
              <w:divBdr>
                <w:top w:val="none" w:sz="0" w:space="0" w:color="auto"/>
                <w:left w:val="none" w:sz="0" w:space="0" w:color="auto"/>
                <w:bottom w:val="none" w:sz="0" w:space="0" w:color="auto"/>
                <w:right w:val="none" w:sz="0" w:space="0" w:color="auto"/>
              </w:divBdr>
            </w:div>
            <w:div w:id="1088968641">
              <w:marLeft w:val="0"/>
              <w:marRight w:val="0"/>
              <w:marTop w:val="0"/>
              <w:marBottom w:val="0"/>
              <w:divBdr>
                <w:top w:val="none" w:sz="0" w:space="0" w:color="auto"/>
                <w:left w:val="none" w:sz="0" w:space="0" w:color="auto"/>
                <w:bottom w:val="none" w:sz="0" w:space="0" w:color="auto"/>
                <w:right w:val="none" w:sz="0" w:space="0" w:color="auto"/>
              </w:divBdr>
            </w:div>
            <w:div w:id="670184257">
              <w:marLeft w:val="0"/>
              <w:marRight w:val="0"/>
              <w:marTop w:val="0"/>
              <w:marBottom w:val="0"/>
              <w:divBdr>
                <w:top w:val="none" w:sz="0" w:space="0" w:color="auto"/>
                <w:left w:val="none" w:sz="0" w:space="0" w:color="auto"/>
                <w:bottom w:val="none" w:sz="0" w:space="0" w:color="auto"/>
                <w:right w:val="none" w:sz="0" w:space="0" w:color="auto"/>
              </w:divBdr>
            </w:div>
            <w:div w:id="1545210206">
              <w:marLeft w:val="0"/>
              <w:marRight w:val="0"/>
              <w:marTop w:val="0"/>
              <w:marBottom w:val="0"/>
              <w:divBdr>
                <w:top w:val="none" w:sz="0" w:space="0" w:color="auto"/>
                <w:left w:val="none" w:sz="0" w:space="0" w:color="auto"/>
                <w:bottom w:val="none" w:sz="0" w:space="0" w:color="auto"/>
                <w:right w:val="none" w:sz="0" w:space="0" w:color="auto"/>
              </w:divBdr>
            </w:div>
            <w:div w:id="1852142173">
              <w:marLeft w:val="0"/>
              <w:marRight w:val="0"/>
              <w:marTop w:val="0"/>
              <w:marBottom w:val="0"/>
              <w:divBdr>
                <w:top w:val="none" w:sz="0" w:space="0" w:color="auto"/>
                <w:left w:val="none" w:sz="0" w:space="0" w:color="auto"/>
                <w:bottom w:val="none" w:sz="0" w:space="0" w:color="auto"/>
                <w:right w:val="none" w:sz="0" w:space="0" w:color="auto"/>
              </w:divBdr>
            </w:div>
            <w:div w:id="108164867">
              <w:marLeft w:val="0"/>
              <w:marRight w:val="0"/>
              <w:marTop w:val="0"/>
              <w:marBottom w:val="0"/>
              <w:divBdr>
                <w:top w:val="none" w:sz="0" w:space="0" w:color="auto"/>
                <w:left w:val="none" w:sz="0" w:space="0" w:color="auto"/>
                <w:bottom w:val="none" w:sz="0" w:space="0" w:color="auto"/>
                <w:right w:val="none" w:sz="0" w:space="0" w:color="auto"/>
              </w:divBdr>
            </w:div>
            <w:div w:id="1530753153">
              <w:marLeft w:val="0"/>
              <w:marRight w:val="0"/>
              <w:marTop w:val="0"/>
              <w:marBottom w:val="0"/>
              <w:divBdr>
                <w:top w:val="none" w:sz="0" w:space="0" w:color="auto"/>
                <w:left w:val="none" w:sz="0" w:space="0" w:color="auto"/>
                <w:bottom w:val="none" w:sz="0" w:space="0" w:color="auto"/>
                <w:right w:val="none" w:sz="0" w:space="0" w:color="auto"/>
              </w:divBdr>
            </w:div>
            <w:div w:id="79844916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92731031">
              <w:marLeft w:val="0"/>
              <w:marRight w:val="0"/>
              <w:marTop w:val="0"/>
              <w:marBottom w:val="0"/>
              <w:divBdr>
                <w:top w:val="none" w:sz="0" w:space="0" w:color="auto"/>
                <w:left w:val="none" w:sz="0" w:space="0" w:color="auto"/>
                <w:bottom w:val="none" w:sz="0" w:space="0" w:color="auto"/>
                <w:right w:val="none" w:sz="0" w:space="0" w:color="auto"/>
              </w:divBdr>
            </w:div>
            <w:div w:id="34545481">
              <w:marLeft w:val="0"/>
              <w:marRight w:val="0"/>
              <w:marTop w:val="0"/>
              <w:marBottom w:val="0"/>
              <w:divBdr>
                <w:top w:val="none" w:sz="0" w:space="0" w:color="auto"/>
                <w:left w:val="none" w:sz="0" w:space="0" w:color="auto"/>
                <w:bottom w:val="none" w:sz="0" w:space="0" w:color="auto"/>
                <w:right w:val="none" w:sz="0" w:space="0" w:color="auto"/>
              </w:divBdr>
            </w:div>
            <w:div w:id="1039933439">
              <w:marLeft w:val="0"/>
              <w:marRight w:val="0"/>
              <w:marTop w:val="0"/>
              <w:marBottom w:val="0"/>
              <w:divBdr>
                <w:top w:val="none" w:sz="0" w:space="0" w:color="auto"/>
                <w:left w:val="none" w:sz="0" w:space="0" w:color="auto"/>
                <w:bottom w:val="none" w:sz="0" w:space="0" w:color="auto"/>
                <w:right w:val="none" w:sz="0" w:space="0" w:color="auto"/>
              </w:divBdr>
            </w:div>
            <w:div w:id="61417829">
              <w:marLeft w:val="0"/>
              <w:marRight w:val="0"/>
              <w:marTop w:val="0"/>
              <w:marBottom w:val="0"/>
              <w:divBdr>
                <w:top w:val="none" w:sz="0" w:space="0" w:color="auto"/>
                <w:left w:val="none" w:sz="0" w:space="0" w:color="auto"/>
                <w:bottom w:val="none" w:sz="0" w:space="0" w:color="auto"/>
                <w:right w:val="none" w:sz="0" w:space="0" w:color="auto"/>
              </w:divBdr>
            </w:div>
            <w:div w:id="492181118">
              <w:marLeft w:val="0"/>
              <w:marRight w:val="0"/>
              <w:marTop w:val="0"/>
              <w:marBottom w:val="0"/>
              <w:divBdr>
                <w:top w:val="none" w:sz="0" w:space="0" w:color="auto"/>
                <w:left w:val="none" w:sz="0" w:space="0" w:color="auto"/>
                <w:bottom w:val="none" w:sz="0" w:space="0" w:color="auto"/>
                <w:right w:val="none" w:sz="0" w:space="0" w:color="auto"/>
              </w:divBdr>
            </w:div>
            <w:div w:id="1871792926">
              <w:marLeft w:val="0"/>
              <w:marRight w:val="0"/>
              <w:marTop w:val="0"/>
              <w:marBottom w:val="0"/>
              <w:divBdr>
                <w:top w:val="none" w:sz="0" w:space="0" w:color="auto"/>
                <w:left w:val="none" w:sz="0" w:space="0" w:color="auto"/>
                <w:bottom w:val="none" w:sz="0" w:space="0" w:color="auto"/>
                <w:right w:val="none" w:sz="0" w:space="0" w:color="auto"/>
              </w:divBdr>
            </w:div>
            <w:div w:id="1578589533">
              <w:marLeft w:val="0"/>
              <w:marRight w:val="0"/>
              <w:marTop w:val="0"/>
              <w:marBottom w:val="0"/>
              <w:divBdr>
                <w:top w:val="none" w:sz="0" w:space="0" w:color="auto"/>
                <w:left w:val="none" w:sz="0" w:space="0" w:color="auto"/>
                <w:bottom w:val="none" w:sz="0" w:space="0" w:color="auto"/>
                <w:right w:val="none" w:sz="0" w:space="0" w:color="auto"/>
              </w:divBdr>
            </w:div>
            <w:div w:id="1287661713">
              <w:marLeft w:val="0"/>
              <w:marRight w:val="0"/>
              <w:marTop w:val="0"/>
              <w:marBottom w:val="0"/>
              <w:divBdr>
                <w:top w:val="none" w:sz="0" w:space="0" w:color="auto"/>
                <w:left w:val="none" w:sz="0" w:space="0" w:color="auto"/>
                <w:bottom w:val="none" w:sz="0" w:space="0" w:color="auto"/>
                <w:right w:val="none" w:sz="0" w:space="0" w:color="auto"/>
              </w:divBdr>
            </w:div>
            <w:div w:id="1475482798">
              <w:marLeft w:val="0"/>
              <w:marRight w:val="0"/>
              <w:marTop w:val="0"/>
              <w:marBottom w:val="0"/>
              <w:divBdr>
                <w:top w:val="none" w:sz="0" w:space="0" w:color="auto"/>
                <w:left w:val="none" w:sz="0" w:space="0" w:color="auto"/>
                <w:bottom w:val="none" w:sz="0" w:space="0" w:color="auto"/>
                <w:right w:val="none" w:sz="0" w:space="0" w:color="auto"/>
              </w:divBdr>
            </w:div>
            <w:div w:id="1842310469">
              <w:marLeft w:val="0"/>
              <w:marRight w:val="0"/>
              <w:marTop w:val="0"/>
              <w:marBottom w:val="0"/>
              <w:divBdr>
                <w:top w:val="none" w:sz="0" w:space="0" w:color="auto"/>
                <w:left w:val="none" w:sz="0" w:space="0" w:color="auto"/>
                <w:bottom w:val="none" w:sz="0" w:space="0" w:color="auto"/>
                <w:right w:val="none" w:sz="0" w:space="0" w:color="auto"/>
              </w:divBdr>
            </w:div>
            <w:div w:id="609359499">
              <w:marLeft w:val="0"/>
              <w:marRight w:val="0"/>
              <w:marTop w:val="0"/>
              <w:marBottom w:val="0"/>
              <w:divBdr>
                <w:top w:val="none" w:sz="0" w:space="0" w:color="auto"/>
                <w:left w:val="none" w:sz="0" w:space="0" w:color="auto"/>
                <w:bottom w:val="none" w:sz="0" w:space="0" w:color="auto"/>
                <w:right w:val="none" w:sz="0" w:space="0" w:color="auto"/>
              </w:divBdr>
            </w:div>
            <w:div w:id="1615795327">
              <w:marLeft w:val="0"/>
              <w:marRight w:val="0"/>
              <w:marTop w:val="0"/>
              <w:marBottom w:val="0"/>
              <w:divBdr>
                <w:top w:val="none" w:sz="0" w:space="0" w:color="auto"/>
                <w:left w:val="none" w:sz="0" w:space="0" w:color="auto"/>
                <w:bottom w:val="none" w:sz="0" w:space="0" w:color="auto"/>
                <w:right w:val="none" w:sz="0" w:space="0" w:color="auto"/>
              </w:divBdr>
            </w:div>
            <w:div w:id="1495024971">
              <w:marLeft w:val="0"/>
              <w:marRight w:val="0"/>
              <w:marTop w:val="0"/>
              <w:marBottom w:val="0"/>
              <w:divBdr>
                <w:top w:val="none" w:sz="0" w:space="0" w:color="auto"/>
                <w:left w:val="none" w:sz="0" w:space="0" w:color="auto"/>
                <w:bottom w:val="none" w:sz="0" w:space="0" w:color="auto"/>
                <w:right w:val="none" w:sz="0" w:space="0" w:color="auto"/>
              </w:divBdr>
            </w:div>
            <w:div w:id="1700353132">
              <w:marLeft w:val="0"/>
              <w:marRight w:val="0"/>
              <w:marTop w:val="0"/>
              <w:marBottom w:val="0"/>
              <w:divBdr>
                <w:top w:val="none" w:sz="0" w:space="0" w:color="auto"/>
                <w:left w:val="none" w:sz="0" w:space="0" w:color="auto"/>
                <w:bottom w:val="none" w:sz="0" w:space="0" w:color="auto"/>
                <w:right w:val="none" w:sz="0" w:space="0" w:color="auto"/>
              </w:divBdr>
            </w:div>
            <w:div w:id="1614435485">
              <w:marLeft w:val="0"/>
              <w:marRight w:val="0"/>
              <w:marTop w:val="0"/>
              <w:marBottom w:val="0"/>
              <w:divBdr>
                <w:top w:val="none" w:sz="0" w:space="0" w:color="auto"/>
                <w:left w:val="none" w:sz="0" w:space="0" w:color="auto"/>
                <w:bottom w:val="none" w:sz="0" w:space="0" w:color="auto"/>
                <w:right w:val="none" w:sz="0" w:space="0" w:color="auto"/>
              </w:divBdr>
            </w:div>
            <w:div w:id="748114162">
              <w:marLeft w:val="0"/>
              <w:marRight w:val="0"/>
              <w:marTop w:val="0"/>
              <w:marBottom w:val="0"/>
              <w:divBdr>
                <w:top w:val="none" w:sz="0" w:space="0" w:color="auto"/>
                <w:left w:val="none" w:sz="0" w:space="0" w:color="auto"/>
                <w:bottom w:val="none" w:sz="0" w:space="0" w:color="auto"/>
                <w:right w:val="none" w:sz="0" w:space="0" w:color="auto"/>
              </w:divBdr>
            </w:div>
            <w:div w:id="2073456955">
              <w:marLeft w:val="0"/>
              <w:marRight w:val="0"/>
              <w:marTop w:val="0"/>
              <w:marBottom w:val="0"/>
              <w:divBdr>
                <w:top w:val="none" w:sz="0" w:space="0" w:color="auto"/>
                <w:left w:val="none" w:sz="0" w:space="0" w:color="auto"/>
                <w:bottom w:val="none" w:sz="0" w:space="0" w:color="auto"/>
                <w:right w:val="none" w:sz="0" w:space="0" w:color="auto"/>
              </w:divBdr>
            </w:div>
            <w:div w:id="175728620">
              <w:marLeft w:val="0"/>
              <w:marRight w:val="0"/>
              <w:marTop w:val="0"/>
              <w:marBottom w:val="0"/>
              <w:divBdr>
                <w:top w:val="none" w:sz="0" w:space="0" w:color="auto"/>
                <w:left w:val="none" w:sz="0" w:space="0" w:color="auto"/>
                <w:bottom w:val="none" w:sz="0" w:space="0" w:color="auto"/>
                <w:right w:val="none" w:sz="0" w:space="0" w:color="auto"/>
              </w:divBdr>
            </w:div>
            <w:div w:id="1665860998">
              <w:marLeft w:val="0"/>
              <w:marRight w:val="0"/>
              <w:marTop w:val="0"/>
              <w:marBottom w:val="0"/>
              <w:divBdr>
                <w:top w:val="none" w:sz="0" w:space="0" w:color="auto"/>
                <w:left w:val="none" w:sz="0" w:space="0" w:color="auto"/>
                <w:bottom w:val="none" w:sz="0" w:space="0" w:color="auto"/>
                <w:right w:val="none" w:sz="0" w:space="0" w:color="auto"/>
              </w:divBdr>
            </w:div>
            <w:div w:id="2014019301">
              <w:marLeft w:val="0"/>
              <w:marRight w:val="0"/>
              <w:marTop w:val="0"/>
              <w:marBottom w:val="0"/>
              <w:divBdr>
                <w:top w:val="none" w:sz="0" w:space="0" w:color="auto"/>
                <w:left w:val="none" w:sz="0" w:space="0" w:color="auto"/>
                <w:bottom w:val="none" w:sz="0" w:space="0" w:color="auto"/>
                <w:right w:val="none" w:sz="0" w:space="0" w:color="auto"/>
              </w:divBdr>
            </w:div>
            <w:div w:id="1099445883">
              <w:marLeft w:val="0"/>
              <w:marRight w:val="0"/>
              <w:marTop w:val="0"/>
              <w:marBottom w:val="0"/>
              <w:divBdr>
                <w:top w:val="none" w:sz="0" w:space="0" w:color="auto"/>
                <w:left w:val="none" w:sz="0" w:space="0" w:color="auto"/>
                <w:bottom w:val="none" w:sz="0" w:space="0" w:color="auto"/>
                <w:right w:val="none" w:sz="0" w:space="0" w:color="auto"/>
              </w:divBdr>
            </w:div>
            <w:div w:id="834999449">
              <w:marLeft w:val="0"/>
              <w:marRight w:val="0"/>
              <w:marTop w:val="0"/>
              <w:marBottom w:val="0"/>
              <w:divBdr>
                <w:top w:val="none" w:sz="0" w:space="0" w:color="auto"/>
                <w:left w:val="none" w:sz="0" w:space="0" w:color="auto"/>
                <w:bottom w:val="none" w:sz="0" w:space="0" w:color="auto"/>
                <w:right w:val="none" w:sz="0" w:space="0" w:color="auto"/>
              </w:divBdr>
            </w:div>
            <w:div w:id="900942194">
              <w:marLeft w:val="0"/>
              <w:marRight w:val="0"/>
              <w:marTop w:val="0"/>
              <w:marBottom w:val="0"/>
              <w:divBdr>
                <w:top w:val="none" w:sz="0" w:space="0" w:color="auto"/>
                <w:left w:val="none" w:sz="0" w:space="0" w:color="auto"/>
                <w:bottom w:val="none" w:sz="0" w:space="0" w:color="auto"/>
                <w:right w:val="none" w:sz="0" w:space="0" w:color="auto"/>
              </w:divBdr>
            </w:div>
            <w:div w:id="974221405">
              <w:marLeft w:val="0"/>
              <w:marRight w:val="0"/>
              <w:marTop w:val="0"/>
              <w:marBottom w:val="0"/>
              <w:divBdr>
                <w:top w:val="none" w:sz="0" w:space="0" w:color="auto"/>
                <w:left w:val="none" w:sz="0" w:space="0" w:color="auto"/>
                <w:bottom w:val="none" w:sz="0" w:space="0" w:color="auto"/>
                <w:right w:val="none" w:sz="0" w:space="0" w:color="auto"/>
              </w:divBdr>
            </w:div>
            <w:div w:id="1009411894">
              <w:marLeft w:val="0"/>
              <w:marRight w:val="0"/>
              <w:marTop w:val="0"/>
              <w:marBottom w:val="0"/>
              <w:divBdr>
                <w:top w:val="none" w:sz="0" w:space="0" w:color="auto"/>
                <w:left w:val="none" w:sz="0" w:space="0" w:color="auto"/>
                <w:bottom w:val="none" w:sz="0" w:space="0" w:color="auto"/>
                <w:right w:val="none" w:sz="0" w:space="0" w:color="auto"/>
              </w:divBdr>
            </w:div>
            <w:div w:id="671032013">
              <w:marLeft w:val="0"/>
              <w:marRight w:val="0"/>
              <w:marTop w:val="0"/>
              <w:marBottom w:val="0"/>
              <w:divBdr>
                <w:top w:val="none" w:sz="0" w:space="0" w:color="auto"/>
                <w:left w:val="none" w:sz="0" w:space="0" w:color="auto"/>
                <w:bottom w:val="none" w:sz="0" w:space="0" w:color="auto"/>
                <w:right w:val="none" w:sz="0" w:space="0" w:color="auto"/>
              </w:divBdr>
            </w:div>
            <w:div w:id="758256253">
              <w:marLeft w:val="0"/>
              <w:marRight w:val="0"/>
              <w:marTop w:val="0"/>
              <w:marBottom w:val="0"/>
              <w:divBdr>
                <w:top w:val="none" w:sz="0" w:space="0" w:color="auto"/>
                <w:left w:val="none" w:sz="0" w:space="0" w:color="auto"/>
                <w:bottom w:val="none" w:sz="0" w:space="0" w:color="auto"/>
                <w:right w:val="none" w:sz="0" w:space="0" w:color="auto"/>
              </w:divBdr>
            </w:div>
            <w:div w:id="1309088535">
              <w:marLeft w:val="0"/>
              <w:marRight w:val="0"/>
              <w:marTop w:val="0"/>
              <w:marBottom w:val="0"/>
              <w:divBdr>
                <w:top w:val="none" w:sz="0" w:space="0" w:color="auto"/>
                <w:left w:val="none" w:sz="0" w:space="0" w:color="auto"/>
                <w:bottom w:val="none" w:sz="0" w:space="0" w:color="auto"/>
                <w:right w:val="none" w:sz="0" w:space="0" w:color="auto"/>
              </w:divBdr>
            </w:div>
            <w:div w:id="1153061526">
              <w:marLeft w:val="0"/>
              <w:marRight w:val="0"/>
              <w:marTop w:val="0"/>
              <w:marBottom w:val="0"/>
              <w:divBdr>
                <w:top w:val="none" w:sz="0" w:space="0" w:color="auto"/>
                <w:left w:val="none" w:sz="0" w:space="0" w:color="auto"/>
                <w:bottom w:val="none" w:sz="0" w:space="0" w:color="auto"/>
                <w:right w:val="none" w:sz="0" w:space="0" w:color="auto"/>
              </w:divBdr>
            </w:div>
            <w:div w:id="1508523898">
              <w:marLeft w:val="0"/>
              <w:marRight w:val="0"/>
              <w:marTop w:val="0"/>
              <w:marBottom w:val="0"/>
              <w:divBdr>
                <w:top w:val="none" w:sz="0" w:space="0" w:color="auto"/>
                <w:left w:val="none" w:sz="0" w:space="0" w:color="auto"/>
                <w:bottom w:val="none" w:sz="0" w:space="0" w:color="auto"/>
                <w:right w:val="none" w:sz="0" w:space="0" w:color="auto"/>
              </w:divBdr>
            </w:div>
            <w:div w:id="916020244">
              <w:marLeft w:val="0"/>
              <w:marRight w:val="0"/>
              <w:marTop w:val="0"/>
              <w:marBottom w:val="0"/>
              <w:divBdr>
                <w:top w:val="none" w:sz="0" w:space="0" w:color="auto"/>
                <w:left w:val="none" w:sz="0" w:space="0" w:color="auto"/>
                <w:bottom w:val="none" w:sz="0" w:space="0" w:color="auto"/>
                <w:right w:val="none" w:sz="0" w:space="0" w:color="auto"/>
              </w:divBdr>
            </w:div>
            <w:div w:id="204028401">
              <w:marLeft w:val="0"/>
              <w:marRight w:val="0"/>
              <w:marTop w:val="0"/>
              <w:marBottom w:val="0"/>
              <w:divBdr>
                <w:top w:val="none" w:sz="0" w:space="0" w:color="auto"/>
                <w:left w:val="none" w:sz="0" w:space="0" w:color="auto"/>
                <w:bottom w:val="none" w:sz="0" w:space="0" w:color="auto"/>
                <w:right w:val="none" w:sz="0" w:space="0" w:color="auto"/>
              </w:divBdr>
            </w:div>
            <w:div w:id="2031371804">
              <w:marLeft w:val="0"/>
              <w:marRight w:val="0"/>
              <w:marTop w:val="0"/>
              <w:marBottom w:val="0"/>
              <w:divBdr>
                <w:top w:val="none" w:sz="0" w:space="0" w:color="auto"/>
                <w:left w:val="none" w:sz="0" w:space="0" w:color="auto"/>
                <w:bottom w:val="none" w:sz="0" w:space="0" w:color="auto"/>
                <w:right w:val="none" w:sz="0" w:space="0" w:color="auto"/>
              </w:divBdr>
            </w:div>
            <w:div w:id="1024747883">
              <w:marLeft w:val="0"/>
              <w:marRight w:val="0"/>
              <w:marTop w:val="0"/>
              <w:marBottom w:val="0"/>
              <w:divBdr>
                <w:top w:val="none" w:sz="0" w:space="0" w:color="auto"/>
                <w:left w:val="none" w:sz="0" w:space="0" w:color="auto"/>
                <w:bottom w:val="none" w:sz="0" w:space="0" w:color="auto"/>
                <w:right w:val="none" w:sz="0" w:space="0" w:color="auto"/>
              </w:divBdr>
            </w:div>
            <w:div w:id="1577862202">
              <w:marLeft w:val="0"/>
              <w:marRight w:val="0"/>
              <w:marTop w:val="0"/>
              <w:marBottom w:val="0"/>
              <w:divBdr>
                <w:top w:val="none" w:sz="0" w:space="0" w:color="auto"/>
                <w:left w:val="none" w:sz="0" w:space="0" w:color="auto"/>
                <w:bottom w:val="none" w:sz="0" w:space="0" w:color="auto"/>
                <w:right w:val="none" w:sz="0" w:space="0" w:color="auto"/>
              </w:divBdr>
            </w:div>
            <w:div w:id="139731520">
              <w:marLeft w:val="0"/>
              <w:marRight w:val="0"/>
              <w:marTop w:val="0"/>
              <w:marBottom w:val="0"/>
              <w:divBdr>
                <w:top w:val="none" w:sz="0" w:space="0" w:color="auto"/>
                <w:left w:val="none" w:sz="0" w:space="0" w:color="auto"/>
                <w:bottom w:val="none" w:sz="0" w:space="0" w:color="auto"/>
                <w:right w:val="none" w:sz="0" w:space="0" w:color="auto"/>
              </w:divBdr>
            </w:div>
            <w:div w:id="14590038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980498817">
              <w:marLeft w:val="0"/>
              <w:marRight w:val="0"/>
              <w:marTop w:val="0"/>
              <w:marBottom w:val="0"/>
              <w:divBdr>
                <w:top w:val="none" w:sz="0" w:space="0" w:color="auto"/>
                <w:left w:val="none" w:sz="0" w:space="0" w:color="auto"/>
                <w:bottom w:val="none" w:sz="0" w:space="0" w:color="auto"/>
                <w:right w:val="none" w:sz="0" w:space="0" w:color="auto"/>
              </w:divBdr>
            </w:div>
            <w:div w:id="520709324">
              <w:marLeft w:val="0"/>
              <w:marRight w:val="0"/>
              <w:marTop w:val="0"/>
              <w:marBottom w:val="0"/>
              <w:divBdr>
                <w:top w:val="none" w:sz="0" w:space="0" w:color="auto"/>
                <w:left w:val="none" w:sz="0" w:space="0" w:color="auto"/>
                <w:bottom w:val="none" w:sz="0" w:space="0" w:color="auto"/>
                <w:right w:val="none" w:sz="0" w:space="0" w:color="auto"/>
              </w:divBdr>
            </w:div>
            <w:div w:id="141585721">
              <w:marLeft w:val="0"/>
              <w:marRight w:val="0"/>
              <w:marTop w:val="0"/>
              <w:marBottom w:val="0"/>
              <w:divBdr>
                <w:top w:val="none" w:sz="0" w:space="0" w:color="auto"/>
                <w:left w:val="none" w:sz="0" w:space="0" w:color="auto"/>
                <w:bottom w:val="none" w:sz="0" w:space="0" w:color="auto"/>
                <w:right w:val="none" w:sz="0" w:space="0" w:color="auto"/>
              </w:divBdr>
            </w:div>
            <w:div w:id="1263342012">
              <w:marLeft w:val="0"/>
              <w:marRight w:val="0"/>
              <w:marTop w:val="0"/>
              <w:marBottom w:val="0"/>
              <w:divBdr>
                <w:top w:val="none" w:sz="0" w:space="0" w:color="auto"/>
                <w:left w:val="none" w:sz="0" w:space="0" w:color="auto"/>
                <w:bottom w:val="none" w:sz="0" w:space="0" w:color="auto"/>
                <w:right w:val="none" w:sz="0" w:space="0" w:color="auto"/>
              </w:divBdr>
            </w:div>
            <w:div w:id="1878348695">
              <w:marLeft w:val="0"/>
              <w:marRight w:val="0"/>
              <w:marTop w:val="0"/>
              <w:marBottom w:val="0"/>
              <w:divBdr>
                <w:top w:val="none" w:sz="0" w:space="0" w:color="auto"/>
                <w:left w:val="none" w:sz="0" w:space="0" w:color="auto"/>
                <w:bottom w:val="none" w:sz="0" w:space="0" w:color="auto"/>
                <w:right w:val="none" w:sz="0" w:space="0" w:color="auto"/>
              </w:divBdr>
            </w:div>
            <w:div w:id="1764182549">
              <w:marLeft w:val="0"/>
              <w:marRight w:val="0"/>
              <w:marTop w:val="0"/>
              <w:marBottom w:val="0"/>
              <w:divBdr>
                <w:top w:val="none" w:sz="0" w:space="0" w:color="auto"/>
                <w:left w:val="none" w:sz="0" w:space="0" w:color="auto"/>
                <w:bottom w:val="none" w:sz="0" w:space="0" w:color="auto"/>
                <w:right w:val="none" w:sz="0" w:space="0" w:color="auto"/>
              </w:divBdr>
            </w:div>
            <w:div w:id="422842712">
              <w:marLeft w:val="0"/>
              <w:marRight w:val="0"/>
              <w:marTop w:val="0"/>
              <w:marBottom w:val="0"/>
              <w:divBdr>
                <w:top w:val="none" w:sz="0" w:space="0" w:color="auto"/>
                <w:left w:val="none" w:sz="0" w:space="0" w:color="auto"/>
                <w:bottom w:val="none" w:sz="0" w:space="0" w:color="auto"/>
                <w:right w:val="none" w:sz="0" w:space="0" w:color="auto"/>
              </w:divBdr>
            </w:div>
            <w:div w:id="1929583937">
              <w:marLeft w:val="0"/>
              <w:marRight w:val="0"/>
              <w:marTop w:val="0"/>
              <w:marBottom w:val="0"/>
              <w:divBdr>
                <w:top w:val="none" w:sz="0" w:space="0" w:color="auto"/>
                <w:left w:val="none" w:sz="0" w:space="0" w:color="auto"/>
                <w:bottom w:val="none" w:sz="0" w:space="0" w:color="auto"/>
                <w:right w:val="none" w:sz="0" w:space="0" w:color="auto"/>
              </w:divBdr>
            </w:div>
            <w:div w:id="1538355177">
              <w:marLeft w:val="0"/>
              <w:marRight w:val="0"/>
              <w:marTop w:val="0"/>
              <w:marBottom w:val="0"/>
              <w:divBdr>
                <w:top w:val="none" w:sz="0" w:space="0" w:color="auto"/>
                <w:left w:val="none" w:sz="0" w:space="0" w:color="auto"/>
                <w:bottom w:val="none" w:sz="0" w:space="0" w:color="auto"/>
                <w:right w:val="none" w:sz="0" w:space="0" w:color="auto"/>
              </w:divBdr>
            </w:div>
            <w:div w:id="1681159528">
              <w:marLeft w:val="0"/>
              <w:marRight w:val="0"/>
              <w:marTop w:val="0"/>
              <w:marBottom w:val="0"/>
              <w:divBdr>
                <w:top w:val="none" w:sz="0" w:space="0" w:color="auto"/>
                <w:left w:val="none" w:sz="0" w:space="0" w:color="auto"/>
                <w:bottom w:val="none" w:sz="0" w:space="0" w:color="auto"/>
                <w:right w:val="none" w:sz="0" w:space="0" w:color="auto"/>
              </w:divBdr>
            </w:div>
            <w:div w:id="1097018905">
              <w:marLeft w:val="0"/>
              <w:marRight w:val="0"/>
              <w:marTop w:val="0"/>
              <w:marBottom w:val="0"/>
              <w:divBdr>
                <w:top w:val="none" w:sz="0" w:space="0" w:color="auto"/>
                <w:left w:val="none" w:sz="0" w:space="0" w:color="auto"/>
                <w:bottom w:val="none" w:sz="0" w:space="0" w:color="auto"/>
                <w:right w:val="none" w:sz="0" w:space="0" w:color="auto"/>
              </w:divBdr>
            </w:div>
            <w:div w:id="33309017">
              <w:marLeft w:val="0"/>
              <w:marRight w:val="0"/>
              <w:marTop w:val="0"/>
              <w:marBottom w:val="0"/>
              <w:divBdr>
                <w:top w:val="none" w:sz="0" w:space="0" w:color="auto"/>
                <w:left w:val="none" w:sz="0" w:space="0" w:color="auto"/>
                <w:bottom w:val="none" w:sz="0" w:space="0" w:color="auto"/>
                <w:right w:val="none" w:sz="0" w:space="0" w:color="auto"/>
              </w:divBdr>
            </w:div>
            <w:div w:id="263340041">
              <w:marLeft w:val="0"/>
              <w:marRight w:val="0"/>
              <w:marTop w:val="0"/>
              <w:marBottom w:val="0"/>
              <w:divBdr>
                <w:top w:val="none" w:sz="0" w:space="0" w:color="auto"/>
                <w:left w:val="none" w:sz="0" w:space="0" w:color="auto"/>
                <w:bottom w:val="none" w:sz="0" w:space="0" w:color="auto"/>
                <w:right w:val="none" w:sz="0" w:space="0" w:color="auto"/>
              </w:divBdr>
            </w:div>
            <w:div w:id="1137719761">
              <w:marLeft w:val="0"/>
              <w:marRight w:val="0"/>
              <w:marTop w:val="0"/>
              <w:marBottom w:val="0"/>
              <w:divBdr>
                <w:top w:val="none" w:sz="0" w:space="0" w:color="auto"/>
                <w:left w:val="none" w:sz="0" w:space="0" w:color="auto"/>
                <w:bottom w:val="none" w:sz="0" w:space="0" w:color="auto"/>
                <w:right w:val="none" w:sz="0" w:space="0" w:color="auto"/>
              </w:divBdr>
            </w:div>
            <w:div w:id="439107092">
              <w:marLeft w:val="0"/>
              <w:marRight w:val="0"/>
              <w:marTop w:val="0"/>
              <w:marBottom w:val="0"/>
              <w:divBdr>
                <w:top w:val="none" w:sz="0" w:space="0" w:color="auto"/>
                <w:left w:val="none" w:sz="0" w:space="0" w:color="auto"/>
                <w:bottom w:val="none" w:sz="0" w:space="0" w:color="auto"/>
                <w:right w:val="none" w:sz="0" w:space="0" w:color="auto"/>
              </w:divBdr>
            </w:div>
            <w:div w:id="236399399">
              <w:marLeft w:val="0"/>
              <w:marRight w:val="0"/>
              <w:marTop w:val="0"/>
              <w:marBottom w:val="0"/>
              <w:divBdr>
                <w:top w:val="none" w:sz="0" w:space="0" w:color="auto"/>
                <w:left w:val="none" w:sz="0" w:space="0" w:color="auto"/>
                <w:bottom w:val="none" w:sz="0" w:space="0" w:color="auto"/>
                <w:right w:val="none" w:sz="0" w:space="0" w:color="auto"/>
              </w:divBdr>
            </w:div>
            <w:div w:id="311105837">
              <w:marLeft w:val="0"/>
              <w:marRight w:val="0"/>
              <w:marTop w:val="0"/>
              <w:marBottom w:val="0"/>
              <w:divBdr>
                <w:top w:val="none" w:sz="0" w:space="0" w:color="auto"/>
                <w:left w:val="none" w:sz="0" w:space="0" w:color="auto"/>
                <w:bottom w:val="none" w:sz="0" w:space="0" w:color="auto"/>
                <w:right w:val="none" w:sz="0" w:space="0" w:color="auto"/>
              </w:divBdr>
            </w:div>
            <w:div w:id="1808544102">
              <w:marLeft w:val="0"/>
              <w:marRight w:val="0"/>
              <w:marTop w:val="0"/>
              <w:marBottom w:val="0"/>
              <w:divBdr>
                <w:top w:val="none" w:sz="0" w:space="0" w:color="auto"/>
                <w:left w:val="none" w:sz="0" w:space="0" w:color="auto"/>
                <w:bottom w:val="none" w:sz="0" w:space="0" w:color="auto"/>
                <w:right w:val="none" w:sz="0" w:space="0" w:color="auto"/>
              </w:divBdr>
            </w:div>
            <w:div w:id="952783972">
              <w:marLeft w:val="0"/>
              <w:marRight w:val="0"/>
              <w:marTop w:val="0"/>
              <w:marBottom w:val="0"/>
              <w:divBdr>
                <w:top w:val="none" w:sz="0" w:space="0" w:color="auto"/>
                <w:left w:val="none" w:sz="0" w:space="0" w:color="auto"/>
                <w:bottom w:val="none" w:sz="0" w:space="0" w:color="auto"/>
                <w:right w:val="none" w:sz="0" w:space="0" w:color="auto"/>
              </w:divBdr>
            </w:div>
            <w:div w:id="344946444">
              <w:marLeft w:val="0"/>
              <w:marRight w:val="0"/>
              <w:marTop w:val="0"/>
              <w:marBottom w:val="0"/>
              <w:divBdr>
                <w:top w:val="none" w:sz="0" w:space="0" w:color="auto"/>
                <w:left w:val="none" w:sz="0" w:space="0" w:color="auto"/>
                <w:bottom w:val="none" w:sz="0" w:space="0" w:color="auto"/>
                <w:right w:val="none" w:sz="0" w:space="0" w:color="auto"/>
              </w:divBdr>
            </w:div>
            <w:div w:id="936984008">
              <w:marLeft w:val="0"/>
              <w:marRight w:val="0"/>
              <w:marTop w:val="0"/>
              <w:marBottom w:val="0"/>
              <w:divBdr>
                <w:top w:val="none" w:sz="0" w:space="0" w:color="auto"/>
                <w:left w:val="none" w:sz="0" w:space="0" w:color="auto"/>
                <w:bottom w:val="none" w:sz="0" w:space="0" w:color="auto"/>
                <w:right w:val="none" w:sz="0" w:space="0" w:color="auto"/>
              </w:divBdr>
            </w:div>
            <w:div w:id="877425635">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192616419">
              <w:marLeft w:val="0"/>
              <w:marRight w:val="0"/>
              <w:marTop w:val="0"/>
              <w:marBottom w:val="0"/>
              <w:divBdr>
                <w:top w:val="none" w:sz="0" w:space="0" w:color="auto"/>
                <w:left w:val="none" w:sz="0" w:space="0" w:color="auto"/>
                <w:bottom w:val="none" w:sz="0" w:space="0" w:color="auto"/>
                <w:right w:val="none" w:sz="0" w:space="0" w:color="auto"/>
              </w:divBdr>
            </w:div>
            <w:div w:id="1661272864">
              <w:marLeft w:val="0"/>
              <w:marRight w:val="0"/>
              <w:marTop w:val="0"/>
              <w:marBottom w:val="0"/>
              <w:divBdr>
                <w:top w:val="none" w:sz="0" w:space="0" w:color="auto"/>
                <w:left w:val="none" w:sz="0" w:space="0" w:color="auto"/>
                <w:bottom w:val="none" w:sz="0" w:space="0" w:color="auto"/>
                <w:right w:val="none" w:sz="0" w:space="0" w:color="auto"/>
              </w:divBdr>
            </w:div>
            <w:div w:id="1872641965">
              <w:marLeft w:val="0"/>
              <w:marRight w:val="0"/>
              <w:marTop w:val="0"/>
              <w:marBottom w:val="0"/>
              <w:divBdr>
                <w:top w:val="none" w:sz="0" w:space="0" w:color="auto"/>
                <w:left w:val="none" w:sz="0" w:space="0" w:color="auto"/>
                <w:bottom w:val="none" w:sz="0" w:space="0" w:color="auto"/>
                <w:right w:val="none" w:sz="0" w:space="0" w:color="auto"/>
              </w:divBdr>
            </w:div>
            <w:div w:id="1771002224">
              <w:marLeft w:val="0"/>
              <w:marRight w:val="0"/>
              <w:marTop w:val="0"/>
              <w:marBottom w:val="0"/>
              <w:divBdr>
                <w:top w:val="none" w:sz="0" w:space="0" w:color="auto"/>
                <w:left w:val="none" w:sz="0" w:space="0" w:color="auto"/>
                <w:bottom w:val="none" w:sz="0" w:space="0" w:color="auto"/>
                <w:right w:val="none" w:sz="0" w:space="0" w:color="auto"/>
              </w:divBdr>
            </w:div>
            <w:div w:id="1064454130">
              <w:marLeft w:val="0"/>
              <w:marRight w:val="0"/>
              <w:marTop w:val="0"/>
              <w:marBottom w:val="0"/>
              <w:divBdr>
                <w:top w:val="none" w:sz="0" w:space="0" w:color="auto"/>
                <w:left w:val="none" w:sz="0" w:space="0" w:color="auto"/>
                <w:bottom w:val="none" w:sz="0" w:space="0" w:color="auto"/>
                <w:right w:val="none" w:sz="0" w:space="0" w:color="auto"/>
              </w:divBdr>
            </w:div>
            <w:div w:id="683286829">
              <w:marLeft w:val="0"/>
              <w:marRight w:val="0"/>
              <w:marTop w:val="0"/>
              <w:marBottom w:val="0"/>
              <w:divBdr>
                <w:top w:val="none" w:sz="0" w:space="0" w:color="auto"/>
                <w:left w:val="none" w:sz="0" w:space="0" w:color="auto"/>
                <w:bottom w:val="none" w:sz="0" w:space="0" w:color="auto"/>
                <w:right w:val="none" w:sz="0" w:space="0" w:color="auto"/>
              </w:divBdr>
            </w:div>
            <w:div w:id="1049719237">
              <w:marLeft w:val="0"/>
              <w:marRight w:val="0"/>
              <w:marTop w:val="0"/>
              <w:marBottom w:val="0"/>
              <w:divBdr>
                <w:top w:val="none" w:sz="0" w:space="0" w:color="auto"/>
                <w:left w:val="none" w:sz="0" w:space="0" w:color="auto"/>
                <w:bottom w:val="none" w:sz="0" w:space="0" w:color="auto"/>
                <w:right w:val="none" w:sz="0" w:space="0" w:color="auto"/>
              </w:divBdr>
            </w:div>
            <w:div w:id="1195536901">
              <w:marLeft w:val="0"/>
              <w:marRight w:val="0"/>
              <w:marTop w:val="0"/>
              <w:marBottom w:val="0"/>
              <w:divBdr>
                <w:top w:val="none" w:sz="0" w:space="0" w:color="auto"/>
                <w:left w:val="none" w:sz="0" w:space="0" w:color="auto"/>
                <w:bottom w:val="none" w:sz="0" w:space="0" w:color="auto"/>
                <w:right w:val="none" w:sz="0" w:space="0" w:color="auto"/>
              </w:divBdr>
            </w:div>
            <w:div w:id="1722052746">
              <w:marLeft w:val="0"/>
              <w:marRight w:val="0"/>
              <w:marTop w:val="0"/>
              <w:marBottom w:val="0"/>
              <w:divBdr>
                <w:top w:val="none" w:sz="0" w:space="0" w:color="auto"/>
                <w:left w:val="none" w:sz="0" w:space="0" w:color="auto"/>
                <w:bottom w:val="none" w:sz="0" w:space="0" w:color="auto"/>
                <w:right w:val="none" w:sz="0" w:space="0" w:color="auto"/>
              </w:divBdr>
            </w:div>
            <w:div w:id="1999264000">
              <w:marLeft w:val="0"/>
              <w:marRight w:val="0"/>
              <w:marTop w:val="0"/>
              <w:marBottom w:val="0"/>
              <w:divBdr>
                <w:top w:val="none" w:sz="0" w:space="0" w:color="auto"/>
                <w:left w:val="none" w:sz="0" w:space="0" w:color="auto"/>
                <w:bottom w:val="none" w:sz="0" w:space="0" w:color="auto"/>
                <w:right w:val="none" w:sz="0" w:space="0" w:color="auto"/>
              </w:divBdr>
            </w:div>
            <w:div w:id="100801024">
              <w:marLeft w:val="0"/>
              <w:marRight w:val="0"/>
              <w:marTop w:val="0"/>
              <w:marBottom w:val="0"/>
              <w:divBdr>
                <w:top w:val="none" w:sz="0" w:space="0" w:color="auto"/>
                <w:left w:val="none" w:sz="0" w:space="0" w:color="auto"/>
                <w:bottom w:val="none" w:sz="0" w:space="0" w:color="auto"/>
                <w:right w:val="none" w:sz="0" w:space="0" w:color="auto"/>
              </w:divBdr>
            </w:div>
            <w:div w:id="285356515">
              <w:marLeft w:val="0"/>
              <w:marRight w:val="0"/>
              <w:marTop w:val="0"/>
              <w:marBottom w:val="0"/>
              <w:divBdr>
                <w:top w:val="none" w:sz="0" w:space="0" w:color="auto"/>
                <w:left w:val="none" w:sz="0" w:space="0" w:color="auto"/>
                <w:bottom w:val="none" w:sz="0" w:space="0" w:color="auto"/>
                <w:right w:val="none" w:sz="0" w:space="0" w:color="auto"/>
              </w:divBdr>
            </w:div>
            <w:div w:id="1897737531">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59197796">
              <w:marLeft w:val="0"/>
              <w:marRight w:val="0"/>
              <w:marTop w:val="0"/>
              <w:marBottom w:val="0"/>
              <w:divBdr>
                <w:top w:val="none" w:sz="0" w:space="0" w:color="auto"/>
                <w:left w:val="none" w:sz="0" w:space="0" w:color="auto"/>
                <w:bottom w:val="none" w:sz="0" w:space="0" w:color="auto"/>
                <w:right w:val="none" w:sz="0" w:space="0" w:color="auto"/>
              </w:divBdr>
            </w:div>
            <w:div w:id="1158376174">
              <w:marLeft w:val="0"/>
              <w:marRight w:val="0"/>
              <w:marTop w:val="0"/>
              <w:marBottom w:val="0"/>
              <w:divBdr>
                <w:top w:val="none" w:sz="0" w:space="0" w:color="auto"/>
                <w:left w:val="none" w:sz="0" w:space="0" w:color="auto"/>
                <w:bottom w:val="none" w:sz="0" w:space="0" w:color="auto"/>
                <w:right w:val="none" w:sz="0" w:space="0" w:color="auto"/>
              </w:divBdr>
            </w:div>
            <w:div w:id="1215845846">
              <w:marLeft w:val="0"/>
              <w:marRight w:val="0"/>
              <w:marTop w:val="0"/>
              <w:marBottom w:val="0"/>
              <w:divBdr>
                <w:top w:val="none" w:sz="0" w:space="0" w:color="auto"/>
                <w:left w:val="none" w:sz="0" w:space="0" w:color="auto"/>
                <w:bottom w:val="none" w:sz="0" w:space="0" w:color="auto"/>
                <w:right w:val="none" w:sz="0" w:space="0" w:color="auto"/>
              </w:divBdr>
            </w:div>
            <w:div w:id="521554604">
              <w:marLeft w:val="0"/>
              <w:marRight w:val="0"/>
              <w:marTop w:val="0"/>
              <w:marBottom w:val="0"/>
              <w:divBdr>
                <w:top w:val="none" w:sz="0" w:space="0" w:color="auto"/>
                <w:left w:val="none" w:sz="0" w:space="0" w:color="auto"/>
                <w:bottom w:val="none" w:sz="0" w:space="0" w:color="auto"/>
                <w:right w:val="none" w:sz="0" w:space="0" w:color="auto"/>
              </w:divBdr>
            </w:div>
            <w:div w:id="1157845323">
              <w:marLeft w:val="0"/>
              <w:marRight w:val="0"/>
              <w:marTop w:val="0"/>
              <w:marBottom w:val="0"/>
              <w:divBdr>
                <w:top w:val="none" w:sz="0" w:space="0" w:color="auto"/>
                <w:left w:val="none" w:sz="0" w:space="0" w:color="auto"/>
                <w:bottom w:val="none" w:sz="0" w:space="0" w:color="auto"/>
                <w:right w:val="none" w:sz="0" w:space="0" w:color="auto"/>
              </w:divBdr>
            </w:div>
            <w:div w:id="1519854010">
              <w:marLeft w:val="0"/>
              <w:marRight w:val="0"/>
              <w:marTop w:val="0"/>
              <w:marBottom w:val="0"/>
              <w:divBdr>
                <w:top w:val="none" w:sz="0" w:space="0" w:color="auto"/>
                <w:left w:val="none" w:sz="0" w:space="0" w:color="auto"/>
                <w:bottom w:val="none" w:sz="0" w:space="0" w:color="auto"/>
                <w:right w:val="none" w:sz="0" w:space="0" w:color="auto"/>
              </w:divBdr>
            </w:div>
            <w:div w:id="24139883">
              <w:marLeft w:val="0"/>
              <w:marRight w:val="0"/>
              <w:marTop w:val="0"/>
              <w:marBottom w:val="0"/>
              <w:divBdr>
                <w:top w:val="none" w:sz="0" w:space="0" w:color="auto"/>
                <w:left w:val="none" w:sz="0" w:space="0" w:color="auto"/>
                <w:bottom w:val="none" w:sz="0" w:space="0" w:color="auto"/>
                <w:right w:val="none" w:sz="0" w:space="0" w:color="auto"/>
              </w:divBdr>
            </w:div>
            <w:div w:id="626930592">
              <w:marLeft w:val="0"/>
              <w:marRight w:val="0"/>
              <w:marTop w:val="0"/>
              <w:marBottom w:val="0"/>
              <w:divBdr>
                <w:top w:val="none" w:sz="0" w:space="0" w:color="auto"/>
                <w:left w:val="none" w:sz="0" w:space="0" w:color="auto"/>
                <w:bottom w:val="none" w:sz="0" w:space="0" w:color="auto"/>
                <w:right w:val="none" w:sz="0" w:space="0" w:color="auto"/>
              </w:divBdr>
            </w:div>
            <w:div w:id="660616489">
              <w:marLeft w:val="0"/>
              <w:marRight w:val="0"/>
              <w:marTop w:val="0"/>
              <w:marBottom w:val="0"/>
              <w:divBdr>
                <w:top w:val="none" w:sz="0" w:space="0" w:color="auto"/>
                <w:left w:val="none" w:sz="0" w:space="0" w:color="auto"/>
                <w:bottom w:val="none" w:sz="0" w:space="0" w:color="auto"/>
                <w:right w:val="none" w:sz="0" w:space="0" w:color="auto"/>
              </w:divBdr>
            </w:div>
            <w:div w:id="1927685370">
              <w:marLeft w:val="0"/>
              <w:marRight w:val="0"/>
              <w:marTop w:val="0"/>
              <w:marBottom w:val="0"/>
              <w:divBdr>
                <w:top w:val="none" w:sz="0" w:space="0" w:color="auto"/>
                <w:left w:val="none" w:sz="0" w:space="0" w:color="auto"/>
                <w:bottom w:val="none" w:sz="0" w:space="0" w:color="auto"/>
                <w:right w:val="none" w:sz="0" w:space="0" w:color="auto"/>
              </w:divBdr>
            </w:div>
            <w:div w:id="780606682">
              <w:marLeft w:val="0"/>
              <w:marRight w:val="0"/>
              <w:marTop w:val="0"/>
              <w:marBottom w:val="0"/>
              <w:divBdr>
                <w:top w:val="none" w:sz="0" w:space="0" w:color="auto"/>
                <w:left w:val="none" w:sz="0" w:space="0" w:color="auto"/>
                <w:bottom w:val="none" w:sz="0" w:space="0" w:color="auto"/>
                <w:right w:val="none" w:sz="0" w:space="0" w:color="auto"/>
              </w:divBdr>
            </w:div>
            <w:div w:id="1629237288">
              <w:marLeft w:val="0"/>
              <w:marRight w:val="0"/>
              <w:marTop w:val="0"/>
              <w:marBottom w:val="0"/>
              <w:divBdr>
                <w:top w:val="none" w:sz="0" w:space="0" w:color="auto"/>
                <w:left w:val="none" w:sz="0" w:space="0" w:color="auto"/>
                <w:bottom w:val="none" w:sz="0" w:space="0" w:color="auto"/>
                <w:right w:val="none" w:sz="0" w:space="0" w:color="auto"/>
              </w:divBdr>
            </w:div>
            <w:div w:id="223637869">
              <w:marLeft w:val="0"/>
              <w:marRight w:val="0"/>
              <w:marTop w:val="0"/>
              <w:marBottom w:val="0"/>
              <w:divBdr>
                <w:top w:val="none" w:sz="0" w:space="0" w:color="auto"/>
                <w:left w:val="none" w:sz="0" w:space="0" w:color="auto"/>
                <w:bottom w:val="none" w:sz="0" w:space="0" w:color="auto"/>
                <w:right w:val="none" w:sz="0" w:space="0" w:color="auto"/>
              </w:divBdr>
            </w:div>
            <w:div w:id="8678661">
              <w:marLeft w:val="0"/>
              <w:marRight w:val="0"/>
              <w:marTop w:val="0"/>
              <w:marBottom w:val="0"/>
              <w:divBdr>
                <w:top w:val="none" w:sz="0" w:space="0" w:color="auto"/>
                <w:left w:val="none" w:sz="0" w:space="0" w:color="auto"/>
                <w:bottom w:val="none" w:sz="0" w:space="0" w:color="auto"/>
                <w:right w:val="none" w:sz="0" w:space="0" w:color="auto"/>
              </w:divBdr>
            </w:div>
            <w:div w:id="1964458602">
              <w:marLeft w:val="0"/>
              <w:marRight w:val="0"/>
              <w:marTop w:val="0"/>
              <w:marBottom w:val="0"/>
              <w:divBdr>
                <w:top w:val="none" w:sz="0" w:space="0" w:color="auto"/>
                <w:left w:val="none" w:sz="0" w:space="0" w:color="auto"/>
                <w:bottom w:val="none" w:sz="0" w:space="0" w:color="auto"/>
                <w:right w:val="none" w:sz="0" w:space="0" w:color="auto"/>
              </w:divBdr>
            </w:div>
            <w:div w:id="1977834358">
              <w:marLeft w:val="0"/>
              <w:marRight w:val="0"/>
              <w:marTop w:val="0"/>
              <w:marBottom w:val="0"/>
              <w:divBdr>
                <w:top w:val="none" w:sz="0" w:space="0" w:color="auto"/>
                <w:left w:val="none" w:sz="0" w:space="0" w:color="auto"/>
                <w:bottom w:val="none" w:sz="0" w:space="0" w:color="auto"/>
                <w:right w:val="none" w:sz="0" w:space="0" w:color="auto"/>
              </w:divBdr>
            </w:div>
            <w:div w:id="1451126208">
              <w:marLeft w:val="0"/>
              <w:marRight w:val="0"/>
              <w:marTop w:val="0"/>
              <w:marBottom w:val="0"/>
              <w:divBdr>
                <w:top w:val="none" w:sz="0" w:space="0" w:color="auto"/>
                <w:left w:val="none" w:sz="0" w:space="0" w:color="auto"/>
                <w:bottom w:val="none" w:sz="0" w:space="0" w:color="auto"/>
                <w:right w:val="none" w:sz="0" w:space="0" w:color="auto"/>
              </w:divBdr>
            </w:div>
            <w:div w:id="2049578">
              <w:marLeft w:val="0"/>
              <w:marRight w:val="0"/>
              <w:marTop w:val="0"/>
              <w:marBottom w:val="0"/>
              <w:divBdr>
                <w:top w:val="none" w:sz="0" w:space="0" w:color="auto"/>
                <w:left w:val="none" w:sz="0" w:space="0" w:color="auto"/>
                <w:bottom w:val="none" w:sz="0" w:space="0" w:color="auto"/>
                <w:right w:val="none" w:sz="0" w:space="0" w:color="auto"/>
              </w:divBdr>
            </w:div>
            <w:div w:id="1697197293">
              <w:marLeft w:val="0"/>
              <w:marRight w:val="0"/>
              <w:marTop w:val="0"/>
              <w:marBottom w:val="0"/>
              <w:divBdr>
                <w:top w:val="none" w:sz="0" w:space="0" w:color="auto"/>
                <w:left w:val="none" w:sz="0" w:space="0" w:color="auto"/>
                <w:bottom w:val="none" w:sz="0" w:space="0" w:color="auto"/>
                <w:right w:val="none" w:sz="0" w:space="0" w:color="auto"/>
              </w:divBdr>
            </w:div>
            <w:div w:id="392168464">
              <w:marLeft w:val="0"/>
              <w:marRight w:val="0"/>
              <w:marTop w:val="0"/>
              <w:marBottom w:val="0"/>
              <w:divBdr>
                <w:top w:val="none" w:sz="0" w:space="0" w:color="auto"/>
                <w:left w:val="none" w:sz="0" w:space="0" w:color="auto"/>
                <w:bottom w:val="none" w:sz="0" w:space="0" w:color="auto"/>
                <w:right w:val="none" w:sz="0" w:space="0" w:color="auto"/>
              </w:divBdr>
            </w:div>
            <w:div w:id="1708749398">
              <w:marLeft w:val="0"/>
              <w:marRight w:val="0"/>
              <w:marTop w:val="0"/>
              <w:marBottom w:val="0"/>
              <w:divBdr>
                <w:top w:val="none" w:sz="0" w:space="0" w:color="auto"/>
                <w:left w:val="none" w:sz="0" w:space="0" w:color="auto"/>
                <w:bottom w:val="none" w:sz="0" w:space="0" w:color="auto"/>
                <w:right w:val="none" w:sz="0" w:space="0" w:color="auto"/>
              </w:divBdr>
            </w:div>
            <w:div w:id="1884053922">
              <w:marLeft w:val="0"/>
              <w:marRight w:val="0"/>
              <w:marTop w:val="0"/>
              <w:marBottom w:val="0"/>
              <w:divBdr>
                <w:top w:val="none" w:sz="0" w:space="0" w:color="auto"/>
                <w:left w:val="none" w:sz="0" w:space="0" w:color="auto"/>
                <w:bottom w:val="none" w:sz="0" w:space="0" w:color="auto"/>
                <w:right w:val="none" w:sz="0" w:space="0" w:color="auto"/>
              </w:divBdr>
            </w:div>
            <w:div w:id="441724751">
              <w:marLeft w:val="0"/>
              <w:marRight w:val="0"/>
              <w:marTop w:val="0"/>
              <w:marBottom w:val="0"/>
              <w:divBdr>
                <w:top w:val="none" w:sz="0" w:space="0" w:color="auto"/>
                <w:left w:val="none" w:sz="0" w:space="0" w:color="auto"/>
                <w:bottom w:val="none" w:sz="0" w:space="0" w:color="auto"/>
                <w:right w:val="none" w:sz="0" w:space="0" w:color="auto"/>
              </w:divBdr>
            </w:div>
            <w:div w:id="2050185556">
              <w:marLeft w:val="0"/>
              <w:marRight w:val="0"/>
              <w:marTop w:val="0"/>
              <w:marBottom w:val="0"/>
              <w:divBdr>
                <w:top w:val="none" w:sz="0" w:space="0" w:color="auto"/>
                <w:left w:val="none" w:sz="0" w:space="0" w:color="auto"/>
                <w:bottom w:val="none" w:sz="0" w:space="0" w:color="auto"/>
                <w:right w:val="none" w:sz="0" w:space="0" w:color="auto"/>
              </w:divBdr>
            </w:div>
            <w:div w:id="462888078">
              <w:marLeft w:val="0"/>
              <w:marRight w:val="0"/>
              <w:marTop w:val="0"/>
              <w:marBottom w:val="0"/>
              <w:divBdr>
                <w:top w:val="none" w:sz="0" w:space="0" w:color="auto"/>
                <w:left w:val="none" w:sz="0" w:space="0" w:color="auto"/>
                <w:bottom w:val="none" w:sz="0" w:space="0" w:color="auto"/>
                <w:right w:val="none" w:sz="0" w:space="0" w:color="auto"/>
              </w:divBdr>
            </w:div>
            <w:div w:id="2079009038">
              <w:marLeft w:val="0"/>
              <w:marRight w:val="0"/>
              <w:marTop w:val="0"/>
              <w:marBottom w:val="0"/>
              <w:divBdr>
                <w:top w:val="none" w:sz="0" w:space="0" w:color="auto"/>
                <w:left w:val="none" w:sz="0" w:space="0" w:color="auto"/>
                <w:bottom w:val="none" w:sz="0" w:space="0" w:color="auto"/>
                <w:right w:val="none" w:sz="0" w:space="0" w:color="auto"/>
              </w:divBdr>
            </w:div>
            <w:div w:id="131680827">
              <w:marLeft w:val="0"/>
              <w:marRight w:val="0"/>
              <w:marTop w:val="0"/>
              <w:marBottom w:val="0"/>
              <w:divBdr>
                <w:top w:val="none" w:sz="0" w:space="0" w:color="auto"/>
                <w:left w:val="none" w:sz="0" w:space="0" w:color="auto"/>
                <w:bottom w:val="none" w:sz="0" w:space="0" w:color="auto"/>
                <w:right w:val="none" w:sz="0" w:space="0" w:color="auto"/>
              </w:divBdr>
            </w:div>
            <w:div w:id="1390222880">
              <w:marLeft w:val="0"/>
              <w:marRight w:val="0"/>
              <w:marTop w:val="0"/>
              <w:marBottom w:val="0"/>
              <w:divBdr>
                <w:top w:val="none" w:sz="0" w:space="0" w:color="auto"/>
                <w:left w:val="none" w:sz="0" w:space="0" w:color="auto"/>
                <w:bottom w:val="none" w:sz="0" w:space="0" w:color="auto"/>
                <w:right w:val="none" w:sz="0" w:space="0" w:color="auto"/>
              </w:divBdr>
            </w:div>
            <w:div w:id="1251424507">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543252843">
              <w:marLeft w:val="0"/>
              <w:marRight w:val="0"/>
              <w:marTop w:val="0"/>
              <w:marBottom w:val="0"/>
              <w:divBdr>
                <w:top w:val="none" w:sz="0" w:space="0" w:color="auto"/>
                <w:left w:val="none" w:sz="0" w:space="0" w:color="auto"/>
                <w:bottom w:val="none" w:sz="0" w:space="0" w:color="auto"/>
                <w:right w:val="none" w:sz="0" w:space="0" w:color="auto"/>
              </w:divBdr>
            </w:div>
            <w:div w:id="1634479213">
              <w:marLeft w:val="0"/>
              <w:marRight w:val="0"/>
              <w:marTop w:val="0"/>
              <w:marBottom w:val="0"/>
              <w:divBdr>
                <w:top w:val="none" w:sz="0" w:space="0" w:color="auto"/>
                <w:left w:val="none" w:sz="0" w:space="0" w:color="auto"/>
                <w:bottom w:val="none" w:sz="0" w:space="0" w:color="auto"/>
                <w:right w:val="none" w:sz="0" w:space="0" w:color="auto"/>
              </w:divBdr>
            </w:div>
            <w:div w:id="1992978195">
              <w:marLeft w:val="0"/>
              <w:marRight w:val="0"/>
              <w:marTop w:val="0"/>
              <w:marBottom w:val="0"/>
              <w:divBdr>
                <w:top w:val="none" w:sz="0" w:space="0" w:color="auto"/>
                <w:left w:val="none" w:sz="0" w:space="0" w:color="auto"/>
                <w:bottom w:val="none" w:sz="0" w:space="0" w:color="auto"/>
                <w:right w:val="none" w:sz="0" w:space="0" w:color="auto"/>
              </w:divBdr>
            </w:div>
            <w:div w:id="1667005624">
              <w:marLeft w:val="0"/>
              <w:marRight w:val="0"/>
              <w:marTop w:val="0"/>
              <w:marBottom w:val="0"/>
              <w:divBdr>
                <w:top w:val="none" w:sz="0" w:space="0" w:color="auto"/>
                <w:left w:val="none" w:sz="0" w:space="0" w:color="auto"/>
                <w:bottom w:val="none" w:sz="0" w:space="0" w:color="auto"/>
                <w:right w:val="none" w:sz="0" w:space="0" w:color="auto"/>
              </w:divBdr>
            </w:div>
            <w:div w:id="1086733066">
              <w:marLeft w:val="0"/>
              <w:marRight w:val="0"/>
              <w:marTop w:val="0"/>
              <w:marBottom w:val="0"/>
              <w:divBdr>
                <w:top w:val="none" w:sz="0" w:space="0" w:color="auto"/>
                <w:left w:val="none" w:sz="0" w:space="0" w:color="auto"/>
                <w:bottom w:val="none" w:sz="0" w:space="0" w:color="auto"/>
                <w:right w:val="none" w:sz="0" w:space="0" w:color="auto"/>
              </w:divBdr>
            </w:div>
            <w:div w:id="431752363">
              <w:marLeft w:val="0"/>
              <w:marRight w:val="0"/>
              <w:marTop w:val="0"/>
              <w:marBottom w:val="0"/>
              <w:divBdr>
                <w:top w:val="none" w:sz="0" w:space="0" w:color="auto"/>
                <w:left w:val="none" w:sz="0" w:space="0" w:color="auto"/>
                <w:bottom w:val="none" w:sz="0" w:space="0" w:color="auto"/>
                <w:right w:val="none" w:sz="0" w:space="0" w:color="auto"/>
              </w:divBdr>
            </w:div>
            <w:div w:id="668556509">
              <w:marLeft w:val="0"/>
              <w:marRight w:val="0"/>
              <w:marTop w:val="0"/>
              <w:marBottom w:val="0"/>
              <w:divBdr>
                <w:top w:val="none" w:sz="0" w:space="0" w:color="auto"/>
                <w:left w:val="none" w:sz="0" w:space="0" w:color="auto"/>
                <w:bottom w:val="none" w:sz="0" w:space="0" w:color="auto"/>
                <w:right w:val="none" w:sz="0" w:space="0" w:color="auto"/>
              </w:divBdr>
            </w:div>
            <w:div w:id="574976578">
              <w:marLeft w:val="0"/>
              <w:marRight w:val="0"/>
              <w:marTop w:val="0"/>
              <w:marBottom w:val="0"/>
              <w:divBdr>
                <w:top w:val="none" w:sz="0" w:space="0" w:color="auto"/>
                <w:left w:val="none" w:sz="0" w:space="0" w:color="auto"/>
                <w:bottom w:val="none" w:sz="0" w:space="0" w:color="auto"/>
                <w:right w:val="none" w:sz="0" w:space="0" w:color="auto"/>
              </w:divBdr>
            </w:div>
            <w:div w:id="2037609064">
              <w:marLeft w:val="0"/>
              <w:marRight w:val="0"/>
              <w:marTop w:val="0"/>
              <w:marBottom w:val="0"/>
              <w:divBdr>
                <w:top w:val="none" w:sz="0" w:space="0" w:color="auto"/>
                <w:left w:val="none" w:sz="0" w:space="0" w:color="auto"/>
                <w:bottom w:val="none" w:sz="0" w:space="0" w:color="auto"/>
                <w:right w:val="none" w:sz="0" w:space="0" w:color="auto"/>
              </w:divBdr>
            </w:div>
            <w:div w:id="558174567">
              <w:marLeft w:val="0"/>
              <w:marRight w:val="0"/>
              <w:marTop w:val="0"/>
              <w:marBottom w:val="0"/>
              <w:divBdr>
                <w:top w:val="none" w:sz="0" w:space="0" w:color="auto"/>
                <w:left w:val="none" w:sz="0" w:space="0" w:color="auto"/>
                <w:bottom w:val="none" w:sz="0" w:space="0" w:color="auto"/>
                <w:right w:val="none" w:sz="0" w:space="0" w:color="auto"/>
              </w:divBdr>
            </w:div>
            <w:div w:id="692728166">
              <w:marLeft w:val="0"/>
              <w:marRight w:val="0"/>
              <w:marTop w:val="0"/>
              <w:marBottom w:val="0"/>
              <w:divBdr>
                <w:top w:val="none" w:sz="0" w:space="0" w:color="auto"/>
                <w:left w:val="none" w:sz="0" w:space="0" w:color="auto"/>
                <w:bottom w:val="none" w:sz="0" w:space="0" w:color="auto"/>
                <w:right w:val="none" w:sz="0" w:space="0" w:color="auto"/>
              </w:divBdr>
            </w:div>
            <w:div w:id="766072518">
              <w:marLeft w:val="0"/>
              <w:marRight w:val="0"/>
              <w:marTop w:val="0"/>
              <w:marBottom w:val="0"/>
              <w:divBdr>
                <w:top w:val="none" w:sz="0" w:space="0" w:color="auto"/>
                <w:left w:val="none" w:sz="0" w:space="0" w:color="auto"/>
                <w:bottom w:val="none" w:sz="0" w:space="0" w:color="auto"/>
                <w:right w:val="none" w:sz="0" w:space="0" w:color="auto"/>
              </w:divBdr>
            </w:div>
            <w:div w:id="164710552">
              <w:marLeft w:val="0"/>
              <w:marRight w:val="0"/>
              <w:marTop w:val="0"/>
              <w:marBottom w:val="0"/>
              <w:divBdr>
                <w:top w:val="none" w:sz="0" w:space="0" w:color="auto"/>
                <w:left w:val="none" w:sz="0" w:space="0" w:color="auto"/>
                <w:bottom w:val="none" w:sz="0" w:space="0" w:color="auto"/>
                <w:right w:val="none" w:sz="0" w:space="0" w:color="auto"/>
              </w:divBdr>
            </w:div>
            <w:div w:id="454182543">
              <w:marLeft w:val="0"/>
              <w:marRight w:val="0"/>
              <w:marTop w:val="0"/>
              <w:marBottom w:val="0"/>
              <w:divBdr>
                <w:top w:val="none" w:sz="0" w:space="0" w:color="auto"/>
                <w:left w:val="none" w:sz="0" w:space="0" w:color="auto"/>
                <w:bottom w:val="none" w:sz="0" w:space="0" w:color="auto"/>
                <w:right w:val="none" w:sz="0" w:space="0" w:color="auto"/>
              </w:divBdr>
            </w:div>
            <w:div w:id="1735010957">
              <w:marLeft w:val="0"/>
              <w:marRight w:val="0"/>
              <w:marTop w:val="0"/>
              <w:marBottom w:val="0"/>
              <w:divBdr>
                <w:top w:val="none" w:sz="0" w:space="0" w:color="auto"/>
                <w:left w:val="none" w:sz="0" w:space="0" w:color="auto"/>
                <w:bottom w:val="none" w:sz="0" w:space="0" w:color="auto"/>
                <w:right w:val="none" w:sz="0" w:space="0" w:color="auto"/>
              </w:divBdr>
            </w:div>
            <w:div w:id="1790322527">
              <w:marLeft w:val="0"/>
              <w:marRight w:val="0"/>
              <w:marTop w:val="0"/>
              <w:marBottom w:val="0"/>
              <w:divBdr>
                <w:top w:val="none" w:sz="0" w:space="0" w:color="auto"/>
                <w:left w:val="none" w:sz="0" w:space="0" w:color="auto"/>
                <w:bottom w:val="none" w:sz="0" w:space="0" w:color="auto"/>
                <w:right w:val="none" w:sz="0" w:space="0" w:color="auto"/>
              </w:divBdr>
            </w:div>
            <w:div w:id="174226262">
              <w:marLeft w:val="0"/>
              <w:marRight w:val="0"/>
              <w:marTop w:val="0"/>
              <w:marBottom w:val="0"/>
              <w:divBdr>
                <w:top w:val="none" w:sz="0" w:space="0" w:color="auto"/>
                <w:left w:val="none" w:sz="0" w:space="0" w:color="auto"/>
                <w:bottom w:val="none" w:sz="0" w:space="0" w:color="auto"/>
                <w:right w:val="none" w:sz="0" w:space="0" w:color="auto"/>
              </w:divBdr>
            </w:div>
            <w:div w:id="846483951">
              <w:marLeft w:val="0"/>
              <w:marRight w:val="0"/>
              <w:marTop w:val="0"/>
              <w:marBottom w:val="0"/>
              <w:divBdr>
                <w:top w:val="none" w:sz="0" w:space="0" w:color="auto"/>
                <w:left w:val="none" w:sz="0" w:space="0" w:color="auto"/>
                <w:bottom w:val="none" w:sz="0" w:space="0" w:color="auto"/>
                <w:right w:val="none" w:sz="0" w:space="0" w:color="auto"/>
              </w:divBdr>
            </w:div>
            <w:div w:id="1507134099">
              <w:marLeft w:val="0"/>
              <w:marRight w:val="0"/>
              <w:marTop w:val="0"/>
              <w:marBottom w:val="0"/>
              <w:divBdr>
                <w:top w:val="none" w:sz="0" w:space="0" w:color="auto"/>
                <w:left w:val="none" w:sz="0" w:space="0" w:color="auto"/>
                <w:bottom w:val="none" w:sz="0" w:space="0" w:color="auto"/>
                <w:right w:val="none" w:sz="0" w:space="0" w:color="auto"/>
              </w:divBdr>
            </w:div>
            <w:div w:id="986207759">
              <w:marLeft w:val="0"/>
              <w:marRight w:val="0"/>
              <w:marTop w:val="0"/>
              <w:marBottom w:val="0"/>
              <w:divBdr>
                <w:top w:val="none" w:sz="0" w:space="0" w:color="auto"/>
                <w:left w:val="none" w:sz="0" w:space="0" w:color="auto"/>
                <w:bottom w:val="none" w:sz="0" w:space="0" w:color="auto"/>
                <w:right w:val="none" w:sz="0" w:space="0" w:color="auto"/>
              </w:divBdr>
            </w:div>
            <w:div w:id="331834831">
              <w:marLeft w:val="0"/>
              <w:marRight w:val="0"/>
              <w:marTop w:val="0"/>
              <w:marBottom w:val="0"/>
              <w:divBdr>
                <w:top w:val="none" w:sz="0" w:space="0" w:color="auto"/>
                <w:left w:val="none" w:sz="0" w:space="0" w:color="auto"/>
                <w:bottom w:val="none" w:sz="0" w:space="0" w:color="auto"/>
                <w:right w:val="none" w:sz="0" w:space="0" w:color="auto"/>
              </w:divBdr>
            </w:div>
            <w:div w:id="1479225314">
              <w:marLeft w:val="0"/>
              <w:marRight w:val="0"/>
              <w:marTop w:val="0"/>
              <w:marBottom w:val="0"/>
              <w:divBdr>
                <w:top w:val="none" w:sz="0" w:space="0" w:color="auto"/>
                <w:left w:val="none" w:sz="0" w:space="0" w:color="auto"/>
                <w:bottom w:val="none" w:sz="0" w:space="0" w:color="auto"/>
                <w:right w:val="none" w:sz="0" w:space="0" w:color="auto"/>
              </w:divBdr>
            </w:div>
            <w:div w:id="400832726">
              <w:marLeft w:val="0"/>
              <w:marRight w:val="0"/>
              <w:marTop w:val="0"/>
              <w:marBottom w:val="0"/>
              <w:divBdr>
                <w:top w:val="none" w:sz="0" w:space="0" w:color="auto"/>
                <w:left w:val="none" w:sz="0" w:space="0" w:color="auto"/>
                <w:bottom w:val="none" w:sz="0" w:space="0" w:color="auto"/>
                <w:right w:val="none" w:sz="0" w:space="0" w:color="auto"/>
              </w:divBdr>
            </w:div>
            <w:div w:id="108816377">
              <w:marLeft w:val="0"/>
              <w:marRight w:val="0"/>
              <w:marTop w:val="0"/>
              <w:marBottom w:val="0"/>
              <w:divBdr>
                <w:top w:val="none" w:sz="0" w:space="0" w:color="auto"/>
                <w:left w:val="none" w:sz="0" w:space="0" w:color="auto"/>
                <w:bottom w:val="none" w:sz="0" w:space="0" w:color="auto"/>
                <w:right w:val="none" w:sz="0" w:space="0" w:color="auto"/>
              </w:divBdr>
            </w:div>
            <w:div w:id="1893805408">
              <w:marLeft w:val="0"/>
              <w:marRight w:val="0"/>
              <w:marTop w:val="0"/>
              <w:marBottom w:val="0"/>
              <w:divBdr>
                <w:top w:val="none" w:sz="0" w:space="0" w:color="auto"/>
                <w:left w:val="none" w:sz="0" w:space="0" w:color="auto"/>
                <w:bottom w:val="none" w:sz="0" w:space="0" w:color="auto"/>
                <w:right w:val="none" w:sz="0" w:space="0" w:color="auto"/>
              </w:divBdr>
            </w:div>
            <w:div w:id="1540360475">
              <w:marLeft w:val="0"/>
              <w:marRight w:val="0"/>
              <w:marTop w:val="0"/>
              <w:marBottom w:val="0"/>
              <w:divBdr>
                <w:top w:val="none" w:sz="0" w:space="0" w:color="auto"/>
                <w:left w:val="none" w:sz="0" w:space="0" w:color="auto"/>
                <w:bottom w:val="none" w:sz="0" w:space="0" w:color="auto"/>
                <w:right w:val="none" w:sz="0" w:space="0" w:color="auto"/>
              </w:divBdr>
            </w:div>
            <w:div w:id="1375815693">
              <w:marLeft w:val="0"/>
              <w:marRight w:val="0"/>
              <w:marTop w:val="0"/>
              <w:marBottom w:val="0"/>
              <w:divBdr>
                <w:top w:val="none" w:sz="0" w:space="0" w:color="auto"/>
                <w:left w:val="none" w:sz="0" w:space="0" w:color="auto"/>
                <w:bottom w:val="none" w:sz="0" w:space="0" w:color="auto"/>
                <w:right w:val="none" w:sz="0" w:space="0" w:color="auto"/>
              </w:divBdr>
            </w:div>
            <w:div w:id="1061562609">
              <w:marLeft w:val="0"/>
              <w:marRight w:val="0"/>
              <w:marTop w:val="0"/>
              <w:marBottom w:val="0"/>
              <w:divBdr>
                <w:top w:val="none" w:sz="0" w:space="0" w:color="auto"/>
                <w:left w:val="none" w:sz="0" w:space="0" w:color="auto"/>
                <w:bottom w:val="none" w:sz="0" w:space="0" w:color="auto"/>
                <w:right w:val="none" w:sz="0" w:space="0" w:color="auto"/>
              </w:divBdr>
            </w:div>
            <w:div w:id="888734809">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 w:id="37244696">
              <w:marLeft w:val="0"/>
              <w:marRight w:val="0"/>
              <w:marTop w:val="0"/>
              <w:marBottom w:val="0"/>
              <w:divBdr>
                <w:top w:val="none" w:sz="0" w:space="0" w:color="auto"/>
                <w:left w:val="none" w:sz="0" w:space="0" w:color="auto"/>
                <w:bottom w:val="none" w:sz="0" w:space="0" w:color="auto"/>
                <w:right w:val="none" w:sz="0" w:space="0" w:color="auto"/>
              </w:divBdr>
            </w:div>
            <w:div w:id="1716348671">
              <w:marLeft w:val="0"/>
              <w:marRight w:val="0"/>
              <w:marTop w:val="0"/>
              <w:marBottom w:val="0"/>
              <w:divBdr>
                <w:top w:val="none" w:sz="0" w:space="0" w:color="auto"/>
                <w:left w:val="none" w:sz="0" w:space="0" w:color="auto"/>
                <w:bottom w:val="none" w:sz="0" w:space="0" w:color="auto"/>
                <w:right w:val="none" w:sz="0" w:space="0" w:color="auto"/>
              </w:divBdr>
            </w:div>
            <w:div w:id="1755852894">
              <w:marLeft w:val="0"/>
              <w:marRight w:val="0"/>
              <w:marTop w:val="0"/>
              <w:marBottom w:val="0"/>
              <w:divBdr>
                <w:top w:val="none" w:sz="0" w:space="0" w:color="auto"/>
                <w:left w:val="none" w:sz="0" w:space="0" w:color="auto"/>
                <w:bottom w:val="none" w:sz="0" w:space="0" w:color="auto"/>
                <w:right w:val="none" w:sz="0" w:space="0" w:color="auto"/>
              </w:divBdr>
            </w:div>
            <w:div w:id="492650818">
              <w:marLeft w:val="0"/>
              <w:marRight w:val="0"/>
              <w:marTop w:val="0"/>
              <w:marBottom w:val="0"/>
              <w:divBdr>
                <w:top w:val="none" w:sz="0" w:space="0" w:color="auto"/>
                <w:left w:val="none" w:sz="0" w:space="0" w:color="auto"/>
                <w:bottom w:val="none" w:sz="0" w:space="0" w:color="auto"/>
                <w:right w:val="none" w:sz="0" w:space="0" w:color="auto"/>
              </w:divBdr>
            </w:div>
            <w:div w:id="387650441">
              <w:marLeft w:val="0"/>
              <w:marRight w:val="0"/>
              <w:marTop w:val="0"/>
              <w:marBottom w:val="0"/>
              <w:divBdr>
                <w:top w:val="none" w:sz="0" w:space="0" w:color="auto"/>
                <w:left w:val="none" w:sz="0" w:space="0" w:color="auto"/>
                <w:bottom w:val="none" w:sz="0" w:space="0" w:color="auto"/>
                <w:right w:val="none" w:sz="0" w:space="0" w:color="auto"/>
              </w:divBdr>
            </w:div>
            <w:div w:id="2117016669">
              <w:marLeft w:val="0"/>
              <w:marRight w:val="0"/>
              <w:marTop w:val="0"/>
              <w:marBottom w:val="0"/>
              <w:divBdr>
                <w:top w:val="none" w:sz="0" w:space="0" w:color="auto"/>
                <w:left w:val="none" w:sz="0" w:space="0" w:color="auto"/>
                <w:bottom w:val="none" w:sz="0" w:space="0" w:color="auto"/>
                <w:right w:val="none" w:sz="0" w:space="0" w:color="auto"/>
              </w:divBdr>
            </w:div>
            <w:div w:id="957031421">
              <w:marLeft w:val="0"/>
              <w:marRight w:val="0"/>
              <w:marTop w:val="0"/>
              <w:marBottom w:val="0"/>
              <w:divBdr>
                <w:top w:val="none" w:sz="0" w:space="0" w:color="auto"/>
                <w:left w:val="none" w:sz="0" w:space="0" w:color="auto"/>
                <w:bottom w:val="none" w:sz="0" w:space="0" w:color="auto"/>
                <w:right w:val="none" w:sz="0" w:space="0" w:color="auto"/>
              </w:divBdr>
            </w:div>
            <w:div w:id="914970101">
              <w:marLeft w:val="0"/>
              <w:marRight w:val="0"/>
              <w:marTop w:val="0"/>
              <w:marBottom w:val="0"/>
              <w:divBdr>
                <w:top w:val="none" w:sz="0" w:space="0" w:color="auto"/>
                <w:left w:val="none" w:sz="0" w:space="0" w:color="auto"/>
                <w:bottom w:val="none" w:sz="0" w:space="0" w:color="auto"/>
                <w:right w:val="none" w:sz="0" w:space="0" w:color="auto"/>
              </w:divBdr>
            </w:div>
            <w:div w:id="1062093948">
              <w:marLeft w:val="0"/>
              <w:marRight w:val="0"/>
              <w:marTop w:val="0"/>
              <w:marBottom w:val="0"/>
              <w:divBdr>
                <w:top w:val="none" w:sz="0" w:space="0" w:color="auto"/>
                <w:left w:val="none" w:sz="0" w:space="0" w:color="auto"/>
                <w:bottom w:val="none" w:sz="0" w:space="0" w:color="auto"/>
                <w:right w:val="none" w:sz="0" w:space="0" w:color="auto"/>
              </w:divBdr>
            </w:div>
            <w:div w:id="1613246866">
              <w:marLeft w:val="0"/>
              <w:marRight w:val="0"/>
              <w:marTop w:val="0"/>
              <w:marBottom w:val="0"/>
              <w:divBdr>
                <w:top w:val="none" w:sz="0" w:space="0" w:color="auto"/>
                <w:left w:val="none" w:sz="0" w:space="0" w:color="auto"/>
                <w:bottom w:val="none" w:sz="0" w:space="0" w:color="auto"/>
                <w:right w:val="none" w:sz="0" w:space="0" w:color="auto"/>
              </w:divBdr>
            </w:div>
            <w:div w:id="1466318469">
              <w:marLeft w:val="0"/>
              <w:marRight w:val="0"/>
              <w:marTop w:val="0"/>
              <w:marBottom w:val="0"/>
              <w:divBdr>
                <w:top w:val="none" w:sz="0" w:space="0" w:color="auto"/>
                <w:left w:val="none" w:sz="0" w:space="0" w:color="auto"/>
                <w:bottom w:val="none" w:sz="0" w:space="0" w:color="auto"/>
                <w:right w:val="none" w:sz="0" w:space="0" w:color="auto"/>
              </w:divBdr>
            </w:div>
            <w:div w:id="218522097">
              <w:marLeft w:val="0"/>
              <w:marRight w:val="0"/>
              <w:marTop w:val="0"/>
              <w:marBottom w:val="0"/>
              <w:divBdr>
                <w:top w:val="none" w:sz="0" w:space="0" w:color="auto"/>
                <w:left w:val="none" w:sz="0" w:space="0" w:color="auto"/>
                <w:bottom w:val="none" w:sz="0" w:space="0" w:color="auto"/>
                <w:right w:val="none" w:sz="0" w:space="0" w:color="auto"/>
              </w:divBdr>
            </w:div>
            <w:div w:id="258878183">
              <w:marLeft w:val="0"/>
              <w:marRight w:val="0"/>
              <w:marTop w:val="0"/>
              <w:marBottom w:val="0"/>
              <w:divBdr>
                <w:top w:val="none" w:sz="0" w:space="0" w:color="auto"/>
                <w:left w:val="none" w:sz="0" w:space="0" w:color="auto"/>
                <w:bottom w:val="none" w:sz="0" w:space="0" w:color="auto"/>
                <w:right w:val="none" w:sz="0" w:space="0" w:color="auto"/>
              </w:divBdr>
            </w:div>
            <w:div w:id="1967812812">
              <w:marLeft w:val="0"/>
              <w:marRight w:val="0"/>
              <w:marTop w:val="0"/>
              <w:marBottom w:val="0"/>
              <w:divBdr>
                <w:top w:val="none" w:sz="0" w:space="0" w:color="auto"/>
                <w:left w:val="none" w:sz="0" w:space="0" w:color="auto"/>
                <w:bottom w:val="none" w:sz="0" w:space="0" w:color="auto"/>
                <w:right w:val="none" w:sz="0" w:space="0" w:color="auto"/>
              </w:divBdr>
            </w:div>
            <w:div w:id="1676686143">
              <w:marLeft w:val="0"/>
              <w:marRight w:val="0"/>
              <w:marTop w:val="0"/>
              <w:marBottom w:val="0"/>
              <w:divBdr>
                <w:top w:val="none" w:sz="0" w:space="0" w:color="auto"/>
                <w:left w:val="none" w:sz="0" w:space="0" w:color="auto"/>
                <w:bottom w:val="none" w:sz="0" w:space="0" w:color="auto"/>
                <w:right w:val="none" w:sz="0" w:space="0" w:color="auto"/>
              </w:divBdr>
            </w:div>
            <w:div w:id="74018357">
              <w:marLeft w:val="0"/>
              <w:marRight w:val="0"/>
              <w:marTop w:val="0"/>
              <w:marBottom w:val="0"/>
              <w:divBdr>
                <w:top w:val="none" w:sz="0" w:space="0" w:color="auto"/>
                <w:left w:val="none" w:sz="0" w:space="0" w:color="auto"/>
                <w:bottom w:val="none" w:sz="0" w:space="0" w:color="auto"/>
                <w:right w:val="none" w:sz="0" w:space="0" w:color="auto"/>
              </w:divBdr>
            </w:div>
            <w:div w:id="449982972">
              <w:marLeft w:val="0"/>
              <w:marRight w:val="0"/>
              <w:marTop w:val="0"/>
              <w:marBottom w:val="0"/>
              <w:divBdr>
                <w:top w:val="none" w:sz="0" w:space="0" w:color="auto"/>
                <w:left w:val="none" w:sz="0" w:space="0" w:color="auto"/>
                <w:bottom w:val="none" w:sz="0" w:space="0" w:color="auto"/>
                <w:right w:val="none" w:sz="0" w:space="0" w:color="auto"/>
              </w:divBdr>
            </w:div>
            <w:div w:id="495070352">
              <w:marLeft w:val="0"/>
              <w:marRight w:val="0"/>
              <w:marTop w:val="0"/>
              <w:marBottom w:val="0"/>
              <w:divBdr>
                <w:top w:val="none" w:sz="0" w:space="0" w:color="auto"/>
                <w:left w:val="none" w:sz="0" w:space="0" w:color="auto"/>
                <w:bottom w:val="none" w:sz="0" w:space="0" w:color="auto"/>
                <w:right w:val="none" w:sz="0" w:space="0" w:color="auto"/>
              </w:divBdr>
            </w:div>
            <w:div w:id="602154663">
              <w:marLeft w:val="0"/>
              <w:marRight w:val="0"/>
              <w:marTop w:val="0"/>
              <w:marBottom w:val="0"/>
              <w:divBdr>
                <w:top w:val="none" w:sz="0" w:space="0" w:color="auto"/>
                <w:left w:val="none" w:sz="0" w:space="0" w:color="auto"/>
                <w:bottom w:val="none" w:sz="0" w:space="0" w:color="auto"/>
                <w:right w:val="none" w:sz="0" w:space="0" w:color="auto"/>
              </w:divBdr>
            </w:div>
            <w:div w:id="1512329324">
              <w:marLeft w:val="0"/>
              <w:marRight w:val="0"/>
              <w:marTop w:val="0"/>
              <w:marBottom w:val="0"/>
              <w:divBdr>
                <w:top w:val="none" w:sz="0" w:space="0" w:color="auto"/>
                <w:left w:val="none" w:sz="0" w:space="0" w:color="auto"/>
                <w:bottom w:val="none" w:sz="0" w:space="0" w:color="auto"/>
                <w:right w:val="none" w:sz="0" w:space="0" w:color="auto"/>
              </w:divBdr>
            </w:div>
            <w:div w:id="1690443811">
              <w:marLeft w:val="0"/>
              <w:marRight w:val="0"/>
              <w:marTop w:val="0"/>
              <w:marBottom w:val="0"/>
              <w:divBdr>
                <w:top w:val="none" w:sz="0" w:space="0" w:color="auto"/>
                <w:left w:val="none" w:sz="0" w:space="0" w:color="auto"/>
                <w:bottom w:val="none" w:sz="0" w:space="0" w:color="auto"/>
                <w:right w:val="none" w:sz="0" w:space="0" w:color="auto"/>
              </w:divBdr>
            </w:div>
            <w:div w:id="35206222">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781728694">
              <w:marLeft w:val="0"/>
              <w:marRight w:val="0"/>
              <w:marTop w:val="0"/>
              <w:marBottom w:val="0"/>
              <w:divBdr>
                <w:top w:val="none" w:sz="0" w:space="0" w:color="auto"/>
                <w:left w:val="none" w:sz="0" w:space="0" w:color="auto"/>
                <w:bottom w:val="none" w:sz="0" w:space="0" w:color="auto"/>
                <w:right w:val="none" w:sz="0" w:space="0" w:color="auto"/>
              </w:divBdr>
            </w:div>
            <w:div w:id="749809053">
              <w:marLeft w:val="0"/>
              <w:marRight w:val="0"/>
              <w:marTop w:val="0"/>
              <w:marBottom w:val="0"/>
              <w:divBdr>
                <w:top w:val="none" w:sz="0" w:space="0" w:color="auto"/>
                <w:left w:val="none" w:sz="0" w:space="0" w:color="auto"/>
                <w:bottom w:val="none" w:sz="0" w:space="0" w:color="auto"/>
                <w:right w:val="none" w:sz="0" w:space="0" w:color="auto"/>
              </w:divBdr>
            </w:div>
            <w:div w:id="63384522">
              <w:marLeft w:val="0"/>
              <w:marRight w:val="0"/>
              <w:marTop w:val="0"/>
              <w:marBottom w:val="0"/>
              <w:divBdr>
                <w:top w:val="none" w:sz="0" w:space="0" w:color="auto"/>
                <w:left w:val="none" w:sz="0" w:space="0" w:color="auto"/>
                <w:bottom w:val="none" w:sz="0" w:space="0" w:color="auto"/>
                <w:right w:val="none" w:sz="0" w:space="0" w:color="auto"/>
              </w:divBdr>
            </w:div>
            <w:div w:id="1976107246">
              <w:marLeft w:val="0"/>
              <w:marRight w:val="0"/>
              <w:marTop w:val="0"/>
              <w:marBottom w:val="0"/>
              <w:divBdr>
                <w:top w:val="none" w:sz="0" w:space="0" w:color="auto"/>
                <w:left w:val="none" w:sz="0" w:space="0" w:color="auto"/>
                <w:bottom w:val="none" w:sz="0" w:space="0" w:color="auto"/>
                <w:right w:val="none" w:sz="0" w:space="0" w:color="auto"/>
              </w:divBdr>
            </w:div>
            <w:div w:id="959146910">
              <w:marLeft w:val="0"/>
              <w:marRight w:val="0"/>
              <w:marTop w:val="0"/>
              <w:marBottom w:val="0"/>
              <w:divBdr>
                <w:top w:val="none" w:sz="0" w:space="0" w:color="auto"/>
                <w:left w:val="none" w:sz="0" w:space="0" w:color="auto"/>
                <w:bottom w:val="none" w:sz="0" w:space="0" w:color="auto"/>
                <w:right w:val="none" w:sz="0" w:space="0" w:color="auto"/>
              </w:divBdr>
            </w:div>
            <w:div w:id="900487278">
              <w:marLeft w:val="0"/>
              <w:marRight w:val="0"/>
              <w:marTop w:val="0"/>
              <w:marBottom w:val="0"/>
              <w:divBdr>
                <w:top w:val="none" w:sz="0" w:space="0" w:color="auto"/>
                <w:left w:val="none" w:sz="0" w:space="0" w:color="auto"/>
                <w:bottom w:val="none" w:sz="0" w:space="0" w:color="auto"/>
                <w:right w:val="none" w:sz="0" w:space="0" w:color="auto"/>
              </w:divBdr>
            </w:div>
            <w:div w:id="229190632">
              <w:marLeft w:val="0"/>
              <w:marRight w:val="0"/>
              <w:marTop w:val="0"/>
              <w:marBottom w:val="0"/>
              <w:divBdr>
                <w:top w:val="none" w:sz="0" w:space="0" w:color="auto"/>
                <w:left w:val="none" w:sz="0" w:space="0" w:color="auto"/>
                <w:bottom w:val="none" w:sz="0" w:space="0" w:color="auto"/>
                <w:right w:val="none" w:sz="0" w:space="0" w:color="auto"/>
              </w:divBdr>
            </w:div>
            <w:div w:id="121003852">
              <w:marLeft w:val="0"/>
              <w:marRight w:val="0"/>
              <w:marTop w:val="0"/>
              <w:marBottom w:val="0"/>
              <w:divBdr>
                <w:top w:val="none" w:sz="0" w:space="0" w:color="auto"/>
                <w:left w:val="none" w:sz="0" w:space="0" w:color="auto"/>
                <w:bottom w:val="none" w:sz="0" w:space="0" w:color="auto"/>
                <w:right w:val="none" w:sz="0" w:space="0" w:color="auto"/>
              </w:divBdr>
            </w:div>
            <w:div w:id="212888333">
              <w:marLeft w:val="0"/>
              <w:marRight w:val="0"/>
              <w:marTop w:val="0"/>
              <w:marBottom w:val="0"/>
              <w:divBdr>
                <w:top w:val="none" w:sz="0" w:space="0" w:color="auto"/>
                <w:left w:val="none" w:sz="0" w:space="0" w:color="auto"/>
                <w:bottom w:val="none" w:sz="0" w:space="0" w:color="auto"/>
                <w:right w:val="none" w:sz="0" w:space="0" w:color="auto"/>
              </w:divBdr>
            </w:div>
            <w:div w:id="205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240">
      <w:bodyDiv w:val="1"/>
      <w:marLeft w:val="0"/>
      <w:marRight w:val="0"/>
      <w:marTop w:val="0"/>
      <w:marBottom w:val="0"/>
      <w:divBdr>
        <w:top w:val="none" w:sz="0" w:space="0" w:color="auto"/>
        <w:left w:val="none" w:sz="0" w:space="0" w:color="auto"/>
        <w:bottom w:val="none" w:sz="0" w:space="0" w:color="auto"/>
        <w:right w:val="none" w:sz="0" w:space="0" w:color="auto"/>
      </w:divBdr>
    </w:div>
    <w:div w:id="606083520">
      <w:bodyDiv w:val="1"/>
      <w:marLeft w:val="0"/>
      <w:marRight w:val="0"/>
      <w:marTop w:val="0"/>
      <w:marBottom w:val="0"/>
      <w:divBdr>
        <w:top w:val="none" w:sz="0" w:space="0" w:color="auto"/>
        <w:left w:val="none" w:sz="0" w:space="0" w:color="auto"/>
        <w:bottom w:val="none" w:sz="0" w:space="0" w:color="auto"/>
        <w:right w:val="none" w:sz="0" w:space="0" w:color="auto"/>
      </w:divBdr>
    </w:div>
    <w:div w:id="801388018">
      <w:bodyDiv w:val="1"/>
      <w:marLeft w:val="0"/>
      <w:marRight w:val="0"/>
      <w:marTop w:val="0"/>
      <w:marBottom w:val="0"/>
      <w:divBdr>
        <w:top w:val="none" w:sz="0" w:space="0" w:color="auto"/>
        <w:left w:val="none" w:sz="0" w:space="0" w:color="auto"/>
        <w:bottom w:val="none" w:sz="0" w:space="0" w:color="auto"/>
        <w:right w:val="none" w:sz="0" w:space="0" w:color="auto"/>
      </w:divBdr>
    </w:div>
    <w:div w:id="875776153">
      <w:bodyDiv w:val="1"/>
      <w:marLeft w:val="0"/>
      <w:marRight w:val="0"/>
      <w:marTop w:val="0"/>
      <w:marBottom w:val="0"/>
      <w:divBdr>
        <w:top w:val="none" w:sz="0" w:space="0" w:color="auto"/>
        <w:left w:val="none" w:sz="0" w:space="0" w:color="auto"/>
        <w:bottom w:val="none" w:sz="0" w:space="0" w:color="auto"/>
        <w:right w:val="none" w:sz="0" w:space="0" w:color="auto"/>
      </w:divBdr>
    </w:div>
    <w:div w:id="992640188">
      <w:bodyDiv w:val="1"/>
      <w:marLeft w:val="0"/>
      <w:marRight w:val="0"/>
      <w:marTop w:val="0"/>
      <w:marBottom w:val="0"/>
      <w:divBdr>
        <w:top w:val="none" w:sz="0" w:space="0" w:color="auto"/>
        <w:left w:val="none" w:sz="0" w:space="0" w:color="auto"/>
        <w:bottom w:val="none" w:sz="0" w:space="0" w:color="auto"/>
        <w:right w:val="none" w:sz="0" w:space="0" w:color="auto"/>
      </w:divBdr>
    </w:div>
    <w:div w:id="1173182040">
      <w:bodyDiv w:val="1"/>
      <w:marLeft w:val="0"/>
      <w:marRight w:val="0"/>
      <w:marTop w:val="0"/>
      <w:marBottom w:val="0"/>
      <w:divBdr>
        <w:top w:val="none" w:sz="0" w:space="0" w:color="auto"/>
        <w:left w:val="none" w:sz="0" w:space="0" w:color="auto"/>
        <w:bottom w:val="none" w:sz="0" w:space="0" w:color="auto"/>
        <w:right w:val="none" w:sz="0" w:space="0" w:color="auto"/>
      </w:divBdr>
    </w:div>
    <w:div w:id="1245800914">
      <w:bodyDiv w:val="1"/>
      <w:marLeft w:val="0"/>
      <w:marRight w:val="0"/>
      <w:marTop w:val="0"/>
      <w:marBottom w:val="0"/>
      <w:divBdr>
        <w:top w:val="none" w:sz="0" w:space="0" w:color="auto"/>
        <w:left w:val="none" w:sz="0" w:space="0" w:color="auto"/>
        <w:bottom w:val="none" w:sz="0" w:space="0" w:color="auto"/>
        <w:right w:val="none" w:sz="0" w:space="0" w:color="auto"/>
      </w:divBdr>
    </w:div>
    <w:div w:id="1261178215">
      <w:bodyDiv w:val="1"/>
      <w:marLeft w:val="0"/>
      <w:marRight w:val="0"/>
      <w:marTop w:val="0"/>
      <w:marBottom w:val="0"/>
      <w:divBdr>
        <w:top w:val="none" w:sz="0" w:space="0" w:color="auto"/>
        <w:left w:val="none" w:sz="0" w:space="0" w:color="auto"/>
        <w:bottom w:val="none" w:sz="0" w:space="0" w:color="auto"/>
        <w:right w:val="none" w:sz="0" w:space="0" w:color="auto"/>
      </w:divBdr>
    </w:div>
    <w:div w:id="1378120400">
      <w:bodyDiv w:val="1"/>
      <w:marLeft w:val="0"/>
      <w:marRight w:val="0"/>
      <w:marTop w:val="0"/>
      <w:marBottom w:val="0"/>
      <w:divBdr>
        <w:top w:val="none" w:sz="0" w:space="0" w:color="auto"/>
        <w:left w:val="none" w:sz="0" w:space="0" w:color="auto"/>
        <w:bottom w:val="none" w:sz="0" w:space="0" w:color="auto"/>
        <w:right w:val="none" w:sz="0" w:space="0" w:color="auto"/>
      </w:divBdr>
    </w:div>
    <w:div w:id="1395811247">
      <w:bodyDiv w:val="1"/>
      <w:marLeft w:val="0"/>
      <w:marRight w:val="0"/>
      <w:marTop w:val="0"/>
      <w:marBottom w:val="0"/>
      <w:divBdr>
        <w:top w:val="none" w:sz="0" w:space="0" w:color="auto"/>
        <w:left w:val="none" w:sz="0" w:space="0" w:color="auto"/>
        <w:bottom w:val="none" w:sz="0" w:space="0" w:color="auto"/>
        <w:right w:val="none" w:sz="0" w:space="0" w:color="auto"/>
      </w:divBdr>
    </w:div>
    <w:div w:id="1405906453">
      <w:bodyDiv w:val="1"/>
      <w:marLeft w:val="0"/>
      <w:marRight w:val="0"/>
      <w:marTop w:val="0"/>
      <w:marBottom w:val="0"/>
      <w:divBdr>
        <w:top w:val="none" w:sz="0" w:space="0" w:color="auto"/>
        <w:left w:val="none" w:sz="0" w:space="0" w:color="auto"/>
        <w:bottom w:val="none" w:sz="0" w:space="0" w:color="auto"/>
        <w:right w:val="none" w:sz="0" w:space="0" w:color="auto"/>
      </w:divBdr>
    </w:div>
    <w:div w:id="1437871256">
      <w:bodyDiv w:val="1"/>
      <w:marLeft w:val="0"/>
      <w:marRight w:val="0"/>
      <w:marTop w:val="0"/>
      <w:marBottom w:val="0"/>
      <w:divBdr>
        <w:top w:val="none" w:sz="0" w:space="0" w:color="auto"/>
        <w:left w:val="none" w:sz="0" w:space="0" w:color="auto"/>
        <w:bottom w:val="none" w:sz="0" w:space="0" w:color="auto"/>
        <w:right w:val="none" w:sz="0" w:space="0" w:color="auto"/>
      </w:divBdr>
    </w:div>
    <w:div w:id="1565335171">
      <w:bodyDiv w:val="1"/>
      <w:marLeft w:val="0"/>
      <w:marRight w:val="0"/>
      <w:marTop w:val="0"/>
      <w:marBottom w:val="0"/>
      <w:divBdr>
        <w:top w:val="none" w:sz="0" w:space="0" w:color="auto"/>
        <w:left w:val="none" w:sz="0" w:space="0" w:color="auto"/>
        <w:bottom w:val="none" w:sz="0" w:space="0" w:color="auto"/>
        <w:right w:val="none" w:sz="0" w:space="0" w:color="auto"/>
      </w:divBdr>
    </w:div>
    <w:div w:id="1636451940">
      <w:bodyDiv w:val="1"/>
      <w:marLeft w:val="0"/>
      <w:marRight w:val="0"/>
      <w:marTop w:val="0"/>
      <w:marBottom w:val="0"/>
      <w:divBdr>
        <w:top w:val="none" w:sz="0" w:space="0" w:color="auto"/>
        <w:left w:val="none" w:sz="0" w:space="0" w:color="auto"/>
        <w:bottom w:val="none" w:sz="0" w:space="0" w:color="auto"/>
        <w:right w:val="none" w:sz="0" w:space="0" w:color="auto"/>
      </w:divBdr>
    </w:div>
    <w:div w:id="1717973038">
      <w:bodyDiv w:val="1"/>
      <w:marLeft w:val="0"/>
      <w:marRight w:val="0"/>
      <w:marTop w:val="0"/>
      <w:marBottom w:val="0"/>
      <w:divBdr>
        <w:top w:val="none" w:sz="0" w:space="0" w:color="auto"/>
        <w:left w:val="none" w:sz="0" w:space="0" w:color="auto"/>
        <w:bottom w:val="none" w:sz="0" w:space="0" w:color="auto"/>
        <w:right w:val="none" w:sz="0" w:space="0" w:color="auto"/>
      </w:divBdr>
    </w:div>
    <w:div w:id="1742210957">
      <w:bodyDiv w:val="1"/>
      <w:marLeft w:val="0"/>
      <w:marRight w:val="0"/>
      <w:marTop w:val="0"/>
      <w:marBottom w:val="0"/>
      <w:divBdr>
        <w:top w:val="none" w:sz="0" w:space="0" w:color="auto"/>
        <w:left w:val="none" w:sz="0" w:space="0" w:color="auto"/>
        <w:bottom w:val="none" w:sz="0" w:space="0" w:color="auto"/>
        <w:right w:val="none" w:sz="0" w:space="0" w:color="auto"/>
      </w:divBdr>
    </w:div>
    <w:div w:id="1743871080">
      <w:bodyDiv w:val="1"/>
      <w:marLeft w:val="0"/>
      <w:marRight w:val="0"/>
      <w:marTop w:val="0"/>
      <w:marBottom w:val="0"/>
      <w:divBdr>
        <w:top w:val="none" w:sz="0" w:space="0" w:color="auto"/>
        <w:left w:val="none" w:sz="0" w:space="0" w:color="auto"/>
        <w:bottom w:val="none" w:sz="0" w:space="0" w:color="auto"/>
        <w:right w:val="none" w:sz="0" w:space="0" w:color="auto"/>
      </w:divBdr>
    </w:div>
    <w:div w:id="1762024574">
      <w:bodyDiv w:val="1"/>
      <w:marLeft w:val="0"/>
      <w:marRight w:val="0"/>
      <w:marTop w:val="0"/>
      <w:marBottom w:val="0"/>
      <w:divBdr>
        <w:top w:val="none" w:sz="0" w:space="0" w:color="auto"/>
        <w:left w:val="none" w:sz="0" w:space="0" w:color="auto"/>
        <w:bottom w:val="none" w:sz="0" w:space="0" w:color="auto"/>
        <w:right w:val="none" w:sz="0" w:space="0" w:color="auto"/>
      </w:divBdr>
    </w:div>
    <w:div w:id="1934581540">
      <w:bodyDiv w:val="1"/>
      <w:marLeft w:val="0"/>
      <w:marRight w:val="0"/>
      <w:marTop w:val="0"/>
      <w:marBottom w:val="0"/>
      <w:divBdr>
        <w:top w:val="none" w:sz="0" w:space="0" w:color="auto"/>
        <w:left w:val="none" w:sz="0" w:space="0" w:color="auto"/>
        <w:bottom w:val="none" w:sz="0" w:space="0" w:color="auto"/>
        <w:right w:val="none" w:sz="0" w:space="0" w:color="auto"/>
      </w:divBdr>
    </w:div>
    <w:div w:id="2027176064">
      <w:bodyDiv w:val="1"/>
      <w:marLeft w:val="0"/>
      <w:marRight w:val="0"/>
      <w:marTop w:val="0"/>
      <w:marBottom w:val="0"/>
      <w:divBdr>
        <w:top w:val="none" w:sz="0" w:space="0" w:color="auto"/>
        <w:left w:val="none" w:sz="0" w:space="0" w:color="auto"/>
        <w:bottom w:val="none" w:sz="0" w:space="0" w:color="auto"/>
        <w:right w:val="none" w:sz="0" w:space="0" w:color="auto"/>
      </w:divBdr>
    </w:div>
    <w:div w:id="2061128995">
      <w:bodyDiv w:val="1"/>
      <w:marLeft w:val="0"/>
      <w:marRight w:val="0"/>
      <w:marTop w:val="0"/>
      <w:marBottom w:val="0"/>
      <w:divBdr>
        <w:top w:val="none" w:sz="0" w:space="0" w:color="auto"/>
        <w:left w:val="none" w:sz="0" w:space="0" w:color="auto"/>
        <w:bottom w:val="none" w:sz="0" w:space="0" w:color="auto"/>
        <w:right w:val="none" w:sz="0" w:space="0" w:color="auto"/>
      </w:divBdr>
    </w:div>
    <w:div w:id="2063019964">
      <w:bodyDiv w:val="1"/>
      <w:marLeft w:val="0"/>
      <w:marRight w:val="0"/>
      <w:marTop w:val="0"/>
      <w:marBottom w:val="0"/>
      <w:divBdr>
        <w:top w:val="none" w:sz="0" w:space="0" w:color="auto"/>
        <w:left w:val="none" w:sz="0" w:space="0" w:color="auto"/>
        <w:bottom w:val="none" w:sz="0" w:space="0" w:color="auto"/>
        <w:right w:val="none" w:sz="0" w:space="0" w:color="auto"/>
      </w:divBdr>
    </w:div>
    <w:div w:id="20985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customXml" Target="ink/ink10.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customXml" Target="ink/ink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2.xml"/><Relationship Id="rId2" Type="http://schemas.openxmlformats.org/officeDocument/2006/relationships/numbering" Target="numbering.xml"/><Relationship Id="rId20" Type="http://schemas.openxmlformats.org/officeDocument/2006/relationships/customXml" Target="ink/ink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ink/ink16.xml"/><Relationship Id="rId5" Type="http://schemas.openxmlformats.org/officeDocument/2006/relationships/webSettings" Target="webSettings.xml"/><Relationship Id="rId15" Type="http://schemas.openxmlformats.org/officeDocument/2006/relationships/customXml" Target="ink/ink9.xml"/><Relationship Id="rId23" Type="http://schemas.openxmlformats.org/officeDocument/2006/relationships/customXml" Target="ink/ink15.xml"/><Relationship Id="rId28"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customXml" Target="ink/ink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ustomXml" Target="ink/ink14.xml"/><Relationship Id="rId27" Type="http://schemas.openxmlformats.org/officeDocument/2006/relationships/image" Target="media/image6.emf"/><Relationship Id="rId30" Type="http://schemas.microsoft.com/office/2011/relationships/people" Target="peop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1461006798408"/>
          <c:y val="0.12632496409646907"/>
          <c:w val="0.7736854618219281"/>
          <c:h val="0.75952215064026085"/>
        </c:manualLayout>
      </c:layout>
      <c:barChart>
        <c:barDir val="col"/>
        <c:grouping val="stacked"/>
        <c:varyColors val="0"/>
        <c:ser>
          <c:idx val="0"/>
          <c:order val="0"/>
          <c:tx>
            <c:strRef>
              <c:f>Sheet1!$A$29</c:f>
              <c:strCache>
                <c:ptCount val="1"/>
                <c:pt idx="0">
                  <c:v>箱の境界1</c:v>
                </c:pt>
              </c:strCache>
            </c:strRef>
          </c:tx>
          <c:spPr>
            <a:noFill/>
            <a:ln w="25400">
              <a:noFill/>
            </a:ln>
          </c:spPr>
          <c:invertIfNegative val="0"/>
          <c:errBars>
            <c:errBarType val="plus"/>
            <c:errValType val="cust"/>
            <c:noEndCap val="0"/>
            <c:plus>
              <c:numRef>
                <c:f>Sheet1!$B$32:$E$32</c:f>
                <c:numCache>
                  <c:formatCode>General</c:formatCode>
                  <c:ptCount val="4"/>
                  <c:pt idx="0">
                    <c:v>-543871.80000000005</c:v>
                  </c:pt>
                  <c:pt idx="1">
                    <c:v>-501395</c:v>
                  </c:pt>
                  <c:pt idx="2">
                    <c:v>-494541.30000000005</c:v>
                  </c:pt>
                  <c:pt idx="3">
                    <c:v>-510626.30000000005</c:v>
                  </c:pt>
                </c:numCache>
              </c:numRef>
            </c:plus>
          </c:errBars>
          <c:cat>
            <c:strRef>
              <c:f>Sheet1!$B$4:$E$4</c:f>
              <c:strCache>
                <c:ptCount val="4"/>
                <c:pt idx="0">
                  <c:v>α＝1000</c:v>
                </c:pt>
                <c:pt idx="1">
                  <c:v>α＝100</c:v>
                </c:pt>
                <c:pt idx="2">
                  <c:v>α＝1</c:v>
                </c:pt>
                <c:pt idx="3">
                  <c:v>提案手法</c:v>
                </c:pt>
              </c:strCache>
            </c:strRef>
          </c:cat>
          <c:val>
            <c:numRef>
              <c:f>Sheet1!$B$29:$E$29</c:f>
              <c:numCache>
                <c:formatCode>0.000</c:formatCode>
                <c:ptCount val="4"/>
                <c:pt idx="0">
                  <c:v>815856.8</c:v>
                </c:pt>
                <c:pt idx="1">
                  <c:v>773380</c:v>
                </c:pt>
                <c:pt idx="2">
                  <c:v>766526.3</c:v>
                </c:pt>
                <c:pt idx="3">
                  <c:v>782611.3</c:v>
                </c:pt>
              </c:numCache>
            </c:numRef>
          </c:val>
          <c:extLst>
            <c:ext xmlns:c16="http://schemas.microsoft.com/office/drawing/2014/chart" uri="{C3380CC4-5D6E-409C-BE32-E72D297353CC}">
              <c16:uniqueId val="{00000000-27F4-4DA9-8835-21BE86685446}"/>
            </c:ext>
          </c:extLst>
        </c:ser>
        <c:ser>
          <c:idx val="1"/>
          <c:order val="1"/>
          <c:tx>
            <c:strRef>
              <c:f>Sheet1!$A$30</c:f>
              <c:strCache>
                <c:ptCount val="1"/>
                <c:pt idx="0">
                  <c:v>中央線</c:v>
                </c:pt>
              </c:strCache>
            </c:strRef>
          </c:tx>
          <c:spPr>
            <a:solidFill>
              <a:schemeClr val="accent5">
                <a:lumMod val="60000"/>
                <a:lumOff val="40000"/>
              </a:schemeClr>
            </a:solidFill>
          </c:spPr>
          <c:invertIfNegative val="0"/>
          <c:dPt>
            <c:idx val="0"/>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2-27F4-4DA9-8835-21BE86685446}"/>
              </c:ext>
            </c:extLst>
          </c:dPt>
          <c:dPt>
            <c:idx val="1"/>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4-27F4-4DA9-8835-21BE86685446}"/>
              </c:ext>
            </c:extLst>
          </c:dPt>
          <c:dPt>
            <c:idx val="2"/>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6-27F4-4DA9-8835-21BE86685446}"/>
              </c:ext>
            </c:extLst>
          </c:dPt>
          <c:dPt>
            <c:idx val="3"/>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8-27F4-4DA9-8835-21BE86685446}"/>
              </c:ext>
            </c:extLst>
          </c:dPt>
          <c:dPt>
            <c:idx val="4"/>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A-27F4-4DA9-8835-21BE86685446}"/>
              </c:ext>
            </c:extLst>
          </c:dPt>
          <c:cat>
            <c:strRef>
              <c:f>Sheet1!$B$4:$E$4</c:f>
              <c:strCache>
                <c:ptCount val="4"/>
                <c:pt idx="0">
                  <c:v>α＝1000</c:v>
                </c:pt>
                <c:pt idx="1">
                  <c:v>α＝100</c:v>
                </c:pt>
                <c:pt idx="2">
                  <c:v>α＝1</c:v>
                </c:pt>
                <c:pt idx="3">
                  <c:v>提案手法</c:v>
                </c:pt>
              </c:strCache>
            </c:strRef>
          </c:cat>
          <c:val>
            <c:numRef>
              <c:f>Sheet1!$B$30:$E$30</c:f>
              <c:numCache>
                <c:formatCode>0.000</c:formatCode>
                <c:ptCount val="4"/>
                <c:pt idx="0">
                  <c:v>305594.19999999995</c:v>
                </c:pt>
                <c:pt idx="1">
                  <c:v>253430</c:v>
                </c:pt>
                <c:pt idx="2">
                  <c:v>263486.69999999995</c:v>
                </c:pt>
                <c:pt idx="3">
                  <c:v>233430.69999999995</c:v>
                </c:pt>
              </c:numCache>
            </c:numRef>
          </c:val>
          <c:extLst>
            <c:ext xmlns:c16="http://schemas.microsoft.com/office/drawing/2014/chart" uri="{C3380CC4-5D6E-409C-BE32-E72D297353CC}">
              <c16:uniqueId val="{0000000B-27F4-4DA9-8835-21BE86685446}"/>
            </c:ext>
          </c:extLst>
        </c:ser>
        <c:ser>
          <c:idx val="2"/>
          <c:order val="2"/>
          <c:tx>
            <c:strRef>
              <c:f>Sheet1!$A$31</c:f>
              <c:strCache>
                <c:ptCount val="1"/>
                <c:pt idx="0">
                  <c:v>最悪メモリ消費量</c:v>
                </c:pt>
              </c:strCache>
            </c:strRef>
          </c:tx>
          <c:spPr>
            <a:solidFill>
              <a:schemeClr val="accent5">
                <a:lumMod val="60000"/>
                <a:lumOff val="40000"/>
              </a:schemeClr>
            </a:solidFill>
            <a:ln>
              <a:solidFill>
                <a:schemeClr val="tx1"/>
              </a:solidFill>
            </a:ln>
          </c:spPr>
          <c:invertIfNegative val="0"/>
          <c:dPt>
            <c:idx val="0"/>
            <c:invertIfNegative val="0"/>
            <c:bubble3D val="0"/>
            <c:extLst>
              <c:ext xmlns:c16="http://schemas.microsoft.com/office/drawing/2014/chart" uri="{C3380CC4-5D6E-409C-BE32-E72D297353CC}">
                <c16:uniqueId val="{0000000C-27F4-4DA9-8835-21BE86685446}"/>
              </c:ext>
            </c:extLst>
          </c:dPt>
          <c:dPt>
            <c:idx val="1"/>
            <c:invertIfNegative val="0"/>
            <c:bubble3D val="0"/>
            <c:extLst>
              <c:ext xmlns:c16="http://schemas.microsoft.com/office/drawing/2014/chart" uri="{C3380CC4-5D6E-409C-BE32-E72D297353CC}">
                <c16:uniqueId val="{0000000D-27F4-4DA9-8835-21BE86685446}"/>
              </c:ext>
            </c:extLst>
          </c:dPt>
          <c:dPt>
            <c:idx val="2"/>
            <c:invertIfNegative val="0"/>
            <c:bubble3D val="0"/>
            <c:extLst>
              <c:ext xmlns:c16="http://schemas.microsoft.com/office/drawing/2014/chart" uri="{C3380CC4-5D6E-409C-BE32-E72D297353CC}">
                <c16:uniqueId val="{0000000E-27F4-4DA9-8835-21BE86685446}"/>
              </c:ext>
            </c:extLst>
          </c:dPt>
          <c:dPt>
            <c:idx val="3"/>
            <c:invertIfNegative val="0"/>
            <c:bubble3D val="0"/>
            <c:extLst>
              <c:ext xmlns:c16="http://schemas.microsoft.com/office/drawing/2014/chart" uri="{C3380CC4-5D6E-409C-BE32-E72D297353CC}">
                <c16:uniqueId val="{0000000F-27F4-4DA9-8835-21BE86685446}"/>
              </c:ext>
            </c:extLst>
          </c:dPt>
          <c:dPt>
            <c:idx val="4"/>
            <c:invertIfNegative val="0"/>
            <c:bubble3D val="0"/>
            <c:extLst>
              <c:ext xmlns:c16="http://schemas.microsoft.com/office/drawing/2014/chart" uri="{C3380CC4-5D6E-409C-BE32-E72D297353CC}">
                <c16:uniqueId val="{00000010-27F4-4DA9-8835-21BE86685446}"/>
              </c:ext>
            </c:extLst>
          </c:dPt>
          <c:errBars>
            <c:errBarType val="plus"/>
            <c:errValType val="cust"/>
            <c:noEndCap val="0"/>
            <c:plus>
              <c:numRef>
                <c:f>Sheet1!$B$33:$E$33</c:f>
                <c:numCache>
                  <c:formatCode>General</c:formatCode>
                  <c:ptCount val="4"/>
                  <c:pt idx="0">
                    <c:v>3262559</c:v>
                  </c:pt>
                  <c:pt idx="1">
                    <c:v>3438023</c:v>
                  </c:pt>
                  <c:pt idx="2">
                    <c:v>3523867</c:v>
                  </c:pt>
                  <c:pt idx="3">
                    <c:v>3533507</c:v>
                  </c:pt>
                </c:numCache>
              </c:numRef>
            </c:plus>
          </c:errBars>
          <c:cat>
            <c:strRef>
              <c:f>Sheet1!$B$4:$E$4</c:f>
              <c:strCache>
                <c:ptCount val="4"/>
                <c:pt idx="0">
                  <c:v>α＝1000</c:v>
                </c:pt>
                <c:pt idx="1">
                  <c:v>α＝100</c:v>
                </c:pt>
                <c:pt idx="2">
                  <c:v>α＝1</c:v>
                </c:pt>
                <c:pt idx="3">
                  <c:v>提案手法</c:v>
                </c:pt>
              </c:strCache>
            </c:strRef>
          </c:cat>
          <c:val>
            <c:numRef>
              <c:f>Sheet1!$B$31:$E$31</c:f>
              <c:numCache>
                <c:formatCode>0.000</c:formatCode>
                <c:ptCount val="4"/>
                <c:pt idx="0">
                  <c:v>459002</c:v>
                </c:pt>
                <c:pt idx="1">
                  <c:v>378179</c:v>
                </c:pt>
                <c:pt idx="2">
                  <c:v>289132</c:v>
                </c:pt>
                <c:pt idx="3">
                  <c:v>293463</c:v>
                </c:pt>
              </c:numCache>
            </c:numRef>
          </c:val>
          <c:extLst>
            <c:ext xmlns:c16="http://schemas.microsoft.com/office/drawing/2014/chart" uri="{C3380CC4-5D6E-409C-BE32-E72D297353CC}">
              <c16:uniqueId val="{00000011-27F4-4DA9-8835-21BE86685446}"/>
            </c:ext>
          </c:extLst>
        </c:ser>
        <c:dLbls>
          <c:showLegendKey val="0"/>
          <c:showVal val="0"/>
          <c:showCatName val="0"/>
          <c:showSerName val="0"/>
          <c:showPercent val="0"/>
          <c:showBubbleSize val="0"/>
        </c:dLbls>
        <c:gapWidth val="150"/>
        <c:overlap val="100"/>
        <c:axId val="218669056"/>
        <c:axId val="218670592"/>
      </c:barChart>
      <c:lineChart>
        <c:grouping val="standard"/>
        <c:varyColors val="0"/>
        <c:ser>
          <c:idx val="3"/>
          <c:order val="3"/>
          <c:tx>
            <c:strRef>
              <c:f>Sheet1!$A$10</c:f>
              <c:strCache>
                <c:ptCount val="1"/>
                <c:pt idx="0">
                  <c:v>デッドラインミス</c:v>
                </c:pt>
              </c:strCache>
            </c:strRef>
          </c:tx>
          <c:spPr>
            <a:ln>
              <a:solidFill>
                <a:srgbClr val="FFC000"/>
              </a:solidFill>
            </a:ln>
            <a:effectLst/>
          </c:spPr>
          <c:marker>
            <c:symbol val="none"/>
          </c:marker>
          <c:val>
            <c:numRef>
              <c:f>Sheet1!$B$10:$E$10</c:f>
              <c:numCache>
                <c:formatCode>General</c:formatCode>
                <c:ptCount val="4"/>
                <c:pt idx="0">
                  <c:v>42</c:v>
                </c:pt>
                <c:pt idx="1">
                  <c:v>0</c:v>
                </c:pt>
                <c:pt idx="2">
                  <c:v>0</c:v>
                </c:pt>
                <c:pt idx="3">
                  <c:v>0</c:v>
                </c:pt>
              </c:numCache>
            </c:numRef>
          </c:val>
          <c:smooth val="0"/>
          <c:extLst>
            <c:ext xmlns:c16="http://schemas.microsoft.com/office/drawing/2014/chart" uri="{C3380CC4-5D6E-409C-BE32-E72D297353CC}">
              <c16:uniqueId val="{00000012-27F4-4DA9-8835-21BE86685446}"/>
            </c:ext>
          </c:extLst>
        </c:ser>
        <c:dLbls>
          <c:showLegendKey val="0"/>
          <c:showVal val="0"/>
          <c:showCatName val="0"/>
          <c:showSerName val="0"/>
          <c:showPercent val="0"/>
          <c:showBubbleSize val="0"/>
        </c:dLbls>
        <c:marker val="1"/>
        <c:smooth val="0"/>
        <c:axId val="804988831"/>
        <c:axId val="1556569455"/>
      </c:lineChart>
      <c:catAx>
        <c:axId val="218669056"/>
        <c:scaling>
          <c:orientation val="minMax"/>
        </c:scaling>
        <c:delete val="0"/>
        <c:axPos val="b"/>
        <c:numFmt formatCode="General" sourceLinked="0"/>
        <c:majorTickMark val="out"/>
        <c:minorTickMark val="none"/>
        <c:tickLblPos val="low"/>
        <c:crossAx val="218670592"/>
        <c:crosses val="autoZero"/>
        <c:auto val="1"/>
        <c:lblAlgn val="ctr"/>
        <c:lblOffset val="100"/>
        <c:noMultiLvlLbl val="0"/>
      </c:catAx>
      <c:valAx>
        <c:axId val="218670592"/>
        <c:scaling>
          <c:orientation val="minMax"/>
          <c:max val="1600000"/>
        </c:scaling>
        <c:delete val="0"/>
        <c:axPos val="l"/>
        <c:title>
          <c:tx>
            <c:rich>
              <a:bodyPr/>
              <a:lstStyle/>
              <a:p>
                <a:pPr>
                  <a:defRPr/>
                </a:pPr>
                <a:r>
                  <a:rPr lang="ja-JP" altLang="en-US"/>
                  <a:t>最悪メモリ消費量</a:t>
                </a:r>
              </a:p>
            </c:rich>
          </c:tx>
          <c:overlay val="0"/>
        </c:title>
        <c:numFmt formatCode="General" sourceLinked="0"/>
        <c:majorTickMark val="out"/>
        <c:minorTickMark val="none"/>
        <c:tickLblPos val="nextTo"/>
        <c:crossAx val="218669056"/>
        <c:crosses val="autoZero"/>
        <c:crossBetween val="between"/>
      </c:valAx>
      <c:valAx>
        <c:axId val="1556569455"/>
        <c:scaling>
          <c:orientation val="minMax"/>
        </c:scaling>
        <c:delete val="0"/>
        <c:axPos val="r"/>
        <c:title>
          <c:tx>
            <c:rich>
              <a:bodyPr/>
              <a:lstStyle/>
              <a:p>
                <a:pPr>
                  <a:defRPr/>
                </a:pPr>
                <a:r>
                  <a:rPr lang="ja-JP" altLang="en-US"/>
                  <a:t>デッドラインミス回数</a:t>
                </a:r>
                <a:endParaRPr lang="en-US" altLang="ja-JP"/>
              </a:p>
            </c:rich>
          </c:tx>
          <c:overlay val="0"/>
        </c:title>
        <c:numFmt formatCode="General" sourceLinked="1"/>
        <c:majorTickMark val="out"/>
        <c:minorTickMark val="none"/>
        <c:tickLblPos val="nextTo"/>
        <c:crossAx val="804988831"/>
        <c:crosses val="max"/>
        <c:crossBetween val="between"/>
      </c:valAx>
      <c:catAx>
        <c:axId val="804988831"/>
        <c:scaling>
          <c:orientation val="minMax"/>
        </c:scaling>
        <c:delete val="1"/>
        <c:axPos val="b"/>
        <c:majorTickMark val="out"/>
        <c:minorTickMark val="none"/>
        <c:tickLblPos val="nextTo"/>
        <c:crossAx val="1556569455"/>
        <c:crosses val="autoZero"/>
        <c:auto val="1"/>
        <c:lblAlgn val="ctr"/>
        <c:lblOffset val="100"/>
        <c:noMultiLvlLbl val="0"/>
      </c:catAx>
    </c:plotArea>
    <c:legend>
      <c:legendPos val="t"/>
      <c:legendEntry>
        <c:idx val="0"/>
        <c:delete val="1"/>
      </c:legendEntry>
      <c:legendEntry>
        <c:idx val="1"/>
        <c:delete val="1"/>
      </c:legendEntry>
      <c:overlay val="1"/>
    </c:legend>
    <c:plotVisOnly val="1"/>
    <c:dispBlanksAs val="gap"/>
    <c:showDLblsOverMax val="0"/>
  </c:chart>
  <c:txPr>
    <a:bodyPr/>
    <a:lstStyle/>
    <a:p>
      <a:pPr>
        <a:defRPr sz="900"/>
      </a:pPr>
      <a:endParaRPr lang="ja-JP"/>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1461006798408"/>
          <c:y val="0.12632496409646907"/>
          <c:w val="0.7736854618219281"/>
          <c:h val="0.75952215064026085"/>
        </c:manualLayout>
      </c:layout>
      <c:barChart>
        <c:barDir val="col"/>
        <c:grouping val="stacked"/>
        <c:varyColors val="0"/>
        <c:ser>
          <c:idx val="0"/>
          <c:order val="0"/>
          <c:tx>
            <c:strRef>
              <c:f>Sheet1!$A$29</c:f>
              <c:strCache>
                <c:ptCount val="1"/>
                <c:pt idx="0">
                  <c:v>箱の境界1</c:v>
                </c:pt>
              </c:strCache>
            </c:strRef>
          </c:tx>
          <c:spPr>
            <a:noFill/>
            <a:ln w="25400">
              <a:noFill/>
            </a:ln>
          </c:spPr>
          <c:invertIfNegative val="0"/>
          <c:errBars>
            <c:errBarType val="plus"/>
            <c:errValType val="cust"/>
            <c:noEndCap val="0"/>
            <c:plus>
              <c:numRef>
                <c:f>Sheet1!$B$32:$E$32</c:f>
                <c:numCache>
                  <c:formatCode>General</c:formatCode>
                  <c:ptCount val="4"/>
                  <c:pt idx="0">
                    <c:v>-4570245</c:v>
                  </c:pt>
                  <c:pt idx="1">
                    <c:v>-4570245</c:v>
                  </c:pt>
                  <c:pt idx="2">
                    <c:v>-4570245</c:v>
                  </c:pt>
                  <c:pt idx="3">
                    <c:v>-4100404</c:v>
                  </c:pt>
                </c:numCache>
              </c:numRef>
            </c:plus>
          </c:errBars>
          <c:cat>
            <c:strRef>
              <c:f>Sheet1!$B$4:$E$4</c:f>
              <c:strCache>
                <c:ptCount val="4"/>
                <c:pt idx="0">
                  <c:v>α＝1000</c:v>
                </c:pt>
                <c:pt idx="1">
                  <c:v>α＝100</c:v>
                </c:pt>
                <c:pt idx="2">
                  <c:v>α＝1</c:v>
                </c:pt>
                <c:pt idx="3">
                  <c:v>提案手法</c:v>
                </c:pt>
              </c:strCache>
            </c:strRef>
          </c:cat>
          <c:val>
            <c:numRef>
              <c:f>Sheet1!$B$29:$E$29</c:f>
              <c:numCache>
                <c:formatCode>0.000</c:formatCode>
                <c:ptCount val="4"/>
                <c:pt idx="0">
                  <c:v>8494388</c:v>
                </c:pt>
                <c:pt idx="1">
                  <c:v>8494388</c:v>
                </c:pt>
                <c:pt idx="2">
                  <c:v>8494388</c:v>
                </c:pt>
                <c:pt idx="3">
                  <c:v>8024547</c:v>
                </c:pt>
              </c:numCache>
            </c:numRef>
          </c:val>
          <c:extLst>
            <c:ext xmlns:c16="http://schemas.microsoft.com/office/drawing/2014/chart" uri="{C3380CC4-5D6E-409C-BE32-E72D297353CC}">
              <c16:uniqueId val="{00000000-B09F-4D56-B396-1D9934CB2CED}"/>
            </c:ext>
          </c:extLst>
        </c:ser>
        <c:ser>
          <c:idx val="1"/>
          <c:order val="1"/>
          <c:tx>
            <c:strRef>
              <c:f>Sheet1!$A$30</c:f>
              <c:strCache>
                <c:ptCount val="1"/>
                <c:pt idx="0">
                  <c:v>中央線</c:v>
                </c:pt>
              </c:strCache>
            </c:strRef>
          </c:tx>
          <c:spPr>
            <a:solidFill>
              <a:schemeClr val="accent5">
                <a:lumMod val="60000"/>
                <a:lumOff val="40000"/>
              </a:schemeClr>
            </a:solidFill>
          </c:spPr>
          <c:invertIfNegative val="0"/>
          <c:dPt>
            <c:idx val="0"/>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2-B09F-4D56-B396-1D9934CB2CED}"/>
              </c:ext>
            </c:extLst>
          </c:dPt>
          <c:dPt>
            <c:idx val="1"/>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4-B09F-4D56-B396-1D9934CB2CED}"/>
              </c:ext>
            </c:extLst>
          </c:dPt>
          <c:dPt>
            <c:idx val="2"/>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6-B09F-4D56-B396-1D9934CB2CED}"/>
              </c:ext>
            </c:extLst>
          </c:dPt>
          <c:dPt>
            <c:idx val="3"/>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8-B09F-4D56-B396-1D9934CB2CED}"/>
              </c:ext>
            </c:extLst>
          </c:dPt>
          <c:dPt>
            <c:idx val="4"/>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A-B09F-4D56-B396-1D9934CB2CED}"/>
              </c:ext>
            </c:extLst>
          </c:dPt>
          <c:cat>
            <c:strRef>
              <c:f>Sheet1!$B$4:$E$4</c:f>
              <c:strCache>
                <c:ptCount val="4"/>
                <c:pt idx="0">
                  <c:v>α＝1000</c:v>
                </c:pt>
                <c:pt idx="1">
                  <c:v>α＝100</c:v>
                </c:pt>
                <c:pt idx="2">
                  <c:v>α＝1</c:v>
                </c:pt>
                <c:pt idx="3">
                  <c:v>提案手法</c:v>
                </c:pt>
              </c:strCache>
            </c:strRef>
          </c:cat>
          <c:val>
            <c:numRef>
              <c:f>Sheet1!$B$30:$E$30</c:f>
              <c:numCache>
                <c:formatCode>0.000</c:formatCode>
                <c:ptCount val="4"/>
                <c:pt idx="0">
                  <c:v>4478703</c:v>
                </c:pt>
                <c:pt idx="1">
                  <c:v>4479513</c:v>
                </c:pt>
                <c:pt idx="2">
                  <c:v>3302802</c:v>
                </c:pt>
                <c:pt idx="3">
                  <c:v>3361765</c:v>
                </c:pt>
              </c:numCache>
            </c:numRef>
          </c:val>
          <c:extLst>
            <c:ext xmlns:c16="http://schemas.microsoft.com/office/drawing/2014/chart" uri="{C3380CC4-5D6E-409C-BE32-E72D297353CC}">
              <c16:uniqueId val="{0000000B-B09F-4D56-B396-1D9934CB2CED}"/>
            </c:ext>
          </c:extLst>
        </c:ser>
        <c:ser>
          <c:idx val="2"/>
          <c:order val="2"/>
          <c:tx>
            <c:strRef>
              <c:f>Sheet1!$A$31</c:f>
              <c:strCache>
                <c:ptCount val="1"/>
                <c:pt idx="0">
                  <c:v>最悪メモリ消費量</c:v>
                </c:pt>
              </c:strCache>
            </c:strRef>
          </c:tx>
          <c:spPr>
            <a:solidFill>
              <a:schemeClr val="accent5">
                <a:lumMod val="60000"/>
                <a:lumOff val="40000"/>
              </a:schemeClr>
            </a:solidFill>
            <a:ln>
              <a:solidFill>
                <a:schemeClr val="tx1"/>
              </a:solidFill>
            </a:ln>
          </c:spPr>
          <c:invertIfNegative val="0"/>
          <c:dPt>
            <c:idx val="0"/>
            <c:invertIfNegative val="0"/>
            <c:bubble3D val="0"/>
            <c:extLst>
              <c:ext xmlns:c16="http://schemas.microsoft.com/office/drawing/2014/chart" uri="{C3380CC4-5D6E-409C-BE32-E72D297353CC}">
                <c16:uniqueId val="{0000000C-B09F-4D56-B396-1D9934CB2CED}"/>
              </c:ext>
            </c:extLst>
          </c:dPt>
          <c:dPt>
            <c:idx val="1"/>
            <c:invertIfNegative val="0"/>
            <c:bubble3D val="0"/>
            <c:extLst>
              <c:ext xmlns:c16="http://schemas.microsoft.com/office/drawing/2014/chart" uri="{C3380CC4-5D6E-409C-BE32-E72D297353CC}">
                <c16:uniqueId val="{0000000D-B09F-4D56-B396-1D9934CB2CED}"/>
              </c:ext>
            </c:extLst>
          </c:dPt>
          <c:dPt>
            <c:idx val="2"/>
            <c:invertIfNegative val="0"/>
            <c:bubble3D val="0"/>
            <c:extLst>
              <c:ext xmlns:c16="http://schemas.microsoft.com/office/drawing/2014/chart" uri="{C3380CC4-5D6E-409C-BE32-E72D297353CC}">
                <c16:uniqueId val="{0000000E-B09F-4D56-B396-1D9934CB2CED}"/>
              </c:ext>
            </c:extLst>
          </c:dPt>
          <c:dPt>
            <c:idx val="3"/>
            <c:invertIfNegative val="0"/>
            <c:bubble3D val="0"/>
            <c:extLst>
              <c:ext xmlns:c16="http://schemas.microsoft.com/office/drawing/2014/chart" uri="{C3380CC4-5D6E-409C-BE32-E72D297353CC}">
                <c16:uniqueId val="{0000000F-B09F-4D56-B396-1D9934CB2CED}"/>
              </c:ext>
            </c:extLst>
          </c:dPt>
          <c:dPt>
            <c:idx val="4"/>
            <c:invertIfNegative val="0"/>
            <c:bubble3D val="0"/>
            <c:extLst>
              <c:ext xmlns:c16="http://schemas.microsoft.com/office/drawing/2014/chart" uri="{C3380CC4-5D6E-409C-BE32-E72D297353CC}">
                <c16:uniqueId val="{00000010-B09F-4D56-B396-1D9934CB2CED}"/>
              </c:ext>
            </c:extLst>
          </c:dPt>
          <c:errBars>
            <c:errBarType val="plus"/>
            <c:errValType val="cust"/>
            <c:noEndCap val="0"/>
            <c:plus>
              <c:numRef>
                <c:f>Sheet1!$B$33:$E$33</c:f>
                <c:numCache>
                  <c:formatCode>General</c:formatCode>
                  <c:ptCount val="4"/>
                  <c:pt idx="0">
                    <c:v>21536935</c:v>
                  </c:pt>
                  <c:pt idx="1">
                    <c:v>21749982</c:v>
                  </c:pt>
                  <c:pt idx="2">
                    <c:v>22807498</c:v>
                  </c:pt>
                  <c:pt idx="3">
                    <c:v>22954494</c:v>
                  </c:pt>
                </c:numCache>
              </c:numRef>
            </c:plus>
          </c:errBars>
          <c:cat>
            <c:strRef>
              <c:f>Sheet1!$B$4:$E$4</c:f>
              <c:strCache>
                <c:ptCount val="4"/>
                <c:pt idx="0">
                  <c:v>α＝1000</c:v>
                </c:pt>
                <c:pt idx="1">
                  <c:v>α＝100</c:v>
                </c:pt>
                <c:pt idx="2">
                  <c:v>α＝1</c:v>
                </c:pt>
                <c:pt idx="3">
                  <c:v>提案手法</c:v>
                </c:pt>
              </c:strCache>
            </c:strRef>
          </c:cat>
          <c:val>
            <c:numRef>
              <c:f>Sheet1!$B$31:$E$31</c:f>
              <c:numCache>
                <c:formatCode>0.000</c:formatCode>
                <c:ptCount val="4"/>
                <c:pt idx="0">
                  <c:v>3738771</c:v>
                </c:pt>
                <c:pt idx="1">
                  <c:v>3524914</c:v>
                </c:pt>
                <c:pt idx="2">
                  <c:v>3644109</c:v>
                </c:pt>
                <c:pt idx="3">
                  <c:v>3907991</c:v>
                </c:pt>
              </c:numCache>
            </c:numRef>
          </c:val>
          <c:extLst>
            <c:ext xmlns:c16="http://schemas.microsoft.com/office/drawing/2014/chart" uri="{C3380CC4-5D6E-409C-BE32-E72D297353CC}">
              <c16:uniqueId val="{00000011-B09F-4D56-B396-1D9934CB2CED}"/>
            </c:ext>
          </c:extLst>
        </c:ser>
        <c:dLbls>
          <c:showLegendKey val="0"/>
          <c:showVal val="0"/>
          <c:showCatName val="0"/>
          <c:showSerName val="0"/>
          <c:showPercent val="0"/>
          <c:showBubbleSize val="0"/>
        </c:dLbls>
        <c:gapWidth val="150"/>
        <c:overlap val="100"/>
        <c:axId val="218669056"/>
        <c:axId val="218670592"/>
      </c:barChart>
      <c:lineChart>
        <c:grouping val="standard"/>
        <c:varyColors val="0"/>
        <c:ser>
          <c:idx val="3"/>
          <c:order val="3"/>
          <c:tx>
            <c:strRef>
              <c:f>Sheet1!$A$10</c:f>
              <c:strCache>
                <c:ptCount val="1"/>
                <c:pt idx="0">
                  <c:v>デッドラインミス</c:v>
                </c:pt>
              </c:strCache>
            </c:strRef>
          </c:tx>
          <c:spPr>
            <a:ln>
              <a:solidFill>
                <a:srgbClr val="FFC000"/>
              </a:solidFill>
            </a:ln>
            <a:effectLst/>
          </c:spPr>
          <c:marker>
            <c:symbol val="none"/>
          </c:marker>
          <c:val>
            <c:numRef>
              <c:f>Sheet1!$B$10:$E$10</c:f>
              <c:numCache>
                <c:formatCode>General</c:formatCode>
                <c:ptCount val="4"/>
                <c:pt idx="0">
                  <c:v>45</c:v>
                </c:pt>
                <c:pt idx="1">
                  <c:v>45</c:v>
                </c:pt>
                <c:pt idx="2">
                  <c:v>7</c:v>
                </c:pt>
                <c:pt idx="3">
                  <c:v>0</c:v>
                </c:pt>
              </c:numCache>
            </c:numRef>
          </c:val>
          <c:smooth val="0"/>
          <c:extLst>
            <c:ext xmlns:c16="http://schemas.microsoft.com/office/drawing/2014/chart" uri="{C3380CC4-5D6E-409C-BE32-E72D297353CC}">
              <c16:uniqueId val="{00000012-B09F-4D56-B396-1D9934CB2CED}"/>
            </c:ext>
          </c:extLst>
        </c:ser>
        <c:dLbls>
          <c:showLegendKey val="0"/>
          <c:showVal val="0"/>
          <c:showCatName val="0"/>
          <c:showSerName val="0"/>
          <c:showPercent val="0"/>
          <c:showBubbleSize val="0"/>
        </c:dLbls>
        <c:marker val="1"/>
        <c:smooth val="0"/>
        <c:axId val="804988831"/>
        <c:axId val="1556569455"/>
      </c:lineChart>
      <c:catAx>
        <c:axId val="218669056"/>
        <c:scaling>
          <c:orientation val="minMax"/>
        </c:scaling>
        <c:delete val="0"/>
        <c:axPos val="b"/>
        <c:numFmt formatCode="General" sourceLinked="0"/>
        <c:majorTickMark val="out"/>
        <c:minorTickMark val="none"/>
        <c:tickLblPos val="low"/>
        <c:crossAx val="218670592"/>
        <c:crosses val="autoZero"/>
        <c:auto val="1"/>
        <c:lblAlgn val="ctr"/>
        <c:lblOffset val="100"/>
        <c:noMultiLvlLbl val="0"/>
      </c:catAx>
      <c:valAx>
        <c:axId val="218670592"/>
        <c:scaling>
          <c:orientation val="minMax"/>
          <c:max val="18000000"/>
        </c:scaling>
        <c:delete val="0"/>
        <c:axPos val="l"/>
        <c:title>
          <c:tx>
            <c:rich>
              <a:bodyPr/>
              <a:lstStyle/>
              <a:p>
                <a:pPr>
                  <a:defRPr/>
                </a:pPr>
                <a:r>
                  <a:rPr lang="ja-JP" altLang="en-US"/>
                  <a:t>最悪メモリ消費量</a:t>
                </a:r>
              </a:p>
            </c:rich>
          </c:tx>
          <c:overlay val="0"/>
        </c:title>
        <c:numFmt formatCode="General" sourceLinked="0"/>
        <c:majorTickMark val="out"/>
        <c:minorTickMark val="none"/>
        <c:tickLblPos val="nextTo"/>
        <c:crossAx val="218669056"/>
        <c:crosses val="autoZero"/>
        <c:crossBetween val="between"/>
      </c:valAx>
      <c:valAx>
        <c:axId val="1556569455"/>
        <c:scaling>
          <c:orientation val="minMax"/>
        </c:scaling>
        <c:delete val="0"/>
        <c:axPos val="r"/>
        <c:title>
          <c:tx>
            <c:rich>
              <a:bodyPr/>
              <a:lstStyle/>
              <a:p>
                <a:pPr>
                  <a:defRPr/>
                </a:pPr>
                <a:r>
                  <a:rPr lang="ja-JP" altLang="en-US"/>
                  <a:t>デッドラインミス回数</a:t>
                </a:r>
                <a:endParaRPr lang="en-US" altLang="ja-JP"/>
              </a:p>
            </c:rich>
          </c:tx>
          <c:overlay val="0"/>
        </c:title>
        <c:numFmt formatCode="General" sourceLinked="1"/>
        <c:majorTickMark val="out"/>
        <c:minorTickMark val="none"/>
        <c:tickLblPos val="nextTo"/>
        <c:crossAx val="804988831"/>
        <c:crosses val="max"/>
        <c:crossBetween val="between"/>
      </c:valAx>
      <c:catAx>
        <c:axId val="804988831"/>
        <c:scaling>
          <c:orientation val="minMax"/>
        </c:scaling>
        <c:delete val="1"/>
        <c:axPos val="b"/>
        <c:majorTickMark val="out"/>
        <c:minorTickMark val="none"/>
        <c:tickLblPos val="nextTo"/>
        <c:crossAx val="1556569455"/>
        <c:crosses val="autoZero"/>
        <c:auto val="1"/>
        <c:lblAlgn val="ctr"/>
        <c:lblOffset val="100"/>
        <c:noMultiLvlLbl val="0"/>
      </c:catAx>
    </c:plotArea>
    <c:legend>
      <c:legendPos val="t"/>
      <c:legendEntry>
        <c:idx val="0"/>
        <c:delete val="1"/>
      </c:legendEntry>
      <c:legendEntry>
        <c:idx val="1"/>
        <c:delete val="1"/>
      </c:legendEntry>
      <c:overlay val="1"/>
    </c:legend>
    <c:plotVisOnly val="1"/>
    <c:dispBlanksAs val="gap"/>
    <c:showDLblsOverMax val="0"/>
  </c:chart>
  <c:txPr>
    <a:bodyPr/>
    <a:lstStyle/>
    <a:p>
      <a:pPr>
        <a:defRPr sz="900"/>
      </a:pPr>
      <a:endParaRPr lang="ja-JP"/>
    </a:p>
  </c:txPr>
  <c:externalData r:id="rId1">
    <c:autoUpdate val="0"/>
  </c:externalData>
</c:chartSpace>
</file>

<file path=word/drawings/_rels/drawing1.xml.rels><?xml version="1.0" encoding="UTF-8" standalone="yes"?>
<Relationships xmlns="http://schemas.openxmlformats.org/package/2006/relationships"><Relationship Id="rId8" Type="http://schemas.openxmlformats.org/officeDocument/2006/relationships/customXml" Target="../ink/ink7.xml"/><Relationship Id="rId3" Type="http://schemas.openxmlformats.org/officeDocument/2006/relationships/customXml" Target="../ink/ink2.xml"/><Relationship Id="rId7" Type="http://schemas.openxmlformats.org/officeDocument/2006/relationships/customXml" Target="../ink/ink6.xml"/><Relationship Id="rId2" Type="http://schemas.openxmlformats.org/officeDocument/2006/relationships/image" Target="NULL"/><Relationship Id="rId1" Type="http://schemas.openxmlformats.org/officeDocument/2006/relationships/customXml" Target="../ink/ink1.xml"/><Relationship Id="rId6" Type="http://schemas.openxmlformats.org/officeDocument/2006/relationships/customXml" Target="../ink/ink5.xml"/><Relationship Id="rId5" Type="http://schemas.openxmlformats.org/officeDocument/2006/relationships/customXml" Target="../ink/ink4.xml"/><Relationship Id="rId4" Type="http://schemas.openxmlformats.org/officeDocument/2006/relationships/customXml" Target="../ink/ink3.xml"/><Relationship Id="rId9" Type="http://schemas.openxmlformats.org/officeDocument/2006/relationships/customXml" Target="../ink/ink8.xml"/></Relationships>
</file>

<file path=word/drawings/drawing1.xml><?xml version="1.0" encoding="utf-8"?>
<c:userShapes xmlns:c="http://schemas.openxmlformats.org/drawingml/2006/chart">
  <cdr:relSizeAnchor xmlns:cdr="http://schemas.openxmlformats.org/drawingml/2006/chartDrawing">
    <cdr:from>
      <cdr:x>0.22725</cdr:x>
      <cdr:y>0.25752</cdr:y>
    </cdr:from>
    <cdr:to>
      <cdr:x>0.25182</cdr:x>
      <cdr:y>0.31699</cdr:y>
    </cdr:to>
    <mc:AlternateContent xmlns:mc="http://schemas.openxmlformats.org/markup-compatibility/2006" xmlns:cdr14="http://schemas.microsoft.com/office/drawing/2010/chartDrawing">
      <mc:Choice Requires="cdr14">
        <cdr14:contentPart xmlns:r="http://schemas.openxmlformats.org/officeDocument/2006/relationships" r:id="rId1">
          <cdr14:nvContentPartPr>
            <cdr14:cNvPr id="2" name="インク 1"/>
            <cdr14:cNvContentPartPr/>
          </cdr14:nvContentPartPr>
          <cdr14:nvPr macro=""/>
          <cdr14:xfrm rot="4780409">
            <a:off xmlns:a="http://schemas.openxmlformats.org/drawingml/2006/main" x="1207454" y="764858"/>
            <a:ext xmlns:a="http://schemas.openxmlformats.org/drawingml/2006/main" cx="172085" cy="132715"/>
          </cdr14:xfrm>
        </cdr14:contentPart>
      </mc:Choice>
      <mc:Fallback xmlns="">
        <cdr:pic>
          <cdr:nvPicPr>
            <cdr:cNvPr id="2" name="インク 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1207454" y="764858"/>
              <a:ext cx="172085" cy="132715"/>
            </a:xfrm>
            <a:prstGeom xmlns:a="http://schemas.openxmlformats.org/drawingml/2006/main" prst="rect">
              <a:avLst/>
            </a:prstGeom>
          </cdr:spPr>
        </cdr:pic>
      </mc:Fallback>
    </mc:AlternateContent>
  </cdr:relSizeAnchor>
  <cdr:relSizeAnchor xmlns:cdr="http://schemas.openxmlformats.org/drawingml/2006/chartDrawing">
    <cdr:from>
      <cdr:x>0.8058</cdr:x>
      <cdr:y>0.33652</cdr:y>
    </cdr:from>
    <cdr:to>
      <cdr:x>0.83037</cdr:x>
      <cdr:y>0.39598</cdr:y>
    </cdr:to>
    <mc:AlternateContent xmlns:mc="http://schemas.openxmlformats.org/markup-compatibility/2006" xmlns:cdr14="http://schemas.microsoft.com/office/drawing/2010/chartDrawing">
      <mc:Choice Requires="cdr14">
        <cdr14:contentPart xmlns:r="http://schemas.openxmlformats.org/officeDocument/2006/relationships" r:id="rId3">
          <cdr14:nvContentPartPr>
            <cdr14:cNvPr id="3" name="インク 2"/>
            <cdr14:cNvContentPartPr/>
          </cdr14:nvContentPartPr>
          <cdr14:nvPr macro=""/>
          <cdr14:xfrm rot="4780409">
            <a:off xmlns:a="http://schemas.openxmlformats.org/drawingml/2006/main" x="4331652" y="993458"/>
            <a:ext xmlns:a="http://schemas.openxmlformats.org/drawingml/2006/main" cx="172085" cy="132715"/>
          </cdr14:xfrm>
        </cdr14:contentPart>
      </mc:Choice>
      <mc:Fallback xmlns="">
        <cdr:pic>
          <cdr:nvPicPr>
            <cdr:cNvPr id="3" name="インク 2"/>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4331652" y="993458"/>
              <a:ext cx="172085" cy="132715"/>
            </a:xfrm>
            <a:prstGeom xmlns:a="http://schemas.openxmlformats.org/drawingml/2006/main" prst="rect">
              <a:avLst/>
            </a:prstGeom>
          </cdr:spPr>
        </cdr:pic>
      </mc:Fallback>
    </mc:AlternateContent>
  </cdr:relSizeAnchor>
  <cdr:relSizeAnchor xmlns:cdr="http://schemas.openxmlformats.org/drawingml/2006/chartDrawing">
    <cdr:from>
      <cdr:x>0.61001</cdr:x>
      <cdr:y>0.32829</cdr:y>
    </cdr:from>
    <cdr:to>
      <cdr:x>0.63458</cdr:x>
      <cdr:y>0.38776</cdr:y>
    </cdr:to>
    <mc:AlternateContent xmlns:mc="http://schemas.openxmlformats.org/markup-compatibility/2006" xmlns:cdr14="http://schemas.microsoft.com/office/drawing/2010/chartDrawing">
      <mc:Choice Requires="cdr14">
        <cdr14:contentPart xmlns:r="http://schemas.openxmlformats.org/officeDocument/2006/relationships" r:id="rId4">
          <cdr14:nvContentPartPr>
            <cdr14:cNvPr id="4" name="インク 3"/>
            <cdr14:cNvContentPartPr/>
          </cdr14:nvContentPartPr>
          <cdr14:nvPr macro=""/>
          <cdr14:xfrm rot="4780409">
            <a:off xmlns:a="http://schemas.openxmlformats.org/drawingml/2006/main" x="3274378" y="969645"/>
            <a:ext xmlns:a="http://schemas.openxmlformats.org/drawingml/2006/main" cx="172085" cy="132715"/>
          </cdr14:xfrm>
        </cdr14:contentPart>
      </mc:Choice>
      <mc:Fallback xmlns="">
        <cdr:pic>
          <cdr:nvPicPr>
            <cdr:cNvPr id="4" name="インク 3"/>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3274378" y="969645"/>
              <a:ext cx="172085" cy="132715"/>
            </a:xfrm>
            <a:prstGeom xmlns:a="http://schemas.openxmlformats.org/drawingml/2006/main" prst="rect">
              <a:avLst/>
            </a:prstGeom>
          </cdr:spPr>
        </cdr:pic>
      </mc:Fallback>
    </mc:AlternateContent>
  </cdr:relSizeAnchor>
  <cdr:relSizeAnchor xmlns:cdr="http://schemas.openxmlformats.org/drawingml/2006/chartDrawing">
    <cdr:from>
      <cdr:x>0.41863</cdr:x>
      <cdr:y>0.32664</cdr:y>
    </cdr:from>
    <cdr:to>
      <cdr:x>0.4432</cdr:x>
      <cdr:y>0.38611</cdr:y>
    </cdr:to>
    <mc:AlternateContent xmlns:mc="http://schemas.openxmlformats.org/markup-compatibility/2006" xmlns:cdr14="http://schemas.microsoft.com/office/drawing/2010/chartDrawing">
      <mc:Choice Requires="cdr14">
        <cdr14:contentPart xmlns:r="http://schemas.openxmlformats.org/officeDocument/2006/relationships" r:id="rId5">
          <cdr14:nvContentPartPr>
            <cdr14:cNvPr id="5" name="インク 4"/>
            <cdr14:cNvContentPartPr/>
          </cdr14:nvContentPartPr>
          <cdr14:nvPr macro=""/>
          <cdr14:xfrm rot="4780409">
            <a:off xmlns:a="http://schemas.openxmlformats.org/drawingml/2006/main" x="2240915" y="964883"/>
            <a:ext xmlns:a="http://schemas.openxmlformats.org/drawingml/2006/main" cx="172085" cy="132715"/>
          </cdr14:xfrm>
        </cdr14:contentPart>
      </mc:Choice>
      <mc:Fallback xmlns="">
        <cdr:pic>
          <cdr:nvPicPr>
            <cdr:cNvPr id="5" name="インク 4"/>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2240915" y="964883"/>
              <a:ext cx="172085" cy="132715"/>
            </a:xfrm>
            <a:prstGeom xmlns:a="http://schemas.openxmlformats.org/drawingml/2006/main" prst="rect">
              <a:avLst/>
            </a:prstGeom>
          </cdr:spPr>
        </cdr:pic>
      </mc:Fallback>
    </mc:AlternateContent>
  </cdr:relSizeAnchor>
  <cdr:relSizeAnchor xmlns:cdr="http://schemas.openxmlformats.org/drawingml/2006/chartDrawing">
    <cdr:from>
      <cdr:x>0.80033</cdr:x>
      <cdr:y>0.34518</cdr:y>
    </cdr:from>
    <cdr:to>
      <cdr:x>0.8322</cdr:x>
      <cdr:y>0.39105</cdr:y>
    </cdr:to>
    <mc:AlternateContent xmlns:mc="http://schemas.openxmlformats.org/markup-compatibility/2006" xmlns:cdr14="http://schemas.microsoft.com/office/drawing/2010/chartDrawing">
      <mc:Choice Requires="cdr14">
        <cdr14:contentPart xmlns:r="http://schemas.openxmlformats.org/officeDocument/2006/relationships" r:id="rId6">
          <cdr14:nvContentPartPr>
            <cdr14:cNvPr id="6" name="インク 5"/>
            <cdr14:cNvContentPartPr/>
          </cdr14:nvContentPartPr>
          <cdr14:nvPr macro=""/>
          <cdr14:xfrm>
            <a:off xmlns:a="http://schemas.openxmlformats.org/drawingml/2006/main" x="4321810" y="998855"/>
            <a:ext xmlns:a="http://schemas.openxmlformats.org/drawingml/2006/main" cx="172085" cy="132715"/>
          </cdr14:xfrm>
        </cdr14:contentPart>
      </mc:Choice>
      <mc:Fallback xmlns="">
        <cdr:pic>
          <cdr:nvPicPr>
            <cdr:cNvPr id="6" name="インク 5"/>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4321810" y="998855"/>
              <a:ext cx="172085" cy="132715"/>
            </a:xfrm>
            <a:prstGeom xmlns:a="http://schemas.openxmlformats.org/drawingml/2006/main" prst="rect">
              <a:avLst/>
            </a:prstGeom>
          </cdr:spPr>
        </cdr:pic>
      </mc:Fallback>
    </mc:AlternateContent>
  </cdr:relSizeAnchor>
  <cdr:relSizeAnchor xmlns:cdr="http://schemas.openxmlformats.org/drawingml/2006/chartDrawing">
    <cdr:from>
      <cdr:x>0.60718</cdr:x>
      <cdr:y>0.33695</cdr:y>
    </cdr:from>
    <cdr:to>
      <cdr:x>0.63905</cdr:x>
      <cdr:y>0.38282</cdr:y>
    </cdr:to>
    <mc:AlternateContent xmlns:mc="http://schemas.openxmlformats.org/markup-compatibility/2006" xmlns:cdr14="http://schemas.microsoft.com/office/drawing/2010/chartDrawing">
      <mc:Choice Requires="cdr14">
        <cdr14:contentPart xmlns:r="http://schemas.openxmlformats.org/officeDocument/2006/relationships" r:id="rId7">
          <cdr14:nvContentPartPr>
            <cdr14:cNvPr id="7" name="インク 6"/>
            <cdr14:cNvContentPartPr/>
          </cdr14:nvContentPartPr>
          <cdr14:nvPr macro=""/>
          <cdr14:xfrm>
            <a:off xmlns:a="http://schemas.openxmlformats.org/drawingml/2006/main" x="3278823" y="975043"/>
            <a:ext xmlns:a="http://schemas.openxmlformats.org/drawingml/2006/main" cx="172085" cy="132715"/>
          </cdr14:xfrm>
        </cdr14:contentPart>
      </mc:Choice>
      <mc:Fallback xmlns="">
        <cdr:pic>
          <cdr:nvPicPr>
            <cdr:cNvPr id="7" name="インク 6"/>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3278823" y="975043"/>
              <a:ext cx="172085" cy="132715"/>
            </a:xfrm>
            <a:prstGeom xmlns:a="http://schemas.openxmlformats.org/drawingml/2006/main" prst="rect">
              <a:avLst/>
            </a:prstGeom>
          </cdr:spPr>
        </cdr:pic>
      </mc:Fallback>
    </mc:AlternateContent>
  </cdr:relSizeAnchor>
  <cdr:relSizeAnchor xmlns:cdr="http://schemas.openxmlformats.org/drawingml/2006/chartDrawing">
    <cdr:from>
      <cdr:x>0.41404</cdr:x>
      <cdr:y>0.3386</cdr:y>
    </cdr:from>
    <cdr:to>
      <cdr:x>0.44591</cdr:x>
      <cdr:y>0.38446</cdr:y>
    </cdr:to>
    <mc:AlternateContent xmlns:mc="http://schemas.openxmlformats.org/markup-compatibility/2006" xmlns:cdr14="http://schemas.microsoft.com/office/drawing/2010/chartDrawing">
      <mc:Choice Requires="cdr14">
        <cdr14:contentPart xmlns:r="http://schemas.openxmlformats.org/officeDocument/2006/relationships" r:id="rId8">
          <cdr14:nvContentPartPr>
            <cdr14:cNvPr id="8" name="インク 7"/>
            <cdr14:cNvContentPartPr/>
          </cdr14:nvContentPartPr>
          <cdr14:nvPr macro=""/>
          <cdr14:xfrm>
            <a:off xmlns:a="http://schemas.openxmlformats.org/drawingml/2006/main" x="2235835" y="979805"/>
            <a:ext xmlns:a="http://schemas.openxmlformats.org/drawingml/2006/main" cx="172085" cy="132715"/>
          </cdr14:xfrm>
        </cdr14:contentPart>
      </mc:Choice>
      <mc:Fallback xmlns="">
        <cdr:pic>
          <cdr:nvPicPr>
            <cdr:cNvPr id="8" name="インク 7"/>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235835" y="979805"/>
              <a:ext cx="172085" cy="132715"/>
            </a:xfrm>
            <a:prstGeom xmlns:a="http://schemas.openxmlformats.org/drawingml/2006/main" prst="rect">
              <a:avLst/>
            </a:prstGeom>
          </cdr:spPr>
        </cdr:pic>
      </mc:Fallback>
    </mc:AlternateContent>
  </cdr:relSizeAnchor>
  <cdr:relSizeAnchor xmlns:cdr="http://schemas.openxmlformats.org/drawingml/2006/chartDrawing">
    <cdr:from>
      <cdr:x>0.2209</cdr:x>
      <cdr:y>0.26783</cdr:y>
    </cdr:from>
    <cdr:to>
      <cdr:x>0.25276</cdr:x>
      <cdr:y>0.31369</cdr:y>
    </cdr:to>
    <mc:AlternateContent xmlns:mc="http://schemas.openxmlformats.org/markup-compatibility/2006" xmlns:cdr14="http://schemas.microsoft.com/office/drawing/2010/chartDrawing">
      <mc:Choice Requires="cdr14">
        <cdr14:contentPart xmlns:r="http://schemas.openxmlformats.org/officeDocument/2006/relationships" r:id="rId9">
          <cdr14:nvContentPartPr>
            <cdr14:cNvPr id="9" name="インク 8"/>
            <cdr14:cNvContentPartPr/>
          </cdr14:nvContentPartPr>
          <cdr14:nvPr macro=""/>
          <cdr14:xfrm>
            <a:off xmlns:a="http://schemas.openxmlformats.org/drawingml/2006/main" x="1192847" y="775018"/>
            <a:ext xmlns:a="http://schemas.openxmlformats.org/drawingml/2006/main" cx="172085" cy="132715"/>
          </cdr14:xfrm>
        </cdr14:contentPart>
      </mc:Choice>
      <mc:Fallback xmlns="">
        <cdr:pic>
          <cdr:nvPicPr>
            <cdr:cNvPr id="9" name="インク 8"/>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1192847" y="775018"/>
              <a:ext cx="172085" cy="132715"/>
            </a:xfrm>
            <a:prstGeom xmlns:a="http://schemas.openxmlformats.org/drawingml/2006/main" prst="rect">
              <a:avLst/>
            </a:prstGeom>
          </cdr:spPr>
        </cdr:pic>
      </mc:Fallback>
    </mc:AlternateContent>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18.00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04.579"/>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53.548"/>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6.446"/>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1.427"/>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32.29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B8C7F-2DE3-4B6D-BF2D-32E6411B1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2369</Words>
  <Characters>13506</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2</cp:revision>
  <cp:lastPrinted>2021-01-28T23:46:00Z</cp:lastPrinted>
  <dcterms:created xsi:type="dcterms:W3CDTF">2021-02-13T04:06:00Z</dcterms:created>
  <dcterms:modified xsi:type="dcterms:W3CDTF">2021-02-13T04:06:00Z</dcterms:modified>
</cp:coreProperties>
</file>