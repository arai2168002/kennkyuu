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39C3AA" w14:textId="50A0B335" w:rsidR="00090A90" w:rsidRDefault="00090A90" w:rsidP="001D18FA">
      <w:pPr>
        <w:jc w:val="center"/>
      </w:pPr>
      <w:r>
        <w:rPr>
          <w:rFonts w:hint="eastAsia"/>
          <w:kern w:val="0"/>
          <w:sz w:val="22"/>
        </w:rPr>
        <w:t>デッドラインを考慮したメモリ削減スケジューリングLMCLFの改善</w:t>
      </w:r>
    </w:p>
    <w:p w14:paraId="137F90F4" w14:textId="133933AC" w:rsidR="001D18FA" w:rsidRDefault="001D18FA" w:rsidP="001D18FA">
      <w:pPr>
        <w:jc w:val="center"/>
      </w:pPr>
      <w:r>
        <w:rPr>
          <w:rFonts w:hint="eastAsia"/>
        </w:rPr>
        <w:t>組込みデザイン研究室　新井　諒介　(指導教員　中田　明夫)</w:t>
      </w:r>
    </w:p>
    <w:p w14:paraId="53FBE900" w14:textId="77777777" w:rsidR="001D18FA" w:rsidRDefault="001D18FA" w:rsidP="001D18FA">
      <w:pPr>
        <w:jc w:val="left"/>
        <w:sectPr w:rsidR="001D18FA" w:rsidSect="001D18FA">
          <w:pgSz w:w="11906" w:h="16838"/>
          <w:pgMar w:top="1985" w:right="1701" w:bottom="1701" w:left="1701" w:header="851" w:footer="992" w:gutter="0"/>
          <w:cols w:space="425"/>
          <w:docGrid w:type="lines" w:linePitch="360"/>
        </w:sectPr>
      </w:pPr>
    </w:p>
    <w:p w14:paraId="1DAB43F0" w14:textId="6E8BF131" w:rsidR="001D18FA" w:rsidRDefault="001D18FA" w:rsidP="00417E21">
      <w:pPr>
        <w:pStyle w:val="2"/>
      </w:pPr>
      <w:r>
        <w:rPr>
          <w:rFonts w:hint="eastAsia"/>
        </w:rPr>
        <w:t xml:space="preserve">１　</w:t>
      </w:r>
      <w:r w:rsidR="008E22AA">
        <w:rPr>
          <w:rFonts w:hint="eastAsia"/>
        </w:rPr>
        <w:t>まえがき</w:t>
      </w:r>
    </w:p>
    <w:p w14:paraId="64A2F29F" w14:textId="38742CE2" w:rsidR="006D1694" w:rsidRPr="00CD6180" w:rsidRDefault="001D18FA" w:rsidP="00CD6180">
      <w:pPr>
        <w:ind w:firstLineChars="100" w:firstLine="160"/>
        <w:rPr>
          <w:sz w:val="16"/>
        </w:rPr>
      </w:pPr>
      <w:commentRangeStart w:id="0"/>
      <w:r w:rsidRPr="00417E21">
        <w:rPr>
          <w:rFonts w:hint="eastAsia"/>
          <w:sz w:val="16"/>
        </w:rPr>
        <w:t xml:space="preserve">　</w:t>
      </w:r>
      <w:r w:rsidRPr="00417E21">
        <w:rPr>
          <w:sz w:val="16"/>
        </w:rPr>
        <w:t>スマートフォン</w:t>
      </w:r>
      <w:r w:rsidR="00F317CA" w:rsidRPr="00417E21">
        <w:rPr>
          <w:sz w:val="16"/>
        </w:rPr>
        <w:t>,</w:t>
      </w:r>
      <w:r w:rsidRPr="00417E21">
        <w:rPr>
          <w:sz w:val="16"/>
        </w:rPr>
        <w:t>家電製品</w:t>
      </w:r>
      <w:r w:rsidR="00F317CA" w:rsidRPr="00417E21">
        <w:rPr>
          <w:sz w:val="16"/>
        </w:rPr>
        <w:t>,</w:t>
      </w:r>
      <w:r w:rsidRPr="00417E21">
        <w:rPr>
          <w:sz w:val="16"/>
        </w:rPr>
        <w:t>医療機器などの組込みシステムは大量生産されることが多いため</w:t>
      </w:r>
      <w:r w:rsidR="00F317CA" w:rsidRPr="00417E21">
        <w:rPr>
          <w:sz w:val="16"/>
        </w:rPr>
        <w:t>,</w:t>
      </w:r>
      <w:r w:rsidRPr="00417E21">
        <w:rPr>
          <w:sz w:val="16"/>
        </w:rPr>
        <w:t>製造コストの削減は重要な課題であり</w:t>
      </w:r>
      <w:r w:rsidR="00F317CA" w:rsidRPr="00417E21">
        <w:rPr>
          <w:sz w:val="16"/>
        </w:rPr>
        <w:t>,</w:t>
      </w:r>
      <w:r w:rsidRPr="00417E21">
        <w:rPr>
          <w:sz w:val="16"/>
        </w:rPr>
        <w:t>メモリ消費量を削減することが</w:t>
      </w:r>
      <w:r w:rsidR="00F317CA" w:rsidRPr="00417E21">
        <w:rPr>
          <w:sz w:val="16"/>
        </w:rPr>
        <w:t>,</w:t>
      </w:r>
      <w:r w:rsidRPr="00417E21">
        <w:rPr>
          <w:sz w:val="16"/>
        </w:rPr>
        <w:t>組込みシステムの開発目標の一つとして挙げられている[1]</w:t>
      </w:r>
      <w:r w:rsidR="0092786A" w:rsidRPr="00417E21">
        <w:rPr>
          <w:sz w:val="16"/>
        </w:rPr>
        <w:t>.</w:t>
      </w:r>
      <w:commentRangeEnd w:id="0"/>
      <w:r w:rsidR="006B2B05">
        <w:rPr>
          <w:rStyle w:val="a8"/>
        </w:rPr>
        <w:commentReference w:id="0"/>
      </w:r>
      <w:r w:rsidRPr="00417E21">
        <w:rPr>
          <w:sz w:val="16"/>
        </w:rPr>
        <w:t>そこで我々は</w:t>
      </w:r>
      <w:r w:rsidR="00F317CA" w:rsidRPr="00417E21">
        <w:rPr>
          <w:sz w:val="16"/>
        </w:rPr>
        <w:t>,</w:t>
      </w:r>
      <w:r w:rsidRPr="00417E21">
        <w:rPr>
          <w:sz w:val="16"/>
        </w:rPr>
        <w:t>マルチタスクシステムのヒープメモリ消費量を動的解析によって削減するスケジューリングアルゴリズムLeast Memory Consumption First (LMCF)スケジューリングを提案した[2]．</w:t>
      </w:r>
      <w:r w:rsidR="002A685D">
        <w:rPr>
          <w:rFonts w:hint="eastAsia"/>
          <w:sz w:val="16"/>
        </w:rPr>
        <w:t>さらに</w:t>
      </w:r>
      <w:r w:rsidR="0092786A" w:rsidRPr="000B706D">
        <w:rPr>
          <w:rFonts w:hint="eastAsia"/>
          <w:sz w:val="16"/>
        </w:rPr>
        <w:t>先行研究</w:t>
      </w:r>
      <w:r w:rsidR="002A685D">
        <w:rPr>
          <w:rFonts w:hint="eastAsia"/>
          <w:sz w:val="16"/>
        </w:rPr>
        <w:t>[</w:t>
      </w:r>
      <w:r w:rsidR="002A685D">
        <w:rPr>
          <w:sz w:val="16"/>
        </w:rPr>
        <w:t>3]</w:t>
      </w:r>
      <w:r w:rsidRPr="00417E21">
        <w:rPr>
          <w:sz w:val="16"/>
        </w:rPr>
        <w:t>では</w:t>
      </w:r>
      <w:r w:rsidR="00422D3D" w:rsidRPr="00417E21">
        <w:rPr>
          <w:sz w:val="16"/>
        </w:rPr>
        <w:t>,</w:t>
      </w:r>
      <w:r w:rsidRPr="00417E21">
        <w:rPr>
          <w:sz w:val="16"/>
        </w:rPr>
        <w:t>消費メモリ増分だけでなく</w:t>
      </w:r>
      <w:r w:rsidR="006D1694" w:rsidRPr="00417E21">
        <w:rPr>
          <w:sz w:val="16"/>
        </w:rPr>
        <w:t>,</w:t>
      </w:r>
      <w:r w:rsidRPr="00417E21">
        <w:rPr>
          <w:sz w:val="16"/>
        </w:rPr>
        <w:t>実時間制約を共に考慮したLeast Memory, remaining Computation-time, and Laxity First (LMCLF) スケジューリング</w:t>
      </w:r>
      <w:r w:rsidR="0092786A" w:rsidRPr="00417E21">
        <w:rPr>
          <w:rFonts w:hint="eastAsia"/>
          <w:sz w:val="16"/>
        </w:rPr>
        <w:t>が</w:t>
      </w:r>
      <w:r w:rsidRPr="00417E21">
        <w:rPr>
          <w:sz w:val="16"/>
        </w:rPr>
        <w:t>提案</w:t>
      </w:r>
      <w:r w:rsidR="0092786A" w:rsidRPr="00417E21">
        <w:rPr>
          <w:rFonts w:hint="eastAsia"/>
          <w:sz w:val="16"/>
        </w:rPr>
        <w:t>されている</w:t>
      </w:r>
      <w:r w:rsidR="00211BA5">
        <w:rPr>
          <w:sz w:val="16"/>
        </w:rPr>
        <w:t>.</w:t>
      </w:r>
      <w:r w:rsidR="00417E21">
        <w:rPr>
          <w:rFonts w:hint="eastAsia"/>
          <w:sz w:val="16"/>
        </w:rPr>
        <w:t>しかし</w:t>
      </w:r>
      <w:r w:rsidR="00211BA5">
        <w:rPr>
          <w:rFonts w:hint="eastAsia"/>
          <w:sz w:val="16"/>
        </w:rPr>
        <w:t>,</w:t>
      </w:r>
      <w:r w:rsidR="00CD6180">
        <w:rPr>
          <w:rFonts w:hint="eastAsia"/>
          <w:sz w:val="16"/>
        </w:rPr>
        <w:t>メモリ増分と余裕時間</w:t>
      </w:r>
      <w:r w:rsidR="00211BA5">
        <w:rPr>
          <w:rFonts w:hint="eastAsia"/>
          <w:sz w:val="16"/>
        </w:rPr>
        <w:t>,</w:t>
      </w:r>
      <w:r w:rsidR="00CD6180">
        <w:rPr>
          <w:rFonts w:hint="eastAsia"/>
          <w:sz w:val="16"/>
        </w:rPr>
        <w:t>残余実行時間に大きなばらつきがある場合</w:t>
      </w:r>
      <w:commentRangeStart w:id="1"/>
      <w:r w:rsidR="00CD6180">
        <w:rPr>
          <w:rFonts w:hint="eastAsia"/>
          <w:sz w:val="16"/>
        </w:rPr>
        <w:t>αの値</w:t>
      </w:r>
      <w:commentRangeEnd w:id="1"/>
      <w:r w:rsidR="00A30BBF">
        <w:rPr>
          <w:rStyle w:val="a8"/>
        </w:rPr>
        <w:commentReference w:id="1"/>
      </w:r>
      <w:r w:rsidR="00CD6180">
        <w:rPr>
          <w:rFonts w:hint="eastAsia"/>
          <w:sz w:val="16"/>
        </w:rPr>
        <w:t>を設定するのは困難である</w:t>
      </w:r>
      <w:r w:rsidR="00211BA5">
        <w:rPr>
          <w:rFonts w:hint="eastAsia"/>
          <w:sz w:val="16"/>
        </w:rPr>
        <w:t>.</w:t>
      </w:r>
      <w:r w:rsidR="00CD6180">
        <w:rPr>
          <w:rFonts w:hint="eastAsia"/>
          <w:sz w:val="16"/>
        </w:rPr>
        <w:t>それに加えてα</w:t>
      </w:r>
      <w:ins w:id="2" w:author=" " w:date="2021-01-20T15:30:00Z">
        <w:r w:rsidR="00A30BBF">
          <w:rPr>
            <w:rFonts w:hint="eastAsia"/>
            <w:sz w:val="16"/>
          </w:rPr>
          <w:t>の</w:t>
        </w:r>
      </w:ins>
      <w:r w:rsidR="00CD6180">
        <w:rPr>
          <w:rFonts w:hint="eastAsia"/>
          <w:sz w:val="16"/>
        </w:rPr>
        <w:t>値が最適でない場合</w:t>
      </w:r>
      <w:r w:rsidR="00211BA5">
        <w:rPr>
          <w:rFonts w:hint="eastAsia"/>
          <w:sz w:val="16"/>
        </w:rPr>
        <w:t>,</w:t>
      </w:r>
      <w:r w:rsidR="00CD6180">
        <w:rPr>
          <w:rFonts w:hint="eastAsia"/>
          <w:sz w:val="16"/>
        </w:rPr>
        <w:t>最適である場合よりもメモリ削減量が減ってしまう</w:t>
      </w:r>
      <w:r w:rsidR="00211BA5">
        <w:rPr>
          <w:rFonts w:hint="eastAsia"/>
          <w:sz w:val="16"/>
        </w:rPr>
        <w:t>.</w:t>
      </w:r>
      <w:r w:rsidR="00CD6180" w:rsidRPr="00CD6180">
        <w:rPr>
          <w:rFonts w:hint="eastAsia"/>
          <w:sz w:val="16"/>
          <w:szCs w:val="16"/>
        </w:rPr>
        <w:t>本研究では</w:t>
      </w:r>
      <w:r w:rsidR="00211BA5">
        <w:rPr>
          <w:rFonts w:hint="eastAsia"/>
          <w:sz w:val="16"/>
          <w:szCs w:val="16"/>
        </w:rPr>
        <w:t>,</w:t>
      </w:r>
      <w:r w:rsidR="00CD6180" w:rsidRPr="00CD6180">
        <w:rPr>
          <w:rFonts w:hint="eastAsia"/>
          <w:sz w:val="16"/>
          <w:szCs w:val="16"/>
        </w:rPr>
        <w:t>そのαの値の</w:t>
      </w:r>
      <w:commentRangeStart w:id="3"/>
      <w:ins w:id="4" w:author=" " w:date="2021-01-20T15:30:00Z">
        <w:r w:rsidR="00A30BBF">
          <w:rPr>
            <w:rFonts w:hint="eastAsia"/>
            <w:sz w:val="16"/>
            <w:szCs w:val="16"/>
          </w:rPr>
          <w:t>より</w:t>
        </w:r>
      </w:ins>
      <w:r w:rsidR="00CD6180" w:rsidRPr="00CD6180">
        <w:rPr>
          <w:rFonts w:hint="eastAsia"/>
          <w:sz w:val="16"/>
          <w:szCs w:val="16"/>
        </w:rPr>
        <w:t>最適</w:t>
      </w:r>
      <w:commentRangeEnd w:id="3"/>
      <w:r w:rsidR="00A30BBF">
        <w:rPr>
          <w:rStyle w:val="a8"/>
        </w:rPr>
        <w:commentReference w:id="3"/>
      </w:r>
      <w:r w:rsidR="00CD6180" w:rsidRPr="00CD6180">
        <w:rPr>
          <w:rFonts w:hint="eastAsia"/>
          <w:sz w:val="16"/>
          <w:szCs w:val="16"/>
        </w:rPr>
        <w:t>な値の導出法を提案する</w:t>
      </w:r>
      <w:r w:rsidR="00211BA5">
        <w:rPr>
          <w:rFonts w:hint="eastAsia"/>
          <w:sz w:val="16"/>
          <w:szCs w:val="16"/>
        </w:rPr>
        <w:t>.</w:t>
      </w:r>
      <w:r w:rsidR="00CD6180" w:rsidRPr="00CD6180">
        <w:rPr>
          <w:rFonts w:hint="eastAsia"/>
          <w:sz w:val="16"/>
          <w:szCs w:val="16"/>
        </w:rPr>
        <w:t>これを行うことで</w:t>
      </w:r>
      <w:r w:rsidR="00211BA5">
        <w:rPr>
          <w:rFonts w:hint="eastAsia"/>
          <w:sz w:val="16"/>
          <w:szCs w:val="16"/>
        </w:rPr>
        <w:t>,</w:t>
      </w:r>
      <w:r w:rsidR="00CD6180" w:rsidRPr="00CD6180">
        <w:rPr>
          <w:rFonts w:hint="eastAsia"/>
          <w:sz w:val="16"/>
          <w:szCs w:val="16"/>
        </w:rPr>
        <w:t>αを事前に定める必要が無くかつ</w:t>
      </w:r>
      <w:r w:rsidR="00211BA5">
        <w:rPr>
          <w:rFonts w:hint="eastAsia"/>
          <w:sz w:val="16"/>
          <w:szCs w:val="16"/>
        </w:rPr>
        <w:t>,</w:t>
      </w:r>
      <w:r w:rsidR="00CD6180" w:rsidRPr="00CD6180">
        <w:rPr>
          <w:rFonts w:hint="eastAsia"/>
          <w:sz w:val="16"/>
          <w:szCs w:val="16"/>
        </w:rPr>
        <w:t>αの値が最適でない場合の従来手法よりもメモリがより削減される</w:t>
      </w:r>
      <w:del w:id="5" w:author=" " w:date="2021-01-20T15:30:00Z">
        <w:r w:rsidR="00CD6180" w:rsidRPr="00CD6180" w:rsidDel="00A30BBF">
          <w:rPr>
            <w:rFonts w:hint="eastAsia"/>
            <w:sz w:val="16"/>
            <w:szCs w:val="16"/>
          </w:rPr>
          <w:delText>（従来手法でもαがもし最適に設定されていたらメモリ削減量は等しい）</w:delText>
        </w:r>
      </w:del>
      <w:r w:rsidR="00211BA5">
        <w:rPr>
          <w:rFonts w:hint="eastAsia"/>
          <w:sz w:val="16"/>
          <w:szCs w:val="16"/>
        </w:rPr>
        <w:t>.</w:t>
      </w:r>
    </w:p>
    <w:p w14:paraId="3EA6DF28" w14:textId="77B5BB26" w:rsidR="00934250" w:rsidRPr="002A685D" w:rsidRDefault="006D1694" w:rsidP="00CD6180">
      <w:pPr>
        <w:pStyle w:val="2"/>
      </w:pPr>
      <w:r w:rsidRPr="008E22AA">
        <w:rPr>
          <w:rFonts w:hint="eastAsia"/>
          <w:szCs w:val="21"/>
        </w:rPr>
        <w:t xml:space="preserve">２　</w:t>
      </w:r>
      <w:r w:rsidR="00934250" w:rsidRPr="008E22AA">
        <w:t>ヒープメモリと実時間制約を共に考慮したスケジューリング手法</w:t>
      </w:r>
      <w:r w:rsidR="00847CDC" w:rsidRPr="008E22AA">
        <w:rPr>
          <w:rFonts w:hint="eastAsia"/>
        </w:rPr>
        <w:t>LMCLF</w:t>
      </w:r>
    </w:p>
    <w:p w14:paraId="23AB8D56" w14:textId="1A808C06" w:rsidR="00934250" w:rsidRPr="000B706D" w:rsidRDefault="00934250">
      <w:pPr>
        <w:ind w:firstLineChars="100" w:firstLine="160"/>
        <w:rPr>
          <w:sz w:val="16"/>
        </w:rPr>
        <w:pPrChange w:id="6" w:author=" " w:date="2021-01-20T15:39:00Z">
          <w:pPr/>
        </w:pPrChange>
      </w:pPr>
      <w:commentRangeStart w:id="7"/>
      <w:r w:rsidRPr="00CD6180">
        <w:rPr>
          <w:sz w:val="16"/>
        </w:rPr>
        <w:t>LMCLF</w:t>
      </w:r>
      <w:commentRangeEnd w:id="7"/>
      <w:r w:rsidR="00A30BBF">
        <w:rPr>
          <w:rStyle w:val="a8"/>
        </w:rPr>
        <w:commentReference w:id="7"/>
      </w:r>
      <w:r w:rsidRPr="00CD6180">
        <w:rPr>
          <w:sz w:val="16"/>
        </w:rPr>
        <w:t>スケジューリング</w:t>
      </w:r>
      <w:r w:rsidR="002A685D">
        <w:rPr>
          <w:rFonts w:hint="eastAsia"/>
          <w:sz w:val="16"/>
        </w:rPr>
        <w:t>[</w:t>
      </w:r>
      <w:r w:rsidR="002A685D">
        <w:rPr>
          <w:sz w:val="16"/>
        </w:rPr>
        <w:t>3]</w:t>
      </w:r>
      <w:r w:rsidRPr="00CD6180">
        <w:rPr>
          <w:sz w:val="16"/>
        </w:rPr>
        <w:t>では，次のステップの式(1)の</w:t>
      </w:r>
      <w:commentRangeStart w:id="8"/>
      <w:r w:rsidR="00630C9A">
        <w:rPr>
          <w:rFonts w:hint="eastAsia"/>
          <w:sz w:val="16"/>
        </w:rPr>
        <w:t>θ</w:t>
      </w:r>
      <w:proofErr w:type="spellStart"/>
      <w:r w:rsidRPr="000B706D">
        <w:rPr>
          <w:sz w:val="16"/>
        </w:rPr>
        <w:t>i</w:t>
      </w:r>
      <w:commentRangeEnd w:id="8"/>
      <w:proofErr w:type="spellEnd"/>
      <w:r w:rsidR="00A30BBF">
        <w:rPr>
          <w:rStyle w:val="a8"/>
        </w:rPr>
        <w:commentReference w:id="8"/>
      </w:r>
      <w:r w:rsidRPr="000B706D">
        <w:rPr>
          <w:sz w:val="16"/>
        </w:rPr>
        <w:t>を計算</w:t>
      </w:r>
      <w:r w:rsidR="00211BA5">
        <w:rPr>
          <w:rFonts w:hint="eastAsia"/>
          <w:sz w:val="16"/>
        </w:rPr>
        <w:t>し,</w:t>
      </w:r>
      <w:proofErr w:type="spellStart"/>
      <w:r w:rsidRPr="000B706D">
        <w:rPr>
          <w:sz w:val="16"/>
        </w:rPr>
        <w:t>θi</w:t>
      </w:r>
      <w:proofErr w:type="spellEnd"/>
      <w:r w:rsidRPr="000B706D">
        <w:rPr>
          <w:sz w:val="16"/>
        </w:rPr>
        <w:t xml:space="preserve"> が小さい</w:t>
      </w:r>
      <w:proofErr w:type="spellStart"/>
      <w:r w:rsidRPr="000B706D">
        <w:rPr>
          <w:sz w:val="16"/>
        </w:rPr>
        <w:t>τi</w:t>
      </w:r>
      <w:proofErr w:type="spellEnd"/>
      <w:r w:rsidRPr="000B706D">
        <w:rPr>
          <w:sz w:val="16"/>
        </w:rPr>
        <w:t xml:space="preserve"> から順に優先度を付与</w:t>
      </w:r>
      <w:r w:rsidRPr="000B706D">
        <w:rPr>
          <w:rFonts w:hint="eastAsia"/>
          <w:sz w:val="16"/>
        </w:rPr>
        <w:t>す</w:t>
      </w:r>
      <w:r w:rsidRPr="000B706D">
        <w:rPr>
          <w:sz w:val="16"/>
        </w:rPr>
        <w:t>る</w:t>
      </w:r>
      <w:r w:rsidR="00211BA5">
        <w:rPr>
          <w:rFonts w:hint="eastAsia"/>
          <w:sz w:val="16"/>
        </w:rPr>
        <w:t>.</w:t>
      </w:r>
      <w:commentRangeStart w:id="9"/>
      <w:r w:rsidRPr="000B706D">
        <w:rPr>
          <w:sz w:val="16"/>
        </w:rPr>
        <w:t>ただし,式(1)のαは，設計者が任意に定めるパラメータである．</w:t>
      </w:r>
      <w:commentRangeEnd w:id="9"/>
      <w:r w:rsidR="00A30BBF">
        <w:rPr>
          <w:rStyle w:val="a8"/>
        </w:rPr>
        <w:commentReference w:id="9"/>
      </w:r>
      <w:r w:rsidRPr="000B706D">
        <w:rPr>
          <w:sz w:val="16"/>
        </w:rPr>
        <w:t xml:space="preserve"> </w:t>
      </w:r>
    </w:p>
    <w:commentRangeStart w:id="10"/>
    <w:p w14:paraId="2AFC2108" w14:textId="5083DA9C" w:rsidR="002944B5" w:rsidRPr="00CD6180" w:rsidRDefault="006E5148" w:rsidP="00CD6180">
      <w:pPr>
        <w:rPr>
          <w:sz w:val="16"/>
        </w:rPr>
      </w:pPr>
      <m:oMathPara>
        <m:oMath>
          <m:sSub>
            <m:sSubPr>
              <m:ctrlPr>
                <w:rPr>
                  <w:rFonts w:ascii="Cambria Math" w:hAnsi="Cambria Math"/>
                  <w:i/>
                  <w:sz w:val="16"/>
                </w:rPr>
              </m:ctrlPr>
            </m:sSubPr>
            <m:e>
              <m:r>
                <w:rPr>
                  <w:rFonts w:ascii="Cambria Math" w:hAnsi="Cambria Math" w:hint="eastAsia"/>
                  <w:sz w:val="16"/>
                </w:rPr>
                <m:t>θ</m:t>
              </m:r>
            </m:e>
            <m:sub>
              <m:r>
                <w:rPr>
                  <w:rFonts w:ascii="Cambria Math" w:hAnsi="Cambria Math"/>
                  <w:sz w:val="16"/>
                </w:rPr>
                <m:t>i(sij)</m:t>
              </m:r>
            </m:sub>
          </m:sSub>
          <m:r>
            <w:rPr>
              <w:rFonts w:ascii="Cambria Math" w:hAnsi="Cambria Math"/>
              <w:sz w:val="16"/>
            </w:rPr>
            <m:t>=a</m:t>
          </m:r>
          <m:r>
            <w:rPr>
              <w:rFonts w:ascii="Cambria Math" w:hAnsi="Cambria Math" w:hint="eastAsia"/>
              <w:sz w:val="16"/>
            </w:rPr>
            <m:t>×</m:t>
          </m:r>
          <m:r>
            <w:rPr>
              <w:rFonts w:ascii="Cambria Math" w:hAnsi="Cambria Math"/>
              <w:sz w:val="16"/>
            </w:rPr>
            <m:t xml:space="preserve"> </m:t>
          </m:r>
          <m:sSub>
            <m:sSubPr>
              <m:ctrlPr>
                <w:rPr>
                  <w:rFonts w:ascii="Cambria Math" w:hAnsi="Cambria Math"/>
                  <w:i/>
                  <w:sz w:val="16"/>
                </w:rPr>
              </m:ctrlPr>
            </m:sSubPr>
            <m:e>
              <m:r>
                <w:rPr>
                  <w:rFonts w:ascii="Cambria Math" w:hAnsi="Cambria Math"/>
                  <w:sz w:val="16"/>
                </w:rPr>
                <m:t>m</m:t>
              </m:r>
            </m:e>
            <m:sub>
              <m:d>
                <m:dPr>
                  <m:ctrlPr>
                    <w:rPr>
                      <w:rFonts w:ascii="Cambria Math" w:hAnsi="Cambria Math"/>
                      <w:i/>
                      <w:sz w:val="16"/>
                    </w:rPr>
                  </m:ctrlPr>
                </m:dPr>
                <m:e>
                  <m:r>
                    <w:rPr>
                      <w:rFonts w:ascii="Cambria Math" w:hAnsi="Cambria Math"/>
                      <w:sz w:val="16"/>
                    </w:rPr>
                    <m:t>sij</m:t>
                  </m:r>
                </m:e>
              </m:d>
            </m:sub>
          </m:sSub>
          <m:r>
            <w:rPr>
              <w:rFonts w:ascii="Cambria Math" w:hAnsi="Cambria Math"/>
              <w:sz w:val="16"/>
            </w:rPr>
            <m:t xml:space="preserve">+ </m:t>
          </m:r>
          <m:sSub>
            <m:sSubPr>
              <m:ctrlPr>
                <w:rPr>
                  <w:rFonts w:ascii="Cambria Math" w:hAnsi="Cambria Math"/>
                  <w:i/>
                  <w:sz w:val="16"/>
                </w:rPr>
              </m:ctrlPr>
            </m:sSubPr>
            <m:e>
              <m:r>
                <w:rPr>
                  <w:rFonts w:ascii="Cambria Math" w:hAnsi="Cambria Math"/>
                  <w:sz w:val="16"/>
                </w:rPr>
                <m:t>C</m:t>
              </m:r>
            </m:e>
            <m:sub>
              <m:r>
                <w:rPr>
                  <w:rFonts w:ascii="Cambria Math" w:hAnsi="Cambria Math"/>
                  <w:sz w:val="16"/>
                </w:rPr>
                <m:t>i(sij)</m:t>
              </m:r>
            </m:sub>
          </m:sSub>
          <m:r>
            <w:rPr>
              <w:rFonts w:ascii="Cambria Math" w:hAnsi="Cambria Math" w:hint="eastAsia"/>
              <w:sz w:val="16"/>
            </w:rPr>
            <m:t>×</m:t>
          </m:r>
          <m:r>
            <w:rPr>
              <w:rFonts w:ascii="Cambria Math" w:hAnsi="Cambria Math"/>
              <w:sz w:val="16"/>
            </w:rPr>
            <m:t xml:space="preserve"> </m:t>
          </m:r>
          <m:sSub>
            <m:sSubPr>
              <m:ctrlPr>
                <w:rPr>
                  <w:rFonts w:ascii="Cambria Math" w:hAnsi="Cambria Math"/>
                  <w:i/>
                  <w:sz w:val="16"/>
                </w:rPr>
              </m:ctrlPr>
            </m:sSubPr>
            <m:e>
              <m:r>
                <w:rPr>
                  <w:rFonts w:ascii="Cambria Math" w:hAnsi="Cambria Math"/>
                  <w:sz w:val="16"/>
                </w:rPr>
                <m:t>L</m:t>
              </m:r>
            </m:e>
            <m:sub>
              <m:r>
                <w:rPr>
                  <w:rFonts w:ascii="Cambria Math" w:hAnsi="Cambria Math"/>
                  <w:sz w:val="16"/>
                </w:rPr>
                <m:t>i(sij)</m:t>
              </m:r>
            </m:sub>
          </m:sSub>
          <m:r>
            <w:rPr>
              <w:rFonts w:ascii="Cambria Math" w:hAnsi="Cambria Math" w:hint="eastAsia"/>
              <w:sz w:val="16"/>
            </w:rPr>
            <m:t xml:space="preserve">　</m:t>
          </m:r>
          <m:r>
            <w:rPr>
              <w:rFonts w:ascii="Cambria Math" w:hAnsi="Cambria Math"/>
              <w:sz w:val="16"/>
            </w:rPr>
            <m:t>(1)</m:t>
          </m:r>
          <w:commentRangeEnd w:id="10"/>
          <m:r>
            <m:rPr>
              <m:sty m:val="p"/>
            </m:rPr>
            <w:rPr>
              <w:rStyle w:val="a8"/>
            </w:rPr>
            <w:commentReference w:id="10"/>
          </m:r>
        </m:oMath>
      </m:oMathPara>
    </w:p>
    <w:p w14:paraId="6668E880" w14:textId="680C967E" w:rsidR="00AD1BE3" w:rsidRPr="00934250" w:rsidRDefault="0004364C" w:rsidP="00417E21">
      <w:pPr>
        <w:pStyle w:val="2"/>
        <w:rPr>
          <w:sz w:val="16"/>
          <w:szCs w:val="16"/>
        </w:rPr>
      </w:pPr>
      <w:r w:rsidRPr="00847CDC">
        <w:rPr>
          <w:rFonts w:hint="eastAsia"/>
        </w:rPr>
        <w:t>３</w:t>
      </w:r>
      <w:r w:rsidR="000969F4">
        <w:rPr>
          <w:rFonts w:hint="eastAsia"/>
        </w:rPr>
        <w:t xml:space="preserve">　</w:t>
      </w:r>
      <w:r w:rsidRPr="00847CDC">
        <w:rPr>
          <w:rFonts w:hint="eastAsia"/>
        </w:rPr>
        <w:t>提案手法</w:t>
      </w:r>
    </w:p>
    <w:p w14:paraId="49A130B6" w14:textId="009002AD" w:rsidR="000969F4" w:rsidRPr="000B706D" w:rsidRDefault="002E19D9" w:rsidP="00417E21">
      <w:pPr>
        <w:rPr>
          <w:sz w:val="16"/>
        </w:rPr>
      </w:pPr>
      <w:r w:rsidRPr="00417E21">
        <w:rPr>
          <w:rFonts w:hint="eastAsia"/>
          <w:sz w:val="16"/>
        </w:rPr>
        <w:t xml:space="preserve">　</w:t>
      </w:r>
      <w:r w:rsidR="00090A90" w:rsidRPr="00417E21">
        <w:rPr>
          <w:rFonts w:hint="eastAsia"/>
          <w:sz w:val="16"/>
        </w:rPr>
        <w:t>従来では</w:t>
      </w:r>
      <w:r w:rsidR="00211BA5">
        <w:rPr>
          <w:rFonts w:hint="eastAsia"/>
          <w:sz w:val="16"/>
        </w:rPr>
        <w:t>,</w:t>
      </w:r>
      <w:r w:rsidR="000969F4" w:rsidRPr="00417E21">
        <w:rPr>
          <w:rFonts w:hint="eastAsia"/>
          <w:sz w:val="16"/>
        </w:rPr>
        <w:t>式</w:t>
      </w:r>
      <w:r w:rsidR="000969F4" w:rsidRPr="00417E21">
        <w:rPr>
          <w:sz w:val="16"/>
        </w:rPr>
        <w:t>(1)の</w:t>
      </w:r>
      <w:r w:rsidR="00090A90" w:rsidRPr="00417E21">
        <w:rPr>
          <w:rFonts w:hint="eastAsia"/>
          <w:sz w:val="16"/>
        </w:rPr>
        <w:t>αの値が任意で与えられてい</w:t>
      </w:r>
      <w:r w:rsidR="000969F4" w:rsidRPr="00417E21">
        <w:rPr>
          <w:rFonts w:hint="eastAsia"/>
          <w:sz w:val="16"/>
        </w:rPr>
        <w:t>て</w:t>
      </w:r>
      <w:r w:rsidR="00090A90" w:rsidRPr="00417E21">
        <w:rPr>
          <w:rFonts w:hint="eastAsia"/>
          <w:sz w:val="16"/>
        </w:rPr>
        <w:t>事前に求める必要があった</w:t>
      </w:r>
      <w:r w:rsidR="00211BA5">
        <w:rPr>
          <w:rFonts w:hint="eastAsia"/>
          <w:sz w:val="16"/>
        </w:rPr>
        <w:t>.</w:t>
      </w:r>
      <w:r w:rsidR="00090A90" w:rsidRPr="00417E21">
        <w:rPr>
          <w:rFonts w:hint="eastAsia"/>
          <w:sz w:val="16"/>
        </w:rPr>
        <w:t>本研究では、そのαの値の</w:t>
      </w:r>
      <w:commentRangeStart w:id="11"/>
      <w:r w:rsidR="00090A90" w:rsidRPr="00417E21">
        <w:rPr>
          <w:rFonts w:hint="eastAsia"/>
          <w:sz w:val="16"/>
        </w:rPr>
        <w:t>最</w:t>
      </w:r>
      <w:r w:rsidR="000C05DF" w:rsidRPr="00417E21">
        <w:rPr>
          <w:rFonts w:hint="eastAsia"/>
          <w:sz w:val="16"/>
        </w:rPr>
        <w:t>良</w:t>
      </w:r>
      <w:r w:rsidR="00090A90" w:rsidRPr="00417E21">
        <w:rPr>
          <w:rFonts w:hint="eastAsia"/>
          <w:sz w:val="16"/>
        </w:rPr>
        <w:t>な値</w:t>
      </w:r>
      <w:commentRangeEnd w:id="11"/>
      <w:r w:rsidR="00A30BBF">
        <w:rPr>
          <w:rStyle w:val="a8"/>
        </w:rPr>
        <w:commentReference w:id="11"/>
      </w:r>
      <w:r w:rsidR="00090A90" w:rsidRPr="00417E21">
        <w:rPr>
          <w:rFonts w:hint="eastAsia"/>
          <w:sz w:val="16"/>
        </w:rPr>
        <w:t>の導出法を提案</w:t>
      </w:r>
      <w:ins w:id="12" w:author=" " w:date="2021-01-20T15:43:00Z">
        <w:r w:rsidR="006B2B05">
          <w:rPr>
            <w:rFonts w:hint="eastAsia"/>
            <w:sz w:val="16"/>
          </w:rPr>
          <w:t>する．提案手法を</w:t>
        </w:r>
      </w:ins>
      <w:del w:id="13" w:author=" " w:date="2021-01-20T15:43:00Z">
        <w:r w:rsidR="000969F4" w:rsidRPr="00417E21" w:rsidDel="006B2B05">
          <w:rPr>
            <w:rFonts w:hint="eastAsia"/>
            <w:sz w:val="16"/>
          </w:rPr>
          <w:delText>し</w:delText>
        </w:r>
      </w:del>
      <w:del w:id="14" w:author=" " w:date="2021-01-20T15:44:00Z">
        <w:r w:rsidR="000969F4" w:rsidRPr="00417E21" w:rsidDel="006B2B05">
          <w:rPr>
            <w:rFonts w:hint="eastAsia"/>
            <w:sz w:val="16"/>
          </w:rPr>
          <w:delText>従来の</w:delText>
        </w:r>
      </w:del>
      <w:commentRangeStart w:id="15"/>
      <w:r w:rsidR="000969F4" w:rsidRPr="00417E21">
        <w:rPr>
          <w:rFonts w:hint="eastAsia"/>
          <w:sz w:val="16"/>
        </w:rPr>
        <w:t>ＬＭＣＬＦ</w:t>
      </w:r>
      <w:commentRangeEnd w:id="15"/>
      <w:r w:rsidR="00A30BBF">
        <w:rPr>
          <w:rStyle w:val="a8"/>
        </w:rPr>
        <w:commentReference w:id="15"/>
      </w:r>
      <w:ins w:id="16" w:author=" " w:date="2021-01-20T15:44:00Z">
        <w:r w:rsidR="006B2B05">
          <w:rPr>
            <w:rFonts w:hint="eastAsia"/>
            <w:sz w:val="16"/>
          </w:rPr>
          <w:t>スケジューリング</w:t>
        </w:r>
      </w:ins>
      <w:r w:rsidR="000969F4" w:rsidRPr="00417E21">
        <w:rPr>
          <w:rFonts w:hint="eastAsia"/>
          <w:sz w:val="16"/>
        </w:rPr>
        <w:t>に組み込むことで</w:t>
      </w:r>
      <w:del w:id="17" w:author=" " w:date="2021-01-20T15:44:00Z">
        <w:r w:rsidR="000969F4" w:rsidRPr="00417E21" w:rsidDel="006B2B05">
          <w:rPr>
            <w:rFonts w:hint="eastAsia"/>
            <w:sz w:val="16"/>
          </w:rPr>
          <w:delText>ＬＭＣＬＦの改善と</w:delText>
        </w:r>
        <w:r w:rsidR="000969F4" w:rsidRPr="00417E21" w:rsidDel="006B2B05">
          <w:rPr>
            <w:rFonts w:hint="eastAsia"/>
            <w:sz w:val="16"/>
          </w:rPr>
          <w:delText>し</w:delText>
        </w:r>
      </w:del>
      <w:r w:rsidR="000969F4" w:rsidRPr="00417E21">
        <w:rPr>
          <w:rFonts w:hint="eastAsia"/>
          <w:sz w:val="16"/>
        </w:rPr>
        <w:t>従来よりもメモリ削減をする</w:t>
      </w:r>
      <w:del w:id="18" w:author=" " w:date="2021-01-20T15:44:00Z">
        <w:r w:rsidR="000969F4" w:rsidRPr="00417E21" w:rsidDel="006B2B05">
          <w:rPr>
            <w:rFonts w:hint="eastAsia"/>
            <w:sz w:val="16"/>
          </w:rPr>
          <w:delText>というもの</w:delText>
        </w:r>
        <w:r w:rsidR="00977B6F" w:rsidDel="006B2B05">
          <w:rPr>
            <w:rFonts w:hint="eastAsia"/>
            <w:sz w:val="16"/>
          </w:rPr>
          <w:delText>である</w:delText>
        </w:r>
        <w:commentRangeStart w:id="19"/>
        <w:r w:rsidR="00090A90" w:rsidRPr="00417E21" w:rsidDel="006B2B05">
          <w:rPr>
            <w:rFonts w:hint="eastAsia"/>
            <w:sz w:val="16"/>
          </w:rPr>
          <w:delText>。</w:delText>
        </w:r>
      </w:del>
      <w:commentRangeEnd w:id="19"/>
      <w:r w:rsidR="006B2B05">
        <w:rPr>
          <w:rStyle w:val="a8"/>
        </w:rPr>
        <w:commentReference w:id="19"/>
      </w:r>
      <w:ins w:id="20" w:author=" " w:date="2021-01-20T15:44:00Z">
        <w:r w:rsidR="006B2B05">
          <w:rPr>
            <w:rFonts w:hint="eastAsia"/>
            <w:sz w:val="16"/>
          </w:rPr>
          <w:t>ことが可能となる．</w:t>
        </w:r>
      </w:ins>
      <w:ins w:id="21" w:author="新井　諒介" w:date="2021-01-20T22:34:00Z">
        <w:r w:rsidR="0016112B">
          <w:rPr>
            <w:rFonts w:hint="eastAsia"/>
            <w:sz w:val="16"/>
          </w:rPr>
          <w:t>以下</w:t>
        </w:r>
      </w:ins>
      <w:ins w:id="22" w:author="新井　諒介" w:date="2021-01-20T22:35:00Z">
        <w:r w:rsidR="0016112B">
          <w:rPr>
            <w:rFonts w:hint="eastAsia"/>
            <w:sz w:val="16"/>
          </w:rPr>
          <w:t>,</w:t>
        </w:r>
      </w:ins>
      <w:ins w:id="23" w:author="新井　諒介" w:date="2021-01-20T22:34:00Z">
        <w:r w:rsidR="0016112B">
          <w:rPr>
            <w:rFonts w:hint="eastAsia"/>
            <w:sz w:val="16"/>
          </w:rPr>
          <w:t>提案手法</w:t>
        </w:r>
      </w:ins>
      <w:ins w:id="24" w:author="新井　諒介" w:date="2021-01-20T22:35:00Z">
        <w:r w:rsidR="0016112B">
          <w:rPr>
            <w:rFonts w:hint="eastAsia"/>
            <w:sz w:val="16"/>
          </w:rPr>
          <w:t>のアルゴリズムを掲載する.</w:t>
        </w:r>
      </w:ins>
      <w:ins w:id="25" w:author="新井　諒介" w:date="2021-01-20T22:34:00Z">
        <w:r w:rsidR="0016112B" w:rsidRPr="00417E21" w:rsidDel="0016112B">
          <w:rPr>
            <w:rFonts w:hint="eastAsia"/>
            <w:sz w:val="16"/>
          </w:rPr>
          <w:t xml:space="preserve"> </w:t>
        </w:r>
      </w:ins>
      <w:commentRangeStart w:id="26"/>
      <w:del w:id="27" w:author="新井　諒介" w:date="2021-01-20T22:34:00Z">
        <w:r w:rsidR="000969F4" w:rsidRPr="00417E21" w:rsidDel="0016112B">
          <w:rPr>
            <w:rFonts w:hint="eastAsia"/>
            <w:sz w:val="16"/>
          </w:rPr>
          <w:delText>タスクの２ステップ後までのメモリ消費量</w:delText>
        </w:r>
        <w:r w:rsidR="00417E21" w:rsidDel="0016112B">
          <w:rPr>
            <w:rFonts w:hint="eastAsia"/>
            <w:sz w:val="16"/>
          </w:rPr>
          <w:delText>が</w:delText>
        </w:r>
        <w:r w:rsidR="000969F4" w:rsidRPr="000B706D" w:rsidDel="0016112B">
          <w:rPr>
            <w:rFonts w:hint="eastAsia"/>
            <w:sz w:val="16"/>
          </w:rPr>
          <w:delText>最小となる</w:delText>
        </w:r>
        <w:r w:rsidR="002944B5" w:rsidDel="0016112B">
          <w:rPr>
            <w:rFonts w:hint="eastAsia"/>
            <w:sz w:val="16"/>
          </w:rPr>
          <w:delText>ように</w:delText>
        </w:r>
        <w:r w:rsidR="000969F4" w:rsidRPr="003D7A95" w:rsidDel="0016112B">
          <w:rPr>
            <w:rFonts w:hint="eastAsia"/>
            <w:sz w:val="16"/>
          </w:rPr>
          <w:delText>αを設定することで</w:delText>
        </w:r>
        <w:r w:rsidR="003D7A95" w:rsidDel="0016112B">
          <w:rPr>
            <w:rFonts w:hint="eastAsia"/>
            <w:sz w:val="16"/>
          </w:rPr>
          <w:delText>従来手法のように任意で設定するよりも</w:delText>
        </w:r>
        <w:r w:rsidR="00211BA5" w:rsidDel="0016112B">
          <w:rPr>
            <w:rFonts w:hint="eastAsia"/>
            <w:sz w:val="16"/>
          </w:rPr>
          <w:delText>αが最適でない場合</w:delText>
        </w:r>
        <w:r w:rsidR="00956CFE" w:rsidRPr="000B706D" w:rsidDel="0016112B">
          <w:rPr>
            <w:rFonts w:hint="eastAsia"/>
            <w:sz w:val="16"/>
          </w:rPr>
          <w:delText>メモリ消費量</w:delText>
        </w:r>
        <w:r w:rsidR="003D7A95" w:rsidDel="0016112B">
          <w:rPr>
            <w:rFonts w:hint="eastAsia"/>
            <w:sz w:val="16"/>
          </w:rPr>
          <w:delText>を削減することが可能となる</w:delText>
        </w:r>
        <w:r w:rsidR="00211BA5" w:rsidDel="0016112B">
          <w:rPr>
            <w:rFonts w:hint="eastAsia"/>
            <w:sz w:val="16"/>
          </w:rPr>
          <w:delText>.</w:delText>
        </w:r>
        <w:commentRangeEnd w:id="26"/>
        <w:r w:rsidR="006B2B05" w:rsidDel="0016112B">
          <w:rPr>
            <w:rStyle w:val="a8"/>
          </w:rPr>
          <w:commentReference w:id="26"/>
        </w:r>
      </w:del>
    </w:p>
    <w:p w14:paraId="79DF991F" w14:textId="59381A37" w:rsidR="002E19D9" w:rsidRPr="00090A90" w:rsidRDefault="002E19D9" w:rsidP="00417E21">
      <w:pPr>
        <w:pStyle w:val="2"/>
        <w:rPr>
          <w:sz w:val="16"/>
          <w:szCs w:val="16"/>
        </w:rPr>
      </w:pPr>
      <w:r>
        <w:rPr>
          <w:rFonts w:hint="eastAsia"/>
        </w:rPr>
        <w:t>４　実験</w:t>
      </w:r>
      <w:del w:id="28" w:author=" " w:date="2021-01-20T15:38:00Z">
        <w:r w:rsidDel="00A30BBF">
          <w:rPr>
            <w:rFonts w:hint="eastAsia"/>
          </w:rPr>
          <w:delText>方法</w:delText>
        </w:r>
      </w:del>
    </w:p>
    <w:p w14:paraId="6CF3A7D5" w14:textId="0EF0790A" w:rsidR="002944B5" w:rsidRPr="00CD6180" w:rsidRDefault="00C62F54">
      <w:pPr>
        <w:ind w:firstLineChars="100" w:firstLine="160"/>
        <w:rPr>
          <w:sz w:val="16"/>
        </w:rPr>
        <w:pPrChange w:id="29" w:author=" " w:date="2021-01-20T15:38:00Z">
          <w:pPr/>
        </w:pPrChange>
      </w:pPr>
      <w:commentRangeStart w:id="30"/>
      <w:r>
        <w:rPr>
          <w:rFonts w:hint="eastAsia"/>
          <w:sz w:val="16"/>
        </w:rPr>
        <w:t>提案</w:t>
      </w:r>
      <w:r w:rsidR="002E19D9" w:rsidRPr="000B706D">
        <w:rPr>
          <w:sz w:val="16"/>
        </w:rPr>
        <w:t>した</w:t>
      </w:r>
      <w:r w:rsidR="002E19D9" w:rsidRPr="00CD6180">
        <w:rPr>
          <w:sz w:val="16"/>
        </w:rPr>
        <w:t xml:space="preserve">メモリ削減スケジューリングを評価するために， ランダムなタスクセットを文献[6][7]に基づいて生成した．1)プロセッサ数 p(2 or 4)とし，2) 消費メモリ増分 の時系列変化を [−10000, 10000] の一様分布で決定し，3) 個々のタスクのプロセッサ利用率 </w:t>
      </w:r>
      <w:proofErr w:type="spellStart"/>
      <w:r w:rsidR="002E19D9" w:rsidRPr="00CD6180">
        <w:rPr>
          <w:sz w:val="16"/>
        </w:rPr>
        <w:t>δi</w:t>
      </w:r>
      <w:proofErr w:type="spellEnd"/>
      <w:r w:rsidR="002E19D9" w:rsidRPr="00CD6180">
        <w:rPr>
          <w:sz w:val="16"/>
        </w:rPr>
        <w:t>(= Ci/</w:t>
      </w:r>
      <w:proofErr w:type="spellStart"/>
      <w:r w:rsidR="002E19D9" w:rsidRPr="00CD6180">
        <w:rPr>
          <w:sz w:val="16"/>
        </w:rPr>
        <w:t>Ti</w:t>
      </w:r>
      <w:proofErr w:type="spellEnd"/>
      <w:r w:rsidR="002E19D9" w:rsidRPr="00CD6180">
        <w:rPr>
          <w:sz w:val="16"/>
        </w:rPr>
        <w:t xml:space="preserve">) を平均 1/λ(= 0.1, 0.3, 0.5, 0.7, 0.9) の指数分布で決定し，4) 最小リリース 間隔 </w:t>
      </w:r>
      <w:proofErr w:type="spellStart"/>
      <w:r w:rsidR="002E19D9" w:rsidRPr="00CD6180">
        <w:rPr>
          <w:sz w:val="16"/>
        </w:rPr>
        <w:t>Ti</w:t>
      </w:r>
      <w:proofErr w:type="spellEnd"/>
      <w:r w:rsidR="002E19D9" w:rsidRPr="00CD6180">
        <w:rPr>
          <w:sz w:val="16"/>
        </w:rPr>
        <w:t xml:space="preserve"> を [100, 1000] の一様分布で決定し，5) 与えられた </w:t>
      </w:r>
      <w:proofErr w:type="spellStart"/>
      <w:r w:rsidR="002E19D9" w:rsidRPr="00CD6180">
        <w:rPr>
          <w:sz w:val="16"/>
        </w:rPr>
        <w:t>δi</w:t>
      </w:r>
      <w:proofErr w:type="spellEnd"/>
      <w:r w:rsidR="002E19D9" w:rsidRPr="00CD6180">
        <w:rPr>
          <w:sz w:val="16"/>
        </w:rPr>
        <w:t>と</w:t>
      </w:r>
      <w:proofErr w:type="spellStart"/>
      <w:r w:rsidR="002E19D9" w:rsidRPr="00CD6180">
        <w:rPr>
          <w:sz w:val="16"/>
        </w:rPr>
        <w:t>Ti</w:t>
      </w:r>
      <w:proofErr w:type="spellEnd"/>
      <w:r w:rsidR="002E19D9" w:rsidRPr="00CD6180">
        <w:rPr>
          <w:sz w:val="16"/>
        </w:rPr>
        <w:t xml:space="preserve"> から実行時間Ciを算出する．これらのパラメータに対して，文献[6] [7]と同様の方法に従い，プロセッサ利用率が一様分布に従うタスクセット</w:t>
      </w:r>
      <w:r w:rsidR="002E19D9" w:rsidRPr="00CD6180">
        <w:rPr>
          <w:rFonts w:hint="eastAsia"/>
          <w:sz w:val="16"/>
        </w:rPr>
        <w:t>を</w:t>
      </w:r>
      <w:r w:rsidR="002E19D9" w:rsidRPr="00CD6180">
        <w:rPr>
          <w:sz w:val="16"/>
        </w:rPr>
        <w:t>100個生成する．</w:t>
      </w:r>
      <w:commentRangeEnd w:id="30"/>
      <w:r w:rsidR="00A30BBF">
        <w:rPr>
          <w:rStyle w:val="a8"/>
        </w:rPr>
        <w:commentReference w:id="30"/>
      </w:r>
    </w:p>
    <w:p w14:paraId="0E1A70F1" w14:textId="177876CB" w:rsidR="00211BA5" w:rsidRDefault="008E22AA" w:rsidP="00CD6180">
      <w:pPr>
        <w:pStyle w:val="2"/>
      </w:pPr>
      <w:r>
        <w:rPr>
          <w:rFonts w:hint="eastAsia"/>
        </w:rPr>
        <w:t>5</w:t>
      </w:r>
      <w:r>
        <w:t xml:space="preserve">. </w:t>
      </w:r>
      <w:r>
        <w:rPr>
          <w:rFonts w:hint="eastAsia"/>
        </w:rPr>
        <w:t>あとがき</w:t>
      </w:r>
    </w:p>
    <w:p w14:paraId="5E041A48" w14:textId="5F32B146" w:rsidR="002944B5" w:rsidRPr="003D7A95" w:rsidRDefault="002944B5">
      <w:pPr>
        <w:ind w:firstLineChars="100" w:firstLine="160"/>
        <w:rPr>
          <w:sz w:val="16"/>
          <w:szCs w:val="16"/>
        </w:rPr>
        <w:pPrChange w:id="31" w:author=" " w:date="2021-01-20T15:39:00Z">
          <w:pPr/>
        </w:pPrChange>
      </w:pPr>
      <w:r>
        <w:rPr>
          <w:rFonts w:hint="eastAsia"/>
          <w:sz w:val="16"/>
          <w:szCs w:val="16"/>
        </w:rPr>
        <w:t>本研究では</w:t>
      </w:r>
      <w:r w:rsidR="00211BA5">
        <w:rPr>
          <w:rFonts w:hint="eastAsia"/>
          <w:sz w:val="16"/>
          <w:szCs w:val="16"/>
        </w:rPr>
        <w:t>,</w:t>
      </w:r>
      <w:ins w:id="32" w:author=" " w:date="2021-01-20T15:40:00Z">
        <w:r w:rsidR="006B2B05">
          <w:rPr>
            <w:sz w:val="16"/>
            <w:szCs w:val="16"/>
          </w:rPr>
          <w:t>[3]</w:t>
        </w:r>
        <w:r w:rsidR="006B2B05">
          <w:rPr>
            <w:rFonts w:hint="eastAsia"/>
            <w:sz w:val="16"/>
            <w:szCs w:val="16"/>
          </w:rPr>
          <w:t>で提案された</w:t>
        </w:r>
      </w:ins>
      <w:r>
        <w:rPr>
          <w:rFonts w:hint="eastAsia"/>
          <w:sz w:val="16"/>
          <w:szCs w:val="16"/>
        </w:rPr>
        <w:t>LMCLF</w:t>
      </w:r>
      <w:ins w:id="33" w:author=" " w:date="2021-01-20T15:40:00Z">
        <w:r w:rsidR="006B2B05">
          <w:rPr>
            <w:rFonts w:hint="eastAsia"/>
            <w:sz w:val="16"/>
            <w:szCs w:val="16"/>
          </w:rPr>
          <w:t>スケジューリング</w:t>
        </w:r>
      </w:ins>
      <w:r>
        <w:rPr>
          <w:rFonts w:hint="eastAsia"/>
          <w:sz w:val="16"/>
          <w:szCs w:val="16"/>
        </w:rPr>
        <w:t>における</w:t>
      </w:r>
      <w:r w:rsidRPr="00CD6180">
        <w:rPr>
          <w:rFonts w:hint="eastAsia"/>
          <w:sz w:val="16"/>
          <w:szCs w:val="16"/>
        </w:rPr>
        <w:t>αの値の最適な値の導出法を提案</w:t>
      </w:r>
      <w:r>
        <w:rPr>
          <w:rFonts w:hint="eastAsia"/>
          <w:sz w:val="16"/>
          <w:szCs w:val="16"/>
        </w:rPr>
        <w:t>した</w:t>
      </w:r>
      <w:r w:rsidR="00211BA5">
        <w:rPr>
          <w:rFonts w:hint="eastAsia"/>
          <w:sz w:val="16"/>
          <w:szCs w:val="16"/>
        </w:rPr>
        <w:t>.</w:t>
      </w:r>
      <w:r>
        <w:rPr>
          <w:rFonts w:hint="eastAsia"/>
          <w:sz w:val="16"/>
          <w:szCs w:val="16"/>
        </w:rPr>
        <w:t>これにより</w:t>
      </w:r>
      <w:r w:rsidR="00211BA5">
        <w:rPr>
          <w:rFonts w:hint="eastAsia"/>
          <w:sz w:val="16"/>
          <w:szCs w:val="16"/>
        </w:rPr>
        <w:t>,</w:t>
      </w:r>
      <w:r w:rsidRPr="00CD6180">
        <w:rPr>
          <w:rFonts w:hint="eastAsia"/>
          <w:sz w:val="16"/>
          <w:szCs w:val="16"/>
        </w:rPr>
        <w:t>これを行うことで</w:t>
      </w:r>
      <w:r w:rsidR="00211BA5">
        <w:rPr>
          <w:rFonts w:hint="eastAsia"/>
          <w:sz w:val="16"/>
          <w:szCs w:val="16"/>
        </w:rPr>
        <w:t>,</w:t>
      </w:r>
      <w:r w:rsidRPr="00CD6180">
        <w:rPr>
          <w:rFonts w:hint="eastAsia"/>
          <w:sz w:val="16"/>
          <w:szCs w:val="16"/>
        </w:rPr>
        <w:t>αを事前に定める必要が無くかつ</w:t>
      </w:r>
      <w:r w:rsidR="00211BA5">
        <w:rPr>
          <w:rFonts w:hint="eastAsia"/>
          <w:sz w:val="16"/>
          <w:szCs w:val="16"/>
        </w:rPr>
        <w:t>,</w:t>
      </w:r>
      <w:r w:rsidRPr="00CD6180">
        <w:rPr>
          <w:rFonts w:hint="eastAsia"/>
          <w:sz w:val="16"/>
          <w:szCs w:val="16"/>
        </w:rPr>
        <w:t>αの値が最適でない場合の従来手法よりもメモリがより削減</w:t>
      </w:r>
      <w:r>
        <w:rPr>
          <w:rFonts w:hint="eastAsia"/>
          <w:sz w:val="16"/>
          <w:szCs w:val="16"/>
        </w:rPr>
        <w:t>することができると考えられる</w:t>
      </w:r>
      <w:r w:rsidR="00211BA5">
        <w:rPr>
          <w:rFonts w:hint="eastAsia"/>
          <w:sz w:val="16"/>
          <w:szCs w:val="16"/>
        </w:rPr>
        <w:t>.</w:t>
      </w:r>
    </w:p>
    <w:p w14:paraId="2EBC69BD" w14:textId="03720BE9" w:rsidR="00E275A8" w:rsidRPr="00847CDC" w:rsidRDefault="00D4481E" w:rsidP="00CD6180">
      <w:pPr>
        <w:pStyle w:val="2"/>
      </w:pPr>
      <w:r w:rsidRPr="00847CDC">
        <w:t xml:space="preserve">参考文献 </w:t>
      </w:r>
    </w:p>
    <w:p w14:paraId="44B6159D" w14:textId="5DA41D74" w:rsidR="003B0975" w:rsidRPr="00CD6180" w:rsidRDefault="00D4481E" w:rsidP="00CD6180">
      <w:pPr>
        <w:snapToGrid w:val="0"/>
        <w:spacing w:line="120" w:lineRule="atLeast"/>
        <w:rPr>
          <w:sz w:val="14"/>
          <w:szCs w:val="18"/>
        </w:rPr>
      </w:pPr>
      <w:r w:rsidRPr="00CD6180">
        <w:rPr>
          <w:sz w:val="14"/>
          <w:szCs w:val="18"/>
        </w:rPr>
        <w:t xml:space="preserve">[1]R. </w:t>
      </w:r>
      <w:proofErr w:type="spellStart"/>
      <w:r w:rsidRPr="00CD6180">
        <w:rPr>
          <w:sz w:val="14"/>
          <w:szCs w:val="18"/>
        </w:rPr>
        <w:t>Zurawski</w:t>
      </w:r>
      <w:proofErr w:type="spellEnd"/>
      <w:r w:rsidRPr="00CD6180">
        <w:rPr>
          <w:sz w:val="14"/>
          <w:szCs w:val="18"/>
        </w:rPr>
        <w:t>, “Embedded Systems Handbook, Second</w:t>
      </w:r>
      <w:r w:rsidR="00F317CA" w:rsidRPr="00CD6180">
        <w:rPr>
          <w:sz w:val="14"/>
          <w:szCs w:val="18"/>
        </w:rPr>
        <w:t xml:space="preserve"> </w:t>
      </w:r>
      <w:r w:rsidRPr="00CD6180">
        <w:rPr>
          <w:sz w:val="14"/>
          <w:szCs w:val="18"/>
        </w:rPr>
        <w:t>Edition:</w:t>
      </w:r>
      <w:r w:rsidR="00F317CA" w:rsidRPr="00CD6180">
        <w:rPr>
          <w:sz w:val="14"/>
          <w:szCs w:val="18"/>
        </w:rPr>
        <w:t xml:space="preserve"> </w:t>
      </w:r>
      <w:r w:rsidRPr="00CD6180">
        <w:rPr>
          <w:sz w:val="14"/>
          <w:szCs w:val="18"/>
        </w:rPr>
        <w:t xml:space="preserve">Embedded Systems Design and Verification”, CRC Press, 2009. </w:t>
      </w:r>
    </w:p>
    <w:p w14:paraId="7687E6D1" w14:textId="5633313C" w:rsidR="008E22AA" w:rsidRPr="00CD6180" w:rsidRDefault="00D4481E" w:rsidP="00CD6180">
      <w:pPr>
        <w:snapToGrid w:val="0"/>
        <w:spacing w:line="120" w:lineRule="atLeast"/>
        <w:rPr>
          <w:sz w:val="14"/>
          <w:szCs w:val="18"/>
        </w:rPr>
      </w:pPr>
      <w:r w:rsidRPr="00CD6180">
        <w:rPr>
          <w:sz w:val="14"/>
          <w:szCs w:val="18"/>
        </w:rPr>
        <w:t xml:space="preserve">[2] Y. </w:t>
      </w:r>
      <w:proofErr w:type="spellStart"/>
      <w:r w:rsidRPr="00CD6180">
        <w:rPr>
          <w:sz w:val="14"/>
          <w:szCs w:val="18"/>
        </w:rPr>
        <w:t>Machigashira</w:t>
      </w:r>
      <w:proofErr w:type="spellEnd"/>
      <w:r w:rsidRPr="00CD6180">
        <w:rPr>
          <w:sz w:val="14"/>
          <w:szCs w:val="18"/>
        </w:rPr>
        <w:t xml:space="preserve"> and A. Nakata, “An improved LLF scheduling for reducing maximum memory consumption by considering laxity time”, In Proc. of 12th Int. </w:t>
      </w:r>
      <w:proofErr w:type="spellStart"/>
      <w:r w:rsidRPr="00CD6180">
        <w:rPr>
          <w:sz w:val="14"/>
          <w:szCs w:val="18"/>
        </w:rPr>
        <w:t>Symp</w:t>
      </w:r>
      <w:proofErr w:type="spellEnd"/>
      <w:r w:rsidRPr="00CD6180">
        <w:rPr>
          <w:sz w:val="14"/>
          <w:szCs w:val="18"/>
        </w:rPr>
        <w:t xml:space="preserve">. on Theoretical Aspects of Software Engineering, pp.144–149, IEEE Computer Society Press, 2018. </w:t>
      </w:r>
    </w:p>
    <w:p w14:paraId="68C683ED" w14:textId="37BDD5AF" w:rsidR="003B0975" w:rsidRPr="00CD6180" w:rsidRDefault="008E22AA" w:rsidP="00CD6180">
      <w:pPr>
        <w:snapToGrid w:val="0"/>
        <w:spacing w:line="120" w:lineRule="atLeast"/>
        <w:rPr>
          <w:sz w:val="14"/>
          <w:szCs w:val="18"/>
        </w:rPr>
      </w:pPr>
      <w:r w:rsidRPr="00CD6180">
        <w:rPr>
          <w:sz w:val="14"/>
          <w:szCs w:val="18"/>
        </w:rPr>
        <w:t xml:space="preserve">[3] </w:t>
      </w:r>
      <w:r w:rsidRPr="00CD6180">
        <w:rPr>
          <w:rFonts w:hint="eastAsia"/>
          <w:sz w:val="14"/>
          <w:szCs w:val="18"/>
        </w:rPr>
        <w:t>町頭優輝</w:t>
      </w:r>
      <w:r w:rsidRPr="00CD6180">
        <w:rPr>
          <w:sz w:val="14"/>
          <w:szCs w:val="18"/>
        </w:rPr>
        <w:t>, 中田明夫, 「</w:t>
      </w:r>
      <w:r w:rsidRPr="00CD6180">
        <w:rPr>
          <w:rFonts w:hint="eastAsia"/>
          <w:sz w:val="14"/>
          <w:szCs w:val="18"/>
        </w:rPr>
        <w:t>ヒープメモリ確保・解放量と実時間制約を共に考慮しマルチプロセッサシステムのメモリ消費量を削減するリアルタイムスケジューリング</w:t>
      </w:r>
      <w:r w:rsidRPr="00CD6180">
        <w:rPr>
          <w:sz w:val="14"/>
          <w:szCs w:val="18"/>
        </w:rPr>
        <w:t>」, 電子情報通信学会ソフトウェアサイ</w:t>
      </w:r>
      <w:r w:rsidRPr="00CD6180">
        <w:rPr>
          <w:rFonts w:hint="eastAsia"/>
          <w:sz w:val="14"/>
          <w:szCs w:val="18"/>
        </w:rPr>
        <w:t>エンス研究会報告</w:t>
      </w:r>
      <w:r w:rsidRPr="00CD6180">
        <w:rPr>
          <w:sz w:val="14"/>
          <w:szCs w:val="18"/>
        </w:rPr>
        <w:t>(SS2019), 信学技報(SS2019–45), pp.25–30, 2020.</w:t>
      </w:r>
    </w:p>
    <w:p w14:paraId="2903EF28" w14:textId="63AB5BB0" w:rsidR="008D4B98" w:rsidRPr="000B706D" w:rsidRDefault="00D4481E" w:rsidP="00CD6180">
      <w:pPr>
        <w:snapToGrid w:val="0"/>
        <w:spacing w:line="120" w:lineRule="atLeast"/>
        <w:rPr>
          <w:sz w:val="14"/>
          <w:szCs w:val="16"/>
        </w:rPr>
      </w:pPr>
      <w:commentRangeStart w:id="34"/>
      <w:r w:rsidRPr="000B706D">
        <w:rPr>
          <w:sz w:val="14"/>
          <w:szCs w:val="16"/>
        </w:rPr>
        <w:lastRenderedPageBreak/>
        <w:t xml:space="preserve">[6] </w:t>
      </w:r>
      <w:commentRangeEnd w:id="34"/>
      <w:r w:rsidR="006B2B05">
        <w:rPr>
          <w:rStyle w:val="a8"/>
        </w:rPr>
        <w:commentReference w:id="34"/>
      </w:r>
      <w:r w:rsidRPr="000B706D">
        <w:rPr>
          <w:sz w:val="14"/>
          <w:szCs w:val="16"/>
        </w:rPr>
        <w:t>T. P. Baker, “Comparison of Empirical Success Rates of Global vs. Partitioned Fix-Priority and EDF Scheduling for Hard Real Time”, Technical Report TR-050601, Department of Computer Science, Florida State University, pp.1–14, 2005.</w:t>
      </w:r>
    </w:p>
    <w:p w14:paraId="02431BAF" w14:textId="3FE94C39" w:rsidR="00D4481E" w:rsidRPr="00CD6180" w:rsidRDefault="00D4481E" w:rsidP="00CD6180">
      <w:pPr>
        <w:snapToGrid w:val="0"/>
        <w:spacing w:line="120" w:lineRule="atLeast"/>
        <w:rPr>
          <w:sz w:val="20"/>
          <w:szCs w:val="21"/>
        </w:rPr>
      </w:pPr>
      <w:r w:rsidRPr="000B706D">
        <w:rPr>
          <w:sz w:val="14"/>
          <w:szCs w:val="16"/>
        </w:rPr>
        <w:t>[7] J. Lee, “Time-Reversibility for Real-Time Scheduling on Multiprocessor Systems”, IEEE Transactions on Parallel and Distributed Systems, Vol. 28, No. 1,</w:t>
      </w:r>
    </w:p>
    <w:sectPr w:rsidR="00D4481E" w:rsidRPr="00CD6180" w:rsidSect="00417E21">
      <w:type w:val="continuous"/>
      <w:pgSz w:w="11906" w:h="16838"/>
      <w:pgMar w:top="1985" w:right="1701" w:bottom="1701" w:left="1701" w:header="851" w:footer="992" w:gutter="0"/>
      <w:cols w:num="2" w:space="425"/>
      <w:docGrid w:type="lines" w:linePitch="36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 " w:date="2021-01-20T15:42:00Z" w:initials="NA">
    <w:p w14:paraId="434F5E43" w14:textId="4C1D87D0" w:rsidR="006B2B05" w:rsidRDefault="006B2B05">
      <w:pPr>
        <w:pStyle w:val="a9"/>
      </w:pPr>
      <w:r>
        <w:rPr>
          <w:rStyle w:val="a8"/>
        </w:rPr>
        <w:annotationRef/>
      </w:r>
      <w:r>
        <w:rPr>
          <w:rFonts w:hint="eastAsia"/>
        </w:rPr>
        <w:t>行間が広めなので、もう少し行間を詰めても良い。（全体の分量次第）ちょうど1ページになるように行間を調整する。</w:t>
      </w:r>
    </w:p>
  </w:comment>
  <w:comment w:id="1" w:author=" " w:date="2021-01-20T15:36:00Z" w:initials="NA">
    <w:p w14:paraId="0ECDD7A8" w14:textId="38D198F8" w:rsidR="00A30BBF" w:rsidRDefault="00A30BBF">
      <w:pPr>
        <w:pStyle w:val="a9"/>
      </w:pPr>
      <w:r>
        <w:rPr>
          <w:rStyle w:val="a8"/>
        </w:rPr>
        <w:annotationRef/>
      </w:r>
      <w:r>
        <w:rPr>
          <w:rFonts w:hint="eastAsia"/>
        </w:rPr>
        <w:t>「αの値」とは何か？そのことをここで説明しないと、以降の説明が理解できない。</w:t>
      </w:r>
    </w:p>
  </w:comment>
  <w:comment w:id="3" w:author=" " w:date="2021-01-20T15:30:00Z" w:initials="NA">
    <w:p w14:paraId="524021AD" w14:textId="5201103F" w:rsidR="00A30BBF" w:rsidRDefault="00A30BBF">
      <w:pPr>
        <w:pStyle w:val="a9"/>
      </w:pPr>
      <w:r>
        <w:rPr>
          <w:rStyle w:val="a8"/>
        </w:rPr>
        <w:annotationRef/>
      </w:r>
      <w:r>
        <w:rPr>
          <w:rFonts w:hint="eastAsia"/>
        </w:rPr>
        <w:t>完全に最適な値が求まるわけではない。</w:t>
      </w:r>
    </w:p>
  </w:comment>
  <w:comment w:id="7" w:author=" " w:date="2021-01-20T15:39:00Z" w:initials="NA">
    <w:p w14:paraId="719372E2" w14:textId="6898EB62" w:rsidR="00A30BBF" w:rsidRDefault="00A30BBF">
      <w:pPr>
        <w:pStyle w:val="a9"/>
      </w:pPr>
      <w:r>
        <w:rPr>
          <w:rStyle w:val="a8"/>
        </w:rPr>
        <w:annotationRef/>
      </w:r>
      <w:r>
        <w:rPr>
          <w:rFonts w:hint="eastAsia"/>
        </w:rPr>
        <w:t>段落の最初は字下げする。他の箇所も同様。</w:t>
      </w:r>
    </w:p>
  </w:comment>
  <w:comment w:id="8" w:author=" " w:date="2021-01-20T15:31:00Z" w:initials="NA">
    <w:p w14:paraId="0DD92645" w14:textId="15CF771B" w:rsidR="00A30BBF" w:rsidRDefault="00A30BBF">
      <w:pPr>
        <w:pStyle w:val="a9"/>
      </w:pPr>
      <w:r>
        <w:rPr>
          <w:rStyle w:val="a8"/>
        </w:rPr>
        <w:annotationRef/>
      </w:r>
      <w:r>
        <w:rPr>
          <w:rFonts w:hint="eastAsia"/>
        </w:rPr>
        <w:t>数式モードできれいに整形すること</w:t>
      </w:r>
    </w:p>
  </w:comment>
  <w:comment w:id="9" w:author=" " w:date="2021-01-20T15:35:00Z" w:initials="NA">
    <w:p w14:paraId="3B12688B" w14:textId="74A23B67" w:rsidR="00A30BBF" w:rsidRDefault="00A30BBF">
      <w:pPr>
        <w:pStyle w:val="a9"/>
      </w:pPr>
      <w:r>
        <w:rPr>
          <w:rStyle w:val="a8"/>
        </w:rPr>
        <w:annotationRef/>
      </w:r>
      <w:r>
        <w:rPr>
          <w:rFonts w:hint="eastAsia"/>
        </w:rPr>
        <w:t>αのことはこの時点で既に説明済みのはず。ここで初めて説明するような言い方は良くない。</w:t>
      </w:r>
    </w:p>
  </w:comment>
  <w:comment w:id="10" w:author=" " w:date="2021-01-20T15:33:00Z" w:initials="NA">
    <w:p w14:paraId="1B41E4C4" w14:textId="2B6E21C6" w:rsidR="00A30BBF" w:rsidRDefault="00A30BBF">
      <w:pPr>
        <w:pStyle w:val="a9"/>
      </w:pPr>
      <w:r>
        <w:rPr>
          <w:rStyle w:val="a8"/>
        </w:rPr>
        <w:annotationRef/>
      </w:r>
      <w:r>
        <w:rPr>
          <w:rFonts w:hint="eastAsia"/>
        </w:rPr>
        <w:t>θ</w:t>
      </w:r>
      <w:proofErr w:type="spellStart"/>
      <w:r>
        <w:rPr>
          <w:rFonts w:hint="eastAsia"/>
        </w:rPr>
        <w:t>i</w:t>
      </w:r>
      <w:proofErr w:type="spellEnd"/>
      <w:r>
        <w:rPr>
          <w:rFonts w:hint="eastAsia"/>
        </w:rPr>
        <w:t>(</w:t>
      </w:r>
      <w:proofErr w:type="spellStart"/>
      <w:r>
        <w:rPr>
          <w:rFonts w:hint="eastAsia"/>
        </w:rPr>
        <w:t>sij</w:t>
      </w:r>
      <w:proofErr w:type="spellEnd"/>
      <w:r>
        <w:rPr>
          <w:rFonts w:hint="eastAsia"/>
        </w:rPr>
        <w:t>)の「(</w:t>
      </w:r>
      <w:proofErr w:type="spellStart"/>
      <w:r>
        <w:rPr>
          <w:rFonts w:hint="eastAsia"/>
        </w:rPr>
        <w:t>sij</w:t>
      </w:r>
      <w:proofErr w:type="spellEnd"/>
      <w:r>
        <w:rPr>
          <w:rFonts w:hint="eastAsia"/>
        </w:rPr>
        <w:t>)」は下付きではなく、θと同じ大きさにすべき。m(</w:t>
      </w:r>
      <w:proofErr w:type="spellStart"/>
      <w:r>
        <w:rPr>
          <w:rFonts w:hint="eastAsia"/>
        </w:rPr>
        <w:t>sij</w:t>
      </w:r>
      <w:proofErr w:type="spellEnd"/>
      <w:r>
        <w:rPr>
          <w:rFonts w:hint="eastAsia"/>
        </w:rPr>
        <w:t>)の「(</w:t>
      </w:r>
      <w:proofErr w:type="spellStart"/>
      <w:r>
        <w:rPr>
          <w:rFonts w:hint="eastAsia"/>
        </w:rPr>
        <w:t>sij</w:t>
      </w:r>
      <w:proofErr w:type="spellEnd"/>
      <w:r>
        <w:rPr>
          <w:rFonts w:hint="eastAsia"/>
        </w:rPr>
        <w:t>)」なども同様。</w:t>
      </w:r>
    </w:p>
  </w:comment>
  <w:comment w:id="11" w:author=" " w:date="2021-01-20T15:37:00Z" w:initials="NA">
    <w:p w14:paraId="5BE62275" w14:textId="6D59E6EF" w:rsidR="00A30BBF" w:rsidRDefault="00A30BBF">
      <w:pPr>
        <w:pStyle w:val="a9"/>
      </w:pPr>
      <w:r>
        <w:rPr>
          <w:rStyle w:val="a8"/>
        </w:rPr>
        <w:annotationRef/>
      </w:r>
      <w:r>
        <w:rPr>
          <w:rFonts w:hint="eastAsia"/>
        </w:rPr>
        <w:t xml:space="preserve">最良な値とは？　</w:t>
      </w:r>
      <w:r>
        <w:rPr>
          <w:rFonts w:hint="eastAsia"/>
        </w:rPr>
        <w:t>最適値は一般に求められないはず。</w:t>
      </w:r>
    </w:p>
  </w:comment>
  <w:comment w:id="15" w:author=" " w:date="2021-01-20T15:38:00Z" w:initials="NA">
    <w:p w14:paraId="2CFD45DA" w14:textId="507CA7A4" w:rsidR="00A30BBF" w:rsidRDefault="00A30BBF">
      <w:pPr>
        <w:pStyle w:val="a9"/>
      </w:pPr>
      <w:r>
        <w:rPr>
          <w:rStyle w:val="a8"/>
        </w:rPr>
        <w:annotationRef/>
      </w:r>
      <w:r>
        <w:rPr>
          <w:rFonts w:hint="eastAsia"/>
        </w:rPr>
        <w:t>まえがきとフォントを合わせる。</w:t>
      </w:r>
    </w:p>
  </w:comment>
  <w:comment w:id="19" w:author=" " w:date="2021-01-20T15:44:00Z" w:initials="NA">
    <w:p w14:paraId="6BC3FDEA" w14:textId="05ACADAD" w:rsidR="006B2B05" w:rsidRDefault="006B2B05">
      <w:pPr>
        <w:pStyle w:val="a9"/>
      </w:pPr>
      <w:r>
        <w:rPr>
          <w:rStyle w:val="a8"/>
        </w:rPr>
        <w:annotationRef/>
      </w:r>
      <w:r>
        <w:rPr>
          <w:rFonts w:hint="eastAsia"/>
        </w:rPr>
        <w:t>句読点はカンマとピリオドに統一する。</w:t>
      </w:r>
    </w:p>
  </w:comment>
  <w:comment w:id="26" w:author=" " w:date="2021-01-20T15:45:00Z" w:initials="NA">
    <w:p w14:paraId="4C8F78CC" w14:textId="46DAE99B" w:rsidR="006B2B05" w:rsidRDefault="006B2B05">
      <w:pPr>
        <w:pStyle w:val="a9"/>
      </w:pPr>
      <w:r>
        <w:rPr>
          <w:rStyle w:val="a8"/>
        </w:rPr>
        <w:annotationRef/>
      </w:r>
      <w:r>
        <w:rPr>
          <w:rFonts w:hint="eastAsia"/>
        </w:rPr>
        <w:t>提案手法をもっと具体的に説明すべき。アルゴリズムを図などで掲載した方が良い。</w:t>
      </w:r>
    </w:p>
  </w:comment>
  <w:comment w:id="30" w:author=" " w:date="2021-01-20T15:38:00Z" w:initials="NA">
    <w:p w14:paraId="5AB1D28E" w14:textId="5BBC8172" w:rsidR="00A30BBF" w:rsidRDefault="00A30BBF">
      <w:pPr>
        <w:pStyle w:val="a9"/>
      </w:pPr>
      <w:r>
        <w:rPr>
          <w:rStyle w:val="a8"/>
        </w:rPr>
        <w:annotationRef/>
      </w:r>
      <w:r>
        <w:rPr>
          <w:rFonts w:hint="eastAsia"/>
        </w:rPr>
        <w:t>タスクの生成方法しか述べていない。何のためにどんな実験を行うのか？</w:t>
      </w:r>
    </w:p>
    <w:p w14:paraId="69BEE580" w14:textId="40410620" w:rsidR="006B2B05" w:rsidRDefault="006B2B05">
      <w:pPr>
        <w:pStyle w:val="a9"/>
      </w:pPr>
      <w:r>
        <w:rPr>
          <w:rFonts w:hint="eastAsia"/>
        </w:rPr>
        <w:t>従来と同じ方法なのであれば、長々と同じことを書くのでは無く、文献を引用して、文献○○と同様に行う、とすべき。（従来と同じでも、最低限読者に知っておいて欲しいことは書いても良いが、要約して短くとどめる）</w:t>
      </w:r>
    </w:p>
  </w:comment>
  <w:comment w:id="34" w:author=" " w:date="2021-01-20T15:41:00Z" w:initials="NA">
    <w:p w14:paraId="36C7B9D9" w14:textId="1D28DA67" w:rsidR="006B2B05" w:rsidRDefault="006B2B05">
      <w:pPr>
        <w:pStyle w:val="a9"/>
      </w:pPr>
      <w:r>
        <w:rPr>
          <w:rStyle w:val="a8"/>
        </w:rPr>
        <w:annotationRef/>
      </w:r>
      <w:r>
        <w:rPr>
          <w:rFonts w:hint="eastAsia"/>
        </w:rPr>
        <w:t>文献番号は飛び飛びにならないように番号を振り直す。</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34F5E43" w15:done="1"/>
  <w15:commentEx w15:paraId="0ECDD7A8" w15:done="0"/>
  <w15:commentEx w15:paraId="524021AD" w15:done="0"/>
  <w15:commentEx w15:paraId="719372E2" w15:done="0"/>
  <w15:commentEx w15:paraId="0DD92645" w15:done="0"/>
  <w15:commentEx w15:paraId="3B12688B" w15:done="0"/>
  <w15:commentEx w15:paraId="1B41E4C4" w15:done="0"/>
  <w15:commentEx w15:paraId="5BE62275" w15:done="0"/>
  <w15:commentEx w15:paraId="2CFD45DA" w15:done="0"/>
  <w15:commentEx w15:paraId="6BC3FDEA" w15:done="1"/>
  <w15:commentEx w15:paraId="4C8F78CC" w15:done="0"/>
  <w15:commentEx w15:paraId="69BEE580" w15:done="0"/>
  <w15:commentEx w15:paraId="36C7B9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34F5E43" w16cid:durableId="23B2D697"/>
  <w16cid:commentId w16cid:paraId="0ECDD7A8" w16cid:durableId="23B2D698"/>
  <w16cid:commentId w16cid:paraId="524021AD" w16cid:durableId="23B2D699"/>
  <w16cid:commentId w16cid:paraId="719372E2" w16cid:durableId="23B2D69A"/>
  <w16cid:commentId w16cid:paraId="0DD92645" w16cid:durableId="23B2D69B"/>
  <w16cid:commentId w16cid:paraId="3B12688B" w16cid:durableId="23B2D69C"/>
  <w16cid:commentId w16cid:paraId="1B41E4C4" w16cid:durableId="23B2D69D"/>
  <w16cid:commentId w16cid:paraId="5BE62275" w16cid:durableId="23B2D69E"/>
  <w16cid:commentId w16cid:paraId="2CFD45DA" w16cid:durableId="23B2D69F"/>
  <w16cid:commentId w16cid:paraId="6BC3FDEA" w16cid:durableId="23B2D6A0"/>
  <w16cid:commentId w16cid:paraId="4C8F78CC" w16cid:durableId="23B2D6A1"/>
  <w16cid:commentId w16cid:paraId="69BEE580" w16cid:durableId="23B2D6A2"/>
  <w16cid:commentId w16cid:paraId="36C7B9D9" w16cid:durableId="23B2D6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6FF364" w14:textId="77777777" w:rsidR="00DB33FC" w:rsidRDefault="00DB33FC" w:rsidP="00090A90">
      <w:r>
        <w:separator/>
      </w:r>
    </w:p>
  </w:endnote>
  <w:endnote w:type="continuationSeparator" w:id="0">
    <w:p w14:paraId="47A335F0" w14:textId="77777777" w:rsidR="00DB33FC" w:rsidRDefault="00DB33FC" w:rsidP="00090A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D10A88" w14:textId="77777777" w:rsidR="00DB33FC" w:rsidRDefault="00DB33FC" w:rsidP="00090A90">
      <w:r>
        <w:separator/>
      </w:r>
    </w:p>
  </w:footnote>
  <w:footnote w:type="continuationSeparator" w:id="0">
    <w:p w14:paraId="4C6BDC42" w14:textId="77777777" w:rsidR="00DB33FC" w:rsidRDefault="00DB33FC" w:rsidP="00090A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146263"/>
    <w:multiLevelType w:val="hybridMultilevel"/>
    <w:tmpl w:val="22AA3254"/>
    <w:lvl w:ilvl="0" w:tplc="CD9676CE">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 ">
    <w15:presenceInfo w15:providerId="None" w15:userId=" "/>
  </w15:person>
  <w15:person w15:author="新井　諒介">
    <w15:presenceInfo w15:providerId="None" w15:userId="新井　諒介"/>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trackRevisions/>
  <w:defaultTabStop w:val="840"/>
  <w:drawingGridVerticalSpacing w:val="365"/>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8FA"/>
    <w:rsid w:val="00007A8D"/>
    <w:rsid w:val="000350CF"/>
    <w:rsid w:val="0004364C"/>
    <w:rsid w:val="00090A90"/>
    <w:rsid w:val="000969F4"/>
    <w:rsid w:val="000B6BD5"/>
    <w:rsid w:val="000B706D"/>
    <w:rsid w:val="000C05DF"/>
    <w:rsid w:val="00137760"/>
    <w:rsid w:val="0016112B"/>
    <w:rsid w:val="001D18FA"/>
    <w:rsid w:val="00211BA5"/>
    <w:rsid w:val="00234CD4"/>
    <w:rsid w:val="002749E3"/>
    <w:rsid w:val="002944B5"/>
    <w:rsid w:val="002A685D"/>
    <w:rsid w:val="002D5A4B"/>
    <w:rsid w:val="002E19D9"/>
    <w:rsid w:val="00302DAE"/>
    <w:rsid w:val="003962C2"/>
    <w:rsid w:val="003B0975"/>
    <w:rsid w:val="003D7A95"/>
    <w:rsid w:val="003E0A52"/>
    <w:rsid w:val="00417E21"/>
    <w:rsid w:val="004225AD"/>
    <w:rsid w:val="00422D3D"/>
    <w:rsid w:val="00543FE5"/>
    <w:rsid w:val="005A555B"/>
    <w:rsid w:val="005E5B86"/>
    <w:rsid w:val="006175ED"/>
    <w:rsid w:val="00630C9A"/>
    <w:rsid w:val="006914B3"/>
    <w:rsid w:val="006B2B05"/>
    <w:rsid w:val="006D1694"/>
    <w:rsid w:val="006D7F44"/>
    <w:rsid w:val="006E5148"/>
    <w:rsid w:val="007A72CA"/>
    <w:rsid w:val="008278D6"/>
    <w:rsid w:val="00847CDC"/>
    <w:rsid w:val="008D4B98"/>
    <w:rsid w:val="008E22AA"/>
    <w:rsid w:val="00905780"/>
    <w:rsid w:val="0092786A"/>
    <w:rsid w:val="00934250"/>
    <w:rsid w:val="00955A51"/>
    <w:rsid w:val="00956CFE"/>
    <w:rsid w:val="00977B6F"/>
    <w:rsid w:val="009A5894"/>
    <w:rsid w:val="009E1579"/>
    <w:rsid w:val="009E31FB"/>
    <w:rsid w:val="00A30BBF"/>
    <w:rsid w:val="00A539BB"/>
    <w:rsid w:val="00AC1037"/>
    <w:rsid w:val="00AD1BE3"/>
    <w:rsid w:val="00B257FF"/>
    <w:rsid w:val="00B37353"/>
    <w:rsid w:val="00B5324C"/>
    <w:rsid w:val="00BF13A8"/>
    <w:rsid w:val="00C14B3C"/>
    <w:rsid w:val="00C62F54"/>
    <w:rsid w:val="00C67F15"/>
    <w:rsid w:val="00C9730C"/>
    <w:rsid w:val="00CD6180"/>
    <w:rsid w:val="00D2375A"/>
    <w:rsid w:val="00D4481E"/>
    <w:rsid w:val="00DA487C"/>
    <w:rsid w:val="00DB33FC"/>
    <w:rsid w:val="00DE438A"/>
    <w:rsid w:val="00E275A8"/>
    <w:rsid w:val="00E76F4D"/>
    <w:rsid w:val="00F317CA"/>
    <w:rsid w:val="00F663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AE7457E"/>
  <w15:chartTrackingRefBased/>
  <w15:docId w15:val="{E65A8A19-9B77-40CF-92D2-6ED3D7582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E22AA"/>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8E22AA"/>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6BD5"/>
    <w:pPr>
      <w:ind w:leftChars="400" w:left="840"/>
    </w:pPr>
  </w:style>
  <w:style w:type="paragraph" w:styleId="a4">
    <w:name w:val="header"/>
    <w:basedOn w:val="a"/>
    <w:link w:val="a5"/>
    <w:uiPriority w:val="99"/>
    <w:unhideWhenUsed/>
    <w:rsid w:val="00090A90"/>
    <w:pPr>
      <w:tabs>
        <w:tab w:val="center" w:pos="4252"/>
        <w:tab w:val="right" w:pos="8504"/>
      </w:tabs>
      <w:snapToGrid w:val="0"/>
    </w:pPr>
  </w:style>
  <w:style w:type="character" w:customStyle="1" w:styleId="a5">
    <w:name w:val="ヘッダー (文字)"/>
    <w:basedOn w:val="a0"/>
    <w:link w:val="a4"/>
    <w:uiPriority w:val="99"/>
    <w:rsid w:val="00090A90"/>
  </w:style>
  <w:style w:type="paragraph" w:styleId="a6">
    <w:name w:val="footer"/>
    <w:basedOn w:val="a"/>
    <w:link w:val="a7"/>
    <w:uiPriority w:val="99"/>
    <w:unhideWhenUsed/>
    <w:rsid w:val="00090A90"/>
    <w:pPr>
      <w:tabs>
        <w:tab w:val="center" w:pos="4252"/>
        <w:tab w:val="right" w:pos="8504"/>
      </w:tabs>
      <w:snapToGrid w:val="0"/>
    </w:pPr>
  </w:style>
  <w:style w:type="character" w:customStyle="1" w:styleId="a7">
    <w:name w:val="フッター (文字)"/>
    <w:basedOn w:val="a0"/>
    <w:link w:val="a6"/>
    <w:uiPriority w:val="99"/>
    <w:rsid w:val="00090A90"/>
  </w:style>
  <w:style w:type="character" w:styleId="a8">
    <w:name w:val="annotation reference"/>
    <w:basedOn w:val="a0"/>
    <w:uiPriority w:val="99"/>
    <w:semiHidden/>
    <w:unhideWhenUsed/>
    <w:rsid w:val="00E275A8"/>
    <w:rPr>
      <w:sz w:val="18"/>
      <w:szCs w:val="18"/>
    </w:rPr>
  </w:style>
  <w:style w:type="paragraph" w:styleId="a9">
    <w:name w:val="annotation text"/>
    <w:basedOn w:val="a"/>
    <w:link w:val="aa"/>
    <w:uiPriority w:val="99"/>
    <w:semiHidden/>
    <w:unhideWhenUsed/>
    <w:rsid w:val="00E275A8"/>
    <w:pPr>
      <w:jc w:val="left"/>
    </w:pPr>
  </w:style>
  <w:style w:type="character" w:customStyle="1" w:styleId="aa">
    <w:name w:val="コメント文字列 (文字)"/>
    <w:basedOn w:val="a0"/>
    <w:link w:val="a9"/>
    <w:uiPriority w:val="99"/>
    <w:semiHidden/>
    <w:rsid w:val="00E275A8"/>
  </w:style>
  <w:style w:type="paragraph" w:styleId="ab">
    <w:name w:val="annotation subject"/>
    <w:basedOn w:val="a9"/>
    <w:next w:val="a9"/>
    <w:link w:val="ac"/>
    <w:uiPriority w:val="99"/>
    <w:semiHidden/>
    <w:unhideWhenUsed/>
    <w:rsid w:val="00E275A8"/>
    <w:rPr>
      <w:b/>
      <w:bCs/>
    </w:rPr>
  </w:style>
  <w:style w:type="character" w:customStyle="1" w:styleId="ac">
    <w:name w:val="コメント内容 (文字)"/>
    <w:basedOn w:val="aa"/>
    <w:link w:val="ab"/>
    <w:uiPriority w:val="99"/>
    <w:semiHidden/>
    <w:rsid w:val="00E275A8"/>
    <w:rPr>
      <w:b/>
      <w:bCs/>
    </w:rPr>
  </w:style>
  <w:style w:type="paragraph" w:styleId="ad">
    <w:name w:val="Balloon Text"/>
    <w:basedOn w:val="a"/>
    <w:link w:val="ae"/>
    <w:uiPriority w:val="99"/>
    <w:semiHidden/>
    <w:unhideWhenUsed/>
    <w:rsid w:val="00E275A8"/>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E275A8"/>
    <w:rPr>
      <w:rFonts w:asciiTheme="majorHAnsi" w:eastAsiaTheme="majorEastAsia" w:hAnsiTheme="majorHAnsi" w:cstheme="majorBidi"/>
      <w:sz w:val="18"/>
      <w:szCs w:val="18"/>
    </w:rPr>
  </w:style>
  <w:style w:type="paragraph" w:styleId="af">
    <w:name w:val="Revision"/>
    <w:hidden/>
    <w:uiPriority w:val="99"/>
    <w:semiHidden/>
    <w:rsid w:val="00847CDC"/>
  </w:style>
  <w:style w:type="character" w:customStyle="1" w:styleId="10">
    <w:name w:val="見出し 1 (文字)"/>
    <w:basedOn w:val="a0"/>
    <w:link w:val="1"/>
    <w:uiPriority w:val="9"/>
    <w:rsid w:val="008E22AA"/>
    <w:rPr>
      <w:rFonts w:asciiTheme="majorHAnsi" w:eastAsiaTheme="majorEastAsia" w:hAnsiTheme="majorHAnsi" w:cstheme="majorBidi"/>
      <w:sz w:val="24"/>
      <w:szCs w:val="24"/>
    </w:rPr>
  </w:style>
  <w:style w:type="character" w:customStyle="1" w:styleId="20">
    <w:name w:val="見出し 2 (文字)"/>
    <w:basedOn w:val="a0"/>
    <w:link w:val="2"/>
    <w:uiPriority w:val="9"/>
    <w:rsid w:val="008E22AA"/>
    <w:rPr>
      <w:rFonts w:asciiTheme="majorHAnsi" w:eastAsiaTheme="majorEastAsia" w:hAnsiTheme="majorHAnsi" w:cstheme="majorBidi"/>
    </w:rPr>
  </w:style>
  <w:style w:type="character" w:styleId="af0">
    <w:name w:val="Placeholder Text"/>
    <w:basedOn w:val="a0"/>
    <w:uiPriority w:val="99"/>
    <w:semiHidden/>
    <w:rsid w:val="00CD618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14F6D-F787-40A3-9CE8-B6CB73206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2</Pages>
  <Words>369</Words>
  <Characters>2109</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新井　諒介</dc:creator>
  <cp:keywords/>
  <dc:description/>
  <cp:lastModifiedBy>新井　諒介</cp:lastModifiedBy>
  <cp:revision>1</cp:revision>
  <cp:lastPrinted>2021-01-15T06:02:00Z</cp:lastPrinted>
  <dcterms:created xsi:type="dcterms:W3CDTF">2021-01-19T05:08:00Z</dcterms:created>
  <dcterms:modified xsi:type="dcterms:W3CDTF">2021-01-20T13:36:00Z</dcterms:modified>
</cp:coreProperties>
</file>