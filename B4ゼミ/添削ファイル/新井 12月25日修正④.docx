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5B83E" w14:textId="56D1C10B" w:rsidR="00257D62" w:rsidRDefault="00393C36" w:rsidP="00393C36">
      <w:pPr>
        <w:jc w:val="center"/>
      </w:pPr>
      <w:r>
        <w:rPr>
          <w:rFonts w:hint="eastAsia"/>
        </w:rPr>
        <w:t>技術文書作成法の課題</w:t>
      </w:r>
    </w:p>
    <w:p w14:paraId="47E79AE3" w14:textId="6DEF93D0" w:rsidR="00393C36" w:rsidRDefault="00393C36" w:rsidP="00393C36">
      <w:pPr>
        <w:jc w:val="left"/>
      </w:pPr>
      <w:r>
        <w:rPr>
          <w:rFonts w:hint="eastAsia"/>
        </w:rPr>
        <w:t xml:space="preserve">　</w:t>
      </w:r>
    </w:p>
    <w:p w14:paraId="1B06838F" w14:textId="0D8E72DA" w:rsidR="00393C36" w:rsidRDefault="00393C36" w:rsidP="00393C36">
      <w:pPr>
        <w:jc w:val="left"/>
      </w:pPr>
      <w:r>
        <w:rPr>
          <w:rFonts w:hint="eastAsia"/>
        </w:rPr>
        <w:t>課題①</w:t>
      </w:r>
    </w:p>
    <w:p w14:paraId="2CD8C261" w14:textId="234C88D4" w:rsidR="00393C36" w:rsidRDefault="00393C36" w:rsidP="00393C36">
      <w:pPr>
        <w:jc w:val="left"/>
      </w:pPr>
      <w:r>
        <w:rPr>
          <w:rFonts w:hint="eastAsia"/>
        </w:rPr>
        <w:t>・本研究の対象</w:t>
      </w:r>
    </w:p>
    <w:p w14:paraId="38F995B5" w14:textId="52C6C971" w:rsidR="00393C36" w:rsidRDefault="00393C36" w:rsidP="00393C36">
      <w:pPr>
        <w:jc w:val="left"/>
      </w:pPr>
      <w:r>
        <w:rPr>
          <w:rFonts w:hint="eastAsia"/>
        </w:rPr>
        <w:t>メモリ消費量削減スケジューリングLMCLF</w:t>
      </w:r>
      <w:r w:rsidR="00E33178">
        <w:rPr>
          <w:rFonts w:hint="eastAsia"/>
        </w:rPr>
        <w:t>のため</w:t>
      </w:r>
      <w:r>
        <w:rPr>
          <w:rFonts w:hint="eastAsia"/>
        </w:rPr>
        <w:t>の換算レートαの決定</w:t>
      </w:r>
    </w:p>
    <w:p w14:paraId="5A84C879" w14:textId="330BA96B" w:rsidR="00393C36" w:rsidRDefault="00393C36" w:rsidP="00393C36">
      <w:pPr>
        <w:jc w:val="left"/>
      </w:pPr>
    </w:p>
    <w:p w14:paraId="4DA9B682" w14:textId="77777777" w:rsidR="00393C36" w:rsidRDefault="00393C36" w:rsidP="00393C36">
      <w:pPr>
        <w:tabs>
          <w:tab w:val="left" w:pos="3750"/>
        </w:tabs>
      </w:pPr>
      <w:r>
        <w:rPr>
          <w:rFonts w:hint="eastAsia"/>
        </w:rPr>
        <w:t>・動機、理由、目的、意義など</w:t>
      </w:r>
    </w:p>
    <w:p w14:paraId="5601F7C2" w14:textId="0D4CCF04" w:rsidR="00393C36" w:rsidRDefault="00393C36" w:rsidP="00393C36">
      <w:pPr>
        <w:jc w:val="left"/>
      </w:pPr>
      <w:r>
        <w:rPr>
          <w:rFonts w:hint="eastAsia"/>
        </w:rPr>
        <w:t xml:space="preserve">　組込みシステムは大量生産されることが多いため、製造コストの削減は必要な課題となっている。そのため、組込みシステムの開発目標の一つとして、メモリ消費量を削減することが挙げられている。</w:t>
      </w:r>
      <w:r w:rsidR="00DC6C06">
        <w:t>リアルタイム組込みシステムは，複数の外部入力に対する応答性を向上させるため，複数のタスクを切り替えることによって並行処理するマルチタスクシステムで構成されることが多い</w:t>
      </w:r>
      <w:r w:rsidR="00DC6C06">
        <w:rPr>
          <w:rFonts w:hint="eastAsia"/>
        </w:rPr>
        <w:t>。</w:t>
      </w:r>
      <w:r w:rsidR="00DC6C06">
        <w:t>しかしながら，マルチタスクシステムではタスクが切り替わることによって一時停止するとき，タスクにヒープメモリが割り当てられたままとなるため，ヒープメモリ消費量が増加してしまう</w:t>
      </w:r>
      <w:r w:rsidR="00DC6C06">
        <w:rPr>
          <w:rFonts w:hint="eastAsia"/>
        </w:rPr>
        <w:t>。</w:t>
      </w:r>
      <w:r w:rsidR="00DC6C06">
        <w:t>従って，一般に，マルチタスクシステムのヒープメモリ消費量は，同じ機能を実現するシングルタスクシステムのヒープメモリ消費量よりも増加する傾向にある</w:t>
      </w:r>
      <w:r w:rsidR="00DC6C06">
        <w:rPr>
          <w:rFonts w:hint="eastAsia"/>
        </w:rPr>
        <w:t>。</w:t>
      </w:r>
      <w:r w:rsidR="00E33178">
        <w:rPr>
          <w:rFonts w:hint="eastAsia"/>
        </w:rPr>
        <w:t>そ</w:t>
      </w:r>
      <w:r w:rsidR="00DC6C06">
        <w:rPr>
          <w:rFonts w:hint="eastAsia"/>
        </w:rPr>
        <w:t>こで</w:t>
      </w:r>
      <w:r>
        <w:rPr>
          <w:rFonts w:hint="eastAsia"/>
        </w:rPr>
        <w:t>メモリ消費量削減のための</w:t>
      </w:r>
      <w:r w:rsidR="00E33178">
        <w:rPr>
          <w:rFonts w:hint="eastAsia"/>
        </w:rPr>
        <w:t>マルチタスクの</w:t>
      </w:r>
      <w:r>
        <w:rPr>
          <w:rFonts w:hint="eastAsia"/>
        </w:rPr>
        <w:t>メモリ削減スケジューリング手法が先行研究で提案されてい</w:t>
      </w:r>
      <w:r w:rsidR="00E33178">
        <w:rPr>
          <w:rFonts w:hint="eastAsia"/>
        </w:rPr>
        <w:t>た</w:t>
      </w:r>
      <w:r w:rsidR="00B57261">
        <w:rPr>
          <w:rFonts w:hint="eastAsia"/>
        </w:rPr>
        <w:t>。自身の研究はその研究で</w:t>
      </w:r>
      <w:r w:rsidR="008A5439">
        <w:rPr>
          <w:rFonts w:hint="eastAsia"/>
        </w:rPr>
        <w:t>提案されていた</w:t>
      </w:r>
      <w:r w:rsidR="00B57261">
        <w:rPr>
          <w:rFonts w:hint="eastAsia"/>
        </w:rPr>
        <w:t>スケジューリング手法</w:t>
      </w:r>
      <w:r w:rsidR="00DC6C06">
        <w:rPr>
          <w:rFonts w:hint="eastAsia"/>
        </w:rPr>
        <w:t>を</w:t>
      </w:r>
      <w:r w:rsidR="006D4AE8">
        <w:rPr>
          <w:rFonts w:hint="eastAsia"/>
        </w:rPr>
        <w:t>改良</w:t>
      </w:r>
      <w:r w:rsidR="00DC6C06">
        <w:rPr>
          <w:rFonts w:hint="eastAsia"/>
        </w:rPr>
        <w:t>するものである</w:t>
      </w:r>
      <w:r w:rsidR="00B57261">
        <w:rPr>
          <w:rFonts w:hint="eastAsia"/>
        </w:rPr>
        <w:t>。</w:t>
      </w:r>
    </w:p>
    <w:p w14:paraId="78B4C6EB" w14:textId="4A402C2B" w:rsidR="00B57261" w:rsidRDefault="00B57261" w:rsidP="00393C36">
      <w:pPr>
        <w:jc w:val="left"/>
      </w:pPr>
    </w:p>
    <w:p w14:paraId="1AEB3EC5" w14:textId="3CADE78C" w:rsidR="00B57261" w:rsidRDefault="00B57261" w:rsidP="00393C36">
      <w:pPr>
        <w:jc w:val="left"/>
      </w:pPr>
      <w:r>
        <w:rPr>
          <w:rFonts w:hint="eastAsia"/>
        </w:rPr>
        <w:t>・本研究の新規性</w:t>
      </w:r>
    </w:p>
    <w:p w14:paraId="3C091E2D" w14:textId="6B9F6B09" w:rsidR="006D4AE8" w:rsidRDefault="00F97772" w:rsidP="006D4AE8">
      <w:pPr>
        <w:pStyle w:val="a6"/>
      </w:pPr>
      <w:r>
        <w:rPr>
          <w:rFonts w:hint="eastAsia"/>
        </w:rPr>
        <w:t>先行研究でメモリ削減スケジューリングとしてLMCFスケジューリングが提案されていた。これは、マルチプロセッサ環境下でタスクの次状態のメモリ増分を比較して増分が少ないほうを選択する。</w:t>
      </w:r>
      <w:r>
        <w:t>これにより</w:t>
      </w:r>
      <w:r w:rsidR="0051220F">
        <w:rPr>
          <w:rFonts w:hint="eastAsia"/>
        </w:rPr>
        <w:t>、</w:t>
      </w:r>
      <w:r>
        <w:t>ヒープメモリ消費量が最大となる状態（以下，最大メモリ消費状態</w:t>
      </w:r>
      <w:r>
        <w:rPr>
          <w:rFonts w:hint="eastAsia"/>
        </w:rPr>
        <w:t>）</w:t>
      </w:r>
      <w:r>
        <w:t>を回避可能なタスクセットに対しては，LMCFスケジューリングによって必ず最大メモリ消費状態を回避可能である</w:t>
      </w:r>
      <w:r>
        <w:rPr>
          <w:rFonts w:hint="eastAsia"/>
        </w:rPr>
        <w:t>。</w:t>
      </w:r>
      <w:r w:rsidR="008E5678">
        <w:rPr>
          <w:rFonts w:hint="eastAsia"/>
        </w:rPr>
        <w:t>しかし、</w:t>
      </w:r>
      <w:r w:rsidR="001D1DAE">
        <w:t>デッドラインや余裕時間にばらつきがあるタスクセットの場合</w:t>
      </w:r>
      <w:r>
        <w:t>必ずしもメモリ最適なスケジュールを構築するわけでない</w:t>
      </w:r>
      <w:r w:rsidR="008E5678">
        <w:rPr>
          <w:rFonts w:hint="eastAsia"/>
        </w:rPr>
        <w:t>。</w:t>
      </w:r>
      <w:r w:rsidR="001D1DAE">
        <w:rPr>
          <w:rFonts w:hint="eastAsia"/>
        </w:rPr>
        <w:t>ここで、</w:t>
      </w:r>
      <w:r w:rsidR="001D1DAE">
        <w:t>消費メモリ増分だけでなく，残余実行時間と余裕時間を考慮したLeast Memory, remaining Computation-time, and Laxity First（LMCLF）スケジューリング</w:t>
      </w:r>
      <w:r w:rsidR="001D1DAE">
        <w:rPr>
          <w:rFonts w:hint="eastAsia"/>
        </w:rPr>
        <w:t>が先行研究で</w:t>
      </w:r>
      <w:r w:rsidR="001D1DAE">
        <w:t>提案</w:t>
      </w:r>
      <w:r w:rsidR="001D1DAE">
        <w:rPr>
          <w:rFonts w:hint="eastAsia"/>
        </w:rPr>
        <w:t>されていた。</w:t>
      </w:r>
      <w:r w:rsidR="001D1DAE">
        <w:t>LMCLFスケジューリングでは，(α× 消費メモリ増分 + 残余実行時間 × 余裕時間 ) の値が小さいタスクから順に優先度を付与する</w:t>
      </w:r>
      <w:r w:rsidR="001D1DAE">
        <w:rPr>
          <w:rFonts w:hint="eastAsia"/>
        </w:rPr>
        <w:t>。</w:t>
      </w:r>
      <w:r w:rsidR="001D1DAE">
        <w:t>（ただし，αは時間とメモリの換算レートであり，</w:t>
      </w:r>
      <w:r w:rsidR="001D1DAE">
        <w:rPr>
          <w:rFonts w:hint="eastAsia"/>
        </w:rPr>
        <w:t>先行研究では</w:t>
      </w:r>
      <w:r w:rsidR="001D1DAE">
        <w:t>設計者が任意に定める）</w:t>
      </w:r>
      <w:r w:rsidR="001D1DAE">
        <w:rPr>
          <w:rFonts w:hint="eastAsia"/>
        </w:rPr>
        <w:t>。</w:t>
      </w:r>
      <w:r w:rsidR="00DC6C06">
        <w:rPr>
          <w:rFonts w:hint="eastAsia"/>
        </w:rPr>
        <w:t>従来では、そのαの値が任意で与えられていた</w:t>
      </w:r>
      <w:del w:id="0" w:author="Nakata Akio" w:date="2020-12-27T15:04:00Z">
        <w:r w:rsidR="00DC6C06" w:rsidDel="00741D24">
          <w:rPr>
            <w:rFonts w:hint="eastAsia"/>
          </w:rPr>
          <w:delText>が</w:delText>
        </w:r>
        <w:r w:rsidR="008941E9" w:rsidDel="00741D24">
          <w:rPr>
            <w:rFonts w:hint="eastAsia"/>
          </w:rPr>
          <w:delText>事前に求める必要があった</w:delText>
        </w:r>
      </w:del>
      <w:r w:rsidR="008941E9">
        <w:rPr>
          <w:rFonts w:hint="eastAsia"/>
        </w:rPr>
        <w:t>。</w:t>
      </w:r>
      <w:r w:rsidR="001D1DAE">
        <w:rPr>
          <w:rFonts w:hint="eastAsia"/>
        </w:rPr>
        <w:t>本研究では、</w:t>
      </w:r>
      <w:r w:rsidR="00DC6C06">
        <w:rPr>
          <w:rFonts w:hint="eastAsia"/>
        </w:rPr>
        <w:t>そのαの値の最適な値</w:t>
      </w:r>
      <w:r w:rsidR="006D4AE8">
        <w:rPr>
          <w:rFonts w:hint="eastAsia"/>
        </w:rPr>
        <w:t>の導出法を提案する</w:t>
      </w:r>
      <w:r w:rsidR="00DC6C06">
        <w:rPr>
          <w:rFonts w:hint="eastAsia"/>
        </w:rPr>
        <w:t>。</w:t>
      </w:r>
      <w:r w:rsidR="001D1DAE">
        <w:rPr>
          <w:rFonts w:hint="eastAsia"/>
        </w:rPr>
        <w:t>これを行うことで、</w:t>
      </w:r>
      <w:r w:rsidR="006D4AE8">
        <w:rPr>
          <w:rFonts w:hint="eastAsia"/>
        </w:rPr>
        <w:t>αを事前に定める必要が無く、かつ、αの値が最適でない場合の従来手法よりもメモリがより削減される。</w:t>
      </w:r>
    </w:p>
    <w:p w14:paraId="7698B355" w14:textId="7913329A" w:rsidR="00B57261" w:rsidRDefault="00B57261" w:rsidP="00393C36">
      <w:pPr>
        <w:jc w:val="left"/>
      </w:pPr>
    </w:p>
    <w:p w14:paraId="3E1E893B" w14:textId="41CF5001" w:rsidR="001D1DAE" w:rsidRDefault="001D1DAE" w:rsidP="00393C36">
      <w:pPr>
        <w:jc w:val="left"/>
      </w:pPr>
    </w:p>
    <w:p w14:paraId="2A06E726" w14:textId="77777777" w:rsidR="0051220F" w:rsidRDefault="0051220F" w:rsidP="00393C36">
      <w:pPr>
        <w:jc w:val="left"/>
      </w:pPr>
    </w:p>
    <w:p w14:paraId="314C1964" w14:textId="54288E8D" w:rsidR="001D1DAE" w:rsidRDefault="001D1DAE" w:rsidP="00393C36">
      <w:pPr>
        <w:jc w:val="left"/>
      </w:pPr>
      <w:r>
        <w:rPr>
          <w:rFonts w:hint="eastAsia"/>
        </w:rPr>
        <w:t>課題②</w:t>
      </w:r>
    </w:p>
    <w:p w14:paraId="0A10CE84" w14:textId="5E6908B4" w:rsidR="0051220F" w:rsidRDefault="00C23E16" w:rsidP="0051220F">
      <w:pPr>
        <w:jc w:val="left"/>
      </w:pPr>
      <w:r>
        <w:rPr>
          <w:rFonts w:hint="eastAsia"/>
        </w:rPr>
        <w:t>マルチタスクシステムにおいてヒープメモリ消費量削減のための</w:t>
      </w:r>
      <w:r w:rsidR="0051220F">
        <w:rPr>
          <w:rFonts w:hint="eastAsia"/>
        </w:rPr>
        <w:t>メモリ削減スケジューリングとしてLMCFスケジューリングが提案されていた。これは、マルチプロセッサ環境下でタスクの次状態のメモリ増分を比較して増分が少ないほうを選択する。</w:t>
      </w:r>
      <w:r w:rsidR="0051220F">
        <w:t>これにより</w:t>
      </w:r>
      <w:r w:rsidR="0051220F">
        <w:rPr>
          <w:rFonts w:hint="eastAsia"/>
        </w:rPr>
        <w:t>、</w:t>
      </w:r>
      <w:r w:rsidR="0051220F">
        <w:t>ヒープメモリ消費量が最大となる状態（以下，最大メモリ消費状態</w:t>
      </w:r>
      <w:r w:rsidR="0051220F">
        <w:rPr>
          <w:rFonts w:hint="eastAsia"/>
        </w:rPr>
        <w:t>）</w:t>
      </w:r>
      <w:r w:rsidR="0051220F">
        <w:t>を回避可能なタスクセットに対しては，LMCFスケジューリングによって必ず最大メモリ消費状態を回避可能である</w:t>
      </w:r>
      <w:r w:rsidR="0051220F">
        <w:rPr>
          <w:rFonts w:hint="eastAsia"/>
        </w:rPr>
        <w:t>。しかし、</w:t>
      </w:r>
      <w:r w:rsidR="0051220F">
        <w:t>デッドラインや余裕時間にばらつきがあるタスクセットの場合必ずしもメモリ最適なスケジュールを構築するわけでない</w:t>
      </w:r>
      <w:r w:rsidR="0051220F">
        <w:rPr>
          <w:rFonts w:hint="eastAsia"/>
        </w:rPr>
        <w:t>。ここで、</w:t>
      </w:r>
      <w:r w:rsidR="0051220F">
        <w:t>消費メモリ増分だけでなく，残余実行時間と余裕時間を考慮したLeast Memory, remaining Computation-time, and Laxity First（LMCLF）スケジューリング</w:t>
      </w:r>
      <w:r w:rsidR="0051220F">
        <w:rPr>
          <w:rFonts w:hint="eastAsia"/>
        </w:rPr>
        <w:t>が先行研究で</w:t>
      </w:r>
      <w:r w:rsidR="0051220F">
        <w:t>提案</w:t>
      </w:r>
      <w:r w:rsidR="0051220F">
        <w:rPr>
          <w:rFonts w:hint="eastAsia"/>
        </w:rPr>
        <w:t>されていた。</w:t>
      </w:r>
      <w:r w:rsidR="0051220F">
        <w:t>LMCLFスケジューリングでは，(α× 消費メモリ増分 + 残余実行時間 × 余裕時間 ) の値が小さいタスクから順に優先度を付与する</w:t>
      </w:r>
      <w:r w:rsidR="0051220F">
        <w:rPr>
          <w:rFonts w:hint="eastAsia"/>
        </w:rPr>
        <w:t>。</w:t>
      </w:r>
      <w:r w:rsidR="0051220F">
        <w:t>（ただし，αは時間とメモリの換算レートであり，</w:t>
      </w:r>
      <w:r w:rsidR="0051220F">
        <w:rPr>
          <w:rFonts w:hint="eastAsia"/>
        </w:rPr>
        <w:t>先行研究では</w:t>
      </w:r>
      <w:r w:rsidR="0051220F">
        <w:t>設計者が任意に定める）</w:t>
      </w:r>
      <w:r w:rsidR="00A20D47">
        <w:rPr>
          <w:rFonts w:hint="eastAsia"/>
        </w:rPr>
        <w:t>従来では、そのαの値が任意で与えられていたが</w:t>
      </w:r>
      <w:r w:rsidR="008941E9">
        <w:rPr>
          <w:rFonts w:hint="eastAsia"/>
        </w:rPr>
        <w:t>事前に求める必要があった</w:t>
      </w:r>
      <w:r w:rsidR="00A20D47">
        <w:rPr>
          <w:rFonts w:hint="eastAsia"/>
        </w:rPr>
        <w:t>。本研究では、そのαの値の最適な値の導出法を提案する。これを行うことで、αを事前に定める必要が無く、かつ、αの値が最適でない場合の従来手法よりもメモリがより削減される（従来手法でもαがもし最適に設定されていたらメモリ削減量は等しい）。</w:t>
      </w:r>
    </w:p>
    <w:p w14:paraId="32F18F90" w14:textId="79113D24" w:rsidR="0051220F" w:rsidRDefault="0051220F" w:rsidP="00393C36">
      <w:pPr>
        <w:jc w:val="left"/>
      </w:pPr>
    </w:p>
    <w:p w14:paraId="25637D93" w14:textId="6D453880" w:rsidR="00BF2CCD" w:rsidRDefault="00BF2CCD" w:rsidP="00393C36">
      <w:pPr>
        <w:jc w:val="left"/>
      </w:pPr>
      <w:r>
        <w:rPr>
          <w:rFonts w:hint="eastAsia"/>
        </w:rPr>
        <w:t>課題③</w:t>
      </w:r>
    </w:p>
    <w:p w14:paraId="13958608" w14:textId="2FFAA0E7" w:rsidR="00BF2CCD" w:rsidRDefault="00BF2CCD" w:rsidP="00393C36">
      <w:pPr>
        <w:jc w:val="left"/>
      </w:pPr>
      <w:r>
        <w:rPr>
          <w:rFonts w:hint="eastAsia"/>
        </w:rPr>
        <w:t>・ヒープメモリ</w:t>
      </w:r>
    </w:p>
    <w:p w14:paraId="3CFB8819" w14:textId="2714AC4F" w:rsidR="00BF2CCD" w:rsidRDefault="00BF2CCD" w:rsidP="00393C36">
      <w:pPr>
        <w:jc w:val="left"/>
      </w:pPr>
      <w:r>
        <w:rPr>
          <w:rFonts w:hint="eastAsia"/>
        </w:rPr>
        <w:t>・リアルタイムスケジューリング</w:t>
      </w:r>
    </w:p>
    <w:p w14:paraId="67FEECD5" w14:textId="28EDF4BC" w:rsidR="00BF2CCD" w:rsidRDefault="00BF2CCD" w:rsidP="00393C36">
      <w:pPr>
        <w:jc w:val="left"/>
      </w:pPr>
      <w:r>
        <w:rPr>
          <w:rFonts w:hint="eastAsia"/>
        </w:rPr>
        <w:t>・メモリ削減</w:t>
      </w:r>
    </w:p>
    <w:p w14:paraId="4BD296A7" w14:textId="654BFBD2" w:rsidR="00BF2CCD" w:rsidRDefault="00BF2CCD" w:rsidP="00393C36">
      <w:pPr>
        <w:jc w:val="left"/>
      </w:pPr>
      <w:r>
        <w:rPr>
          <w:rFonts w:hint="eastAsia"/>
        </w:rPr>
        <w:t>・組込みシステム</w:t>
      </w:r>
    </w:p>
    <w:p w14:paraId="2F088DB8" w14:textId="2CE9878B" w:rsidR="00BF2CCD" w:rsidRDefault="00BF2CCD" w:rsidP="00393C36">
      <w:pPr>
        <w:jc w:val="left"/>
      </w:pPr>
      <w:r>
        <w:rPr>
          <w:rFonts w:hint="eastAsia"/>
        </w:rPr>
        <w:t>・マルチタスクシステム</w:t>
      </w:r>
    </w:p>
    <w:p w14:paraId="1601B55E" w14:textId="5A9790C4" w:rsidR="00BF2CCD" w:rsidRDefault="00BF2CCD" w:rsidP="00393C36">
      <w:pPr>
        <w:jc w:val="left"/>
      </w:pPr>
    </w:p>
    <w:p w14:paraId="0399A332" w14:textId="252846B8" w:rsidR="00BF2CCD" w:rsidRDefault="00BF2CCD" w:rsidP="00393C36">
      <w:pPr>
        <w:jc w:val="left"/>
      </w:pPr>
      <w:r>
        <w:rPr>
          <w:rFonts w:hint="eastAsia"/>
        </w:rPr>
        <w:t>課題④</w:t>
      </w:r>
    </w:p>
    <w:p w14:paraId="7A99B678" w14:textId="7A809958" w:rsidR="00BF2CCD" w:rsidRDefault="00EE4EBC" w:rsidP="00BF2CCD">
      <w:pPr>
        <w:jc w:val="left"/>
      </w:pPr>
      <w:ins w:id="1" w:author="新井　諒介" w:date="2021-01-04T14:10:00Z">
        <w:r>
          <w:rPr>
            <w:rFonts w:hint="eastAsia"/>
          </w:rPr>
          <w:t>デッドライン</w:t>
        </w:r>
      </w:ins>
      <w:ins w:id="2" w:author="新井　諒介" w:date="2021-01-04T14:16:00Z">
        <w:r>
          <w:rPr>
            <w:rFonts w:hint="eastAsia"/>
          </w:rPr>
          <w:t>を考慮した</w:t>
        </w:r>
      </w:ins>
      <w:r w:rsidR="008941E9">
        <w:rPr>
          <w:rFonts w:hint="eastAsia"/>
        </w:rPr>
        <w:t>メモリ削減スケジューリング</w:t>
      </w:r>
      <w:ins w:id="3" w:author="新井　諒介" w:date="2021-01-04T14:16:00Z">
        <w:r>
          <w:rPr>
            <w:rFonts w:hint="eastAsia"/>
          </w:rPr>
          <w:t>の改善</w:t>
        </w:r>
      </w:ins>
      <w:del w:id="4" w:author="新井　諒介" w:date="2021-01-04T14:15:00Z">
        <w:r w:rsidR="008941E9" w:rsidDel="00EE4EBC">
          <w:rPr>
            <w:rFonts w:hint="eastAsia"/>
          </w:rPr>
          <w:delText>における</w:delText>
        </w:r>
      </w:del>
      <w:del w:id="5" w:author="新井　諒介" w:date="2021-01-04T14:14:00Z">
        <w:r w:rsidR="008941E9" w:rsidDel="00EE4EBC">
          <w:rPr>
            <w:rFonts w:hint="eastAsia"/>
          </w:rPr>
          <w:delText>重みづけの値</w:delText>
        </w:r>
        <w:r w:rsidR="00A20D47" w:rsidDel="00EE4EBC">
          <w:rPr>
            <w:rFonts w:hint="eastAsia"/>
          </w:rPr>
          <w:delText>最</w:delText>
        </w:r>
      </w:del>
      <w:del w:id="6" w:author="新井　諒介" w:date="2020-12-27T20:28:00Z">
        <w:r w:rsidR="00A20D47" w:rsidDel="00F1517F">
          <w:rPr>
            <w:rFonts w:hint="eastAsia"/>
          </w:rPr>
          <w:delText>適</w:delText>
        </w:r>
      </w:del>
      <w:del w:id="7" w:author="新井　諒介" w:date="2021-01-04T14:14:00Z">
        <w:r w:rsidR="00A20D47" w:rsidDel="00EE4EBC">
          <w:rPr>
            <w:rFonts w:hint="eastAsia"/>
          </w:rPr>
          <w:delText>値導出の提案</w:delText>
        </w:r>
      </w:del>
    </w:p>
    <w:p w14:paraId="6E48F860" w14:textId="006D5E02" w:rsidR="00BF2CCD" w:rsidRPr="00C23E16" w:rsidRDefault="00BF2CCD" w:rsidP="00BF2CCD">
      <w:pPr>
        <w:jc w:val="left"/>
      </w:pPr>
    </w:p>
    <w:p w14:paraId="7EBC3230" w14:textId="42E840C2" w:rsidR="00BF2CCD" w:rsidRDefault="00BF2CCD" w:rsidP="00BF2CCD">
      <w:pPr>
        <w:jc w:val="left"/>
      </w:pPr>
      <w:r>
        <w:rPr>
          <w:rFonts w:hint="eastAsia"/>
        </w:rPr>
        <w:t>課題⑤</w:t>
      </w:r>
    </w:p>
    <w:p w14:paraId="72E7663B" w14:textId="77777777" w:rsidR="00BF2CCD" w:rsidRDefault="00BF2CCD" w:rsidP="00BF2CCD">
      <w:pPr>
        <w:tabs>
          <w:tab w:val="left" w:pos="3750"/>
        </w:tabs>
      </w:pPr>
      <w:r>
        <w:rPr>
          <w:rFonts w:hint="eastAsia"/>
        </w:rPr>
        <w:t>１．メモリ</w:t>
      </w:r>
    </w:p>
    <w:p w14:paraId="3249E44A" w14:textId="77777777" w:rsidR="00BF2CCD" w:rsidRDefault="00BF2CCD" w:rsidP="00BF2CCD">
      <w:pPr>
        <w:tabs>
          <w:tab w:val="left" w:pos="3750"/>
        </w:tabs>
      </w:pPr>
      <w:r>
        <w:rPr>
          <w:rFonts w:hint="eastAsia"/>
        </w:rPr>
        <w:t>２．スケジューリング</w:t>
      </w:r>
    </w:p>
    <w:p w14:paraId="57C7B24A" w14:textId="77777777" w:rsidR="00BF2CCD" w:rsidRDefault="00BF2CCD" w:rsidP="00BF2CCD">
      <w:pPr>
        <w:tabs>
          <w:tab w:val="left" w:pos="3750"/>
        </w:tabs>
      </w:pPr>
      <w:r>
        <w:rPr>
          <w:rFonts w:hint="eastAsia"/>
        </w:rPr>
        <w:t>３．メモリ削減</w:t>
      </w:r>
    </w:p>
    <w:p w14:paraId="230F9EB2" w14:textId="77777777" w:rsidR="00BF2CCD" w:rsidRDefault="00BF2CCD" w:rsidP="00BF2CCD">
      <w:pPr>
        <w:tabs>
          <w:tab w:val="left" w:pos="3750"/>
        </w:tabs>
      </w:pPr>
      <w:r>
        <w:rPr>
          <w:rFonts w:hint="eastAsia"/>
        </w:rPr>
        <w:t>４．マルチプロセッサ</w:t>
      </w:r>
    </w:p>
    <w:p w14:paraId="2947D607" w14:textId="2CC7D2A9" w:rsidR="00BF2CCD" w:rsidRDefault="00BF2CCD" w:rsidP="00BF2CCD">
      <w:pPr>
        <w:tabs>
          <w:tab w:val="left" w:pos="3750"/>
        </w:tabs>
      </w:pPr>
      <w:r>
        <w:rPr>
          <w:rFonts w:hint="eastAsia"/>
        </w:rPr>
        <w:t>５．</w:t>
      </w:r>
      <w:r w:rsidR="00C23E16">
        <w:rPr>
          <w:rFonts w:hint="eastAsia"/>
        </w:rPr>
        <w:t>マルチタスク</w:t>
      </w:r>
    </w:p>
    <w:p w14:paraId="6309329C" w14:textId="43EA8955" w:rsidR="00BF2CCD" w:rsidRDefault="00BF2CCD" w:rsidP="00BF2CCD">
      <w:pPr>
        <w:jc w:val="left"/>
      </w:pPr>
    </w:p>
    <w:p w14:paraId="2450B6A6" w14:textId="77777777" w:rsidR="00BF2CCD" w:rsidRDefault="00BF2CCD" w:rsidP="00BF2CCD">
      <w:pPr>
        <w:jc w:val="left"/>
      </w:pPr>
    </w:p>
    <w:p w14:paraId="70266E67" w14:textId="77777777" w:rsidR="00BF2CCD" w:rsidRDefault="00BF2CCD" w:rsidP="00BF2CCD">
      <w:pPr>
        <w:jc w:val="left"/>
      </w:pPr>
    </w:p>
    <w:p w14:paraId="29E592A6" w14:textId="77777777" w:rsidR="00BF2CCD" w:rsidRDefault="00BF2CCD" w:rsidP="00BF2CCD">
      <w:pPr>
        <w:jc w:val="left"/>
      </w:pPr>
    </w:p>
    <w:p w14:paraId="6737B72E" w14:textId="77777777" w:rsidR="00BF2CCD" w:rsidRDefault="00BF2CCD" w:rsidP="00BF2CCD">
      <w:pPr>
        <w:tabs>
          <w:tab w:val="left" w:pos="3750"/>
        </w:tabs>
      </w:pPr>
    </w:p>
    <w:p w14:paraId="5F7B477C" w14:textId="77777777" w:rsidR="00BF2CCD" w:rsidRDefault="00BF2CCD" w:rsidP="00BF2CCD">
      <w:pPr>
        <w:tabs>
          <w:tab w:val="left" w:pos="3750"/>
        </w:tabs>
      </w:pPr>
    </w:p>
    <w:p w14:paraId="17724FD8" w14:textId="77777777" w:rsidR="00BF2CCD" w:rsidRDefault="00BF2CCD" w:rsidP="00BF2CCD">
      <w:pPr>
        <w:tabs>
          <w:tab w:val="left" w:pos="3750"/>
        </w:tabs>
      </w:pPr>
      <w:r>
        <w:rPr>
          <w:rFonts w:hint="eastAsia"/>
        </w:rPr>
        <w:t>課題⑥</w:t>
      </w:r>
    </w:p>
    <w:p w14:paraId="176DC53F" w14:textId="77777777" w:rsidR="00BF2CCD" w:rsidRDefault="00BF2CCD" w:rsidP="00BF2CCD">
      <w:pPr>
        <w:pStyle w:val="a8"/>
        <w:numPr>
          <w:ilvl w:val="0"/>
          <w:numId w:val="1"/>
        </w:numPr>
        <w:tabs>
          <w:tab w:val="left" w:pos="3750"/>
        </w:tabs>
        <w:ind w:leftChars="0"/>
      </w:pPr>
      <w:r>
        <w:rPr>
          <w:rFonts w:hint="eastAsia"/>
        </w:rPr>
        <w:t>はじめに</w:t>
      </w:r>
    </w:p>
    <w:p w14:paraId="29128072" w14:textId="1BC2B082" w:rsidR="00BF2CCD" w:rsidRDefault="00A20D47" w:rsidP="00BF2CCD">
      <w:pPr>
        <w:pStyle w:val="a8"/>
        <w:numPr>
          <w:ilvl w:val="0"/>
          <w:numId w:val="1"/>
        </w:numPr>
        <w:tabs>
          <w:tab w:val="left" w:pos="3750"/>
        </w:tabs>
        <w:ind w:leftChars="0"/>
      </w:pPr>
      <w:r>
        <w:rPr>
          <w:rFonts w:hint="eastAsia"/>
        </w:rPr>
        <w:t>リアルタイムスケジューリング</w:t>
      </w:r>
    </w:p>
    <w:p w14:paraId="260CCB7E" w14:textId="06FB63F6" w:rsidR="00A20D47" w:rsidRDefault="00F1517F" w:rsidP="00BF2CCD">
      <w:pPr>
        <w:pStyle w:val="a8"/>
        <w:numPr>
          <w:ilvl w:val="0"/>
          <w:numId w:val="1"/>
        </w:numPr>
        <w:tabs>
          <w:tab w:val="left" w:pos="3750"/>
        </w:tabs>
        <w:ind w:leftChars="0"/>
      </w:pPr>
      <w:ins w:id="8" w:author="新井　諒介" w:date="2020-12-27T20:30:00Z">
        <w:r>
          <w:rPr>
            <w:rFonts w:hint="eastAsia"/>
          </w:rPr>
          <w:t>メモリ増分が小さい</w:t>
        </w:r>
      </w:ins>
      <w:ins w:id="9" w:author="新井　諒介" w:date="2020-12-27T20:31:00Z">
        <w:r>
          <w:rPr>
            <w:rFonts w:hint="eastAsia"/>
          </w:rPr>
          <w:t>タスク</w:t>
        </w:r>
      </w:ins>
      <w:ins w:id="10" w:author="新井　諒介" w:date="2020-12-27T20:30:00Z">
        <w:r>
          <w:rPr>
            <w:rFonts w:hint="eastAsia"/>
          </w:rPr>
          <w:t>を</w:t>
        </w:r>
      </w:ins>
      <w:ins w:id="11" w:author="新井　諒介" w:date="2020-12-27T20:37:00Z">
        <w:r>
          <w:rPr>
            <w:rFonts w:hint="eastAsia"/>
          </w:rPr>
          <w:t>優先して</w:t>
        </w:r>
      </w:ins>
      <w:ins w:id="12" w:author="新井　諒介" w:date="2020-12-27T20:30:00Z">
        <w:r>
          <w:rPr>
            <w:rFonts w:hint="eastAsia"/>
          </w:rPr>
          <w:t>選択するスケジューリング</w:t>
        </w:r>
      </w:ins>
      <w:del w:id="13" w:author="新井　諒介" w:date="2020-12-27T20:30:00Z">
        <w:r w:rsidR="008941E9" w:rsidDel="00F1517F">
          <w:rPr>
            <w:rFonts w:hint="eastAsia"/>
          </w:rPr>
          <w:delText>メモリ削減スケジューリング</w:delText>
        </w:r>
      </w:del>
      <w:r w:rsidR="00A20D47">
        <w:t>Least Memory Consumption First</w:t>
      </w:r>
    </w:p>
    <w:p w14:paraId="5625DDE0" w14:textId="2581DD2E" w:rsidR="00A20D47" w:rsidRDefault="00F1517F" w:rsidP="00BF2CCD">
      <w:pPr>
        <w:pStyle w:val="a8"/>
        <w:numPr>
          <w:ilvl w:val="0"/>
          <w:numId w:val="1"/>
        </w:numPr>
        <w:tabs>
          <w:tab w:val="left" w:pos="3750"/>
        </w:tabs>
        <w:ind w:leftChars="0"/>
      </w:pPr>
      <w:ins w:id="14" w:author="新井　諒介" w:date="2020-12-27T20:31:00Z">
        <w:r>
          <w:t>(α× 消費メモリ増分 + 残余実行時間 × 余裕時間 ) の値が小さいタスク</w:t>
        </w:r>
        <w:r>
          <w:rPr>
            <w:rFonts w:hint="eastAsia"/>
          </w:rPr>
          <w:t>を</w:t>
        </w:r>
      </w:ins>
      <w:ins w:id="15" w:author="新井　諒介" w:date="2020-12-27T20:38:00Z">
        <w:r>
          <w:rPr>
            <w:rFonts w:hint="eastAsia"/>
          </w:rPr>
          <w:t>優先して</w:t>
        </w:r>
      </w:ins>
      <w:ins w:id="16" w:author="新井　諒介" w:date="2020-12-27T20:31:00Z">
        <w:r>
          <w:rPr>
            <w:rFonts w:hint="eastAsia"/>
          </w:rPr>
          <w:t>選択する</w:t>
        </w:r>
      </w:ins>
      <w:del w:id="17" w:author="新井　諒介" w:date="2020-12-27T20:30:00Z">
        <w:r w:rsidR="008941E9" w:rsidDel="00F1517F">
          <w:rPr>
            <w:rFonts w:hint="eastAsia"/>
          </w:rPr>
          <w:delText>メモリ削減スケジューリング</w:delText>
        </w:r>
      </w:del>
      <w:r w:rsidR="00A20D47">
        <w:t>Least Memory, remaining Computation-time, and Laxity First</w:t>
      </w:r>
    </w:p>
    <w:p w14:paraId="6FF612B4" w14:textId="492C09B6" w:rsidR="008941E9" w:rsidDel="00F1517F" w:rsidRDefault="00C23E16" w:rsidP="008941E9">
      <w:pPr>
        <w:pStyle w:val="a8"/>
        <w:numPr>
          <w:ilvl w:val="0"/>
          <w:numId w:val="1"/>
        </w:numPr>
        <w:tabs>
          <w:tab w:val="left" w:pos="3750"/>
        </w:tabs>
        <w:ind w:leftChars="0"/>
        <w:rPr>
          <w:del w:id="18" w:author="新井　諒介" w:date="2020-12-27T20:29:00Z"/>
        </w:rPr>
      </w:pPr>
      <w:r>
        <w:rPr>
          <w:rFonts w:hint="eastAsia"/>
        </w:rPr>
        <w:t>メモリ削減スケジューリング</w:t>
      </w:r>
      <w:r w:rsidR="008941E9" w:rsidRPr="008941E9">
        <w:t xml:space="preserve"> </w:t>
      </w:r>
      <w:r w:rsidR="008941E9">
        <w:t>Least Memory, remaining Computation-time, and Laxity First</w:t>
      </w:r>
    </w:p>
    <w:p w14:paraId="4CF2D3BE" w14:textId="4E3881CB" w:rsidR="00BF2CCD" w:rsidRDefault="00A20D47">
      <w:pPr>
        <w:pStyle w:val="a8"/>
        <w:numPr>
          <w:ilvl w:val="0"/>
          <w:numId w:val="1"/>
        </w:numPr>
        <w:tabs>
          <w:tab w:val="left" w:pos="3750"/>
        </w:tabs>
        <w:ind w:leftChars="0"/>
      </w:pPr>
      <w:r>
        <w:rPr>
          <w:rFonts w:hint="eastAsia"/>
        </w:rPr>
        <w:t>の</w:t>
      </w:r>
      <w:r w:rsidR="00C409A4">
        <w:rPr>
          <w:rFonts w:hint="eastAsia"/>
        </w:rPr>
        <w:t>改良</w:t>
      </w:r>
      <w:r>
        <w:rPr>
          <w:rFonts w:hint="eastAsia"/>
        </w:rPr>
        <w:t>の提案</w:t>
      </w:r>
    </w:p>
    <w:p w14:paraId="1AB20CAC" w14:textId="77777777" w:rsidR="00BF2CCD" w:rsidRDefault="00BF2CCD" w:rsidP="00BF2CCD">
      <w:pPr>
        <w:pStyle w:val="a8"/>
        <w:numPr>
          <w:ilvl w:val="0"/>
          <w:numId w:val="1"/>
        </w:numPr>
        <w:tabs>
          <w:tab w:val="left" w:pos="3750"/>
        </w:tabs>
        <w:ind w:leftChars="0"/>
      </w:pPr>
      <w:r>
        <w:rPr>
          <w:rFonts w:hint="eastAsia"/>
        </w:rPr>
        <w:t>評価実験</w:t>
      </w:r>
    </w:p>
    <w:p w14:paraId="3B9CE47F" w14:textId="77777777" w:rsidR="00BF2CCD" w:rsidRDefault="00BF2CCD" w:rsidP="00BF2CCD">
      <w:pPr>
        <w:pStyle w:val="a8"/>
        <w:numPr>
          <w:ilvl w:val="0"/>
          <w:numId w:val="1"/>
        </w:numPr>
        <w:tabs>
          <w:tab w:val="left" w:pos="3750"/>
        </w:tabs>
        <w:ind w:leftChars="0"/>
      </w:pPr>
      <w:r>
        <w:rPr>
          <w:rFonts w:hint="eastAsia"/>
        </w:rPr>
        <w:t>考察</w:t>
      </w:r>
    </w:p>
    <w:p w14:paraId="1E613369" w14:textId="2BDDB932" w:rsidR="00A20D47" w:rsidRDefault="00A20D47" w:rsidP="009029F0">
      <w:pPr>
        <w:pStyle w:val="a8"/>
        <w:numPr>
          <w:ilvl w:val="0"/>
          <w:numId w:val="1"/>
        </w:numPr>
        <w:tabs>
          <w:tab w:val="left" w:pos="3750"/>
        </w:tabs>
        <w:ind w:leftChars="0"/>
        <w:jc w:val="left"/>
      </w:pPr>
      <w:r>
        <w:rPr>
          <w:rFonts w:hint="eastAsia"/>
        </w:rPr>
        <w:t>おわりに</w:t>
      </w:r>
    </w:p>
    <w:p w14:paraId="17A363F6" w14:textId="3A734C92" w:rsidR="00BF2CCD" w:rsidRDefault="00BF2CCD" w:rsidP="009029F0">
      <w:pPr>
        <w:tabs>
          <w:tab w:val="left" w:pos="3750"/>
        </w:tabs>
        <w:jc w:val="left"/>
      </w:pPr>
    </w:p>
    <w:p w14:paraId="744D5753" w14:textId="00793E3A" w:rsidR="00BF2CCD" w:rsidRDefault="00BF2CCD" w:rsidP="00BF2CCD">
      <w:pPr>
        <w:jc w:val="left"/>
      </w:pPr>
      <w:r>
        <w:rPr>
          <w:rFonts w:hint="eastAsia"/>
        </w:rPr>
        <w:t>課題⑦</w:t>
      </w:r>
    </w:p>
    <w:p w14:paraId="4654F3E9" w14:textId="46FD16B3" w:rsidR="00BF2CCD" w:rsidRDefault="00BF2CCD" w:rsidP="00BF2CCD">
      <w:pPr>
        <w:jc w:val="left"/>
      </w:pPr>
      <w:r>
        <w:rPr>
          <w:rFonts w:hint="eastAsia"/>
        </w:rPr>
        <w:t>町頭優輝</w:t>
      </w:r>
      <w:r w:rsidR="004260E8">
        <w:rPr>
          <w:rFonts w:hint="eastAsia"/>
        </w:rPr>
        <w:t>,「マルチプロセッサシステムのヒープメモリ消費量を削減するリアルタイムスケジューリング手法の提案」,令和元年度　広島市立大学大学院情報科学研究科修士論文,</w:t>
      </w:r>
      <w:r w:rsidR="004260E8">
        <w:t>2020</w:t>
      </w:r>
    </w:p>
    <w:p w14:paraId="765CA11F" w14:textId="5A9E2922" w:rsidR="00C23E16" w:rsidRDefault="00C23E16" w:rsidP="00BF2CCD">
      <w:pPr>
        <w:jc w:val="left"/>
      </w:pPr>
    </w:p>
    <w:p w14:paraId="009CD566" w14:textId="1BEAC20D" w:rsidR="00C23E16" w:rsidRDefault="00C23E16" w:rsidP="00BF2CCD">
      <w:pPr>
        <w:jc w:val="left"/>
      </w:pPr>
      <w:r>
        <w:t>中山敬基</w:t>
      </w:r>
      <w:r w:rsidR="00473D8C">
        <w:rPr>
          <w:rFonts w:hint="eastAsia"/>
        </w:rPr>
        <w:t>,</w:t>
      </w:r>
      <w:r>
        <w:t>中田明夫,「ヒープメモリ使用状況の予測によりメモリ使用量削減を行うマルチタスクスケジューリング手法の提案」, 電子情報通信学会ソフトウェアサイエンス研究会技術研究報告 (SS2016), 信学技報 (SS2016–39), Vol. 116, No. 426, pp.19–24, 2017.</w:t>
      </w:r>
    </w:p>
    <w:p w14:paraId="73794A64" w14:textId="0F27D22C" w:rsidR="00C23E16" w:rsidRDefault="00C23E16" w:rsidP="00BF2CCD">
      <w:pPr>
        <w:jc w:val="left"/>
      </w:pPr>
    </w:p>
    <w:p w14:paraId="05B6A580" w14:textId="5040648E" w:rsidR="00C23E16" w:rsidRDefault="00C23E16" w:rsidP="00BF2CCD">
      <w:pPr>
        <w:jc w:val="left"/>
      </w:pPr>
      <w:r>
        <w:t>町頭優輝</w:t>
      </w:r>
      <w:r w:rsidR="00473D8C">
        <w:t>,</w:t>
      </w:r>
      <w:r>
        <w:t xml:space="preserve">中田明夫, 「余裕時間の考慮によりマルチプロセッサリアルタイムシステムのヒープメモリ消費量を削減する改良LLFスケジューリング」, </w:t>
      </w:r>
      <w:r>
        <w:rPr>
          <w:rFonts w:hint="eastAsia"/>
        </w:rPr>
        <w:t>広島市立大学情報科学部システム工学科卒業論文</w:t>
      </w:r>
      <w:r>
        <w:t>2019.</w:t>
      </w:r>
    </w:p>
    <w:p w14:paraId="07E2494E" w14:textId="37CF3070" w:rsidR="00C23E16" w:rsidRPr="00BF2CCD" w:rsidRDefault="00C23E16" w:rsidP="00BF2CCD">
      <w:pPr>
        <w:jc w:val="left"/>
      </w:pPr>
    </w:p>
    <w:sectPr w:rsidR="00C23E16" w:rsidRPr="00BF2CC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C119D" w14:textId="77777777" w:rsidR="004556A7" w:rsidRDefault="004556A7" w:rsidP="006D4AE8">
      <w:r>
        <w:separator/>
      </w:r>
    </w:p>
  </w:endnote>
  <w:endnote w:type="continuationSeparator" w:id="0">
    <w:p w14:paraId="60E82F3E" w14:textId="77777777" w:rsidR="004556A7" w:rsidRDefault="004556A7" w:rsidP="006D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62FD4" w14:textId="77777777" w:rsidR="004556A7" w:rsidRDefault="004556A7" w:rsidP="006D4AE8">
      <w:r>
        <w:separator/>
      </w:r>
    </w:p>
  </w:footnote>
  <w:footnote w:type="continuationSeparator" w:id="0">
    <w:p w14:paraId="72B454A4" w14:textId="77777777" w:rsidR="004556A7" w:rsidRDefault="004556A7" w:rsidP="006D4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A732C"/>
    <w:multiLevelType w:val="hybridMultilevel"/>
    <w:tmpl w:val="A620B1C0"/>
    <w:lvl w:ilvl="0" w:tplc="263AF070">
      <w:start w:val="1"/>
      <w:numFmt w:val="decimal"/>
      <w:lvlText w:val="%1章."/>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kata Akio">
    <w15:presenceInfo w15:providerId="Windows Live" w15:userId="1685a5e0ff9f5624"/>
  </w15:person>
  <w15:person w15:author="新井　諒介">
    <w15:presenceInfo w15:providerId="None" w15:userId="新井　諒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C36"/>
    <w:rsid w:val="001D1DAE"/>
    <w:rsid w:val="00251F02"/>
    <w:rsid w:val="00257D62"/>
    <w:rsid w:val="00267600"/>
    <w:rsid w:val="00393C36"/>
    <w:rsid w:val="004260E8"/>
    <w:rsid w:val="004556A7"/>
    <w:rsid w:val="00473D8C"/>
    <w:rsid w:val="004F6498"/>
    <w:rsid w:val="0051220F"/>
    <w:rsid w:val="0060005E"/>
    <w:rsid w:val="006D4AE8"/>
    <w:rsid w:val="00741D24"/>
    <w:rsid w:val="007F1B16"/>
    <w:rsid w:val="008941E9"/>
    <w:rsid w:val="008A5439"/>
    <w:rsid w:val="008E5678"/>
    <w:rsid w:val="0090057A"/>
    <w:rsid w:val="009029F0"/>
    <w:rsid w:val="00A20D47"/>
    <w:rsid w:val="00B57261"/>
    <w:rsid w:val="00BF2CCD"/>
    <w:rsid w:val="00C23E16"/>
    <w:rsid w:val="00C409A4"/>
    <w:rsid w:val="00C55F5D"/>
    <w:rsid w:val="00CA78CE"/>
    <w:rsid w:val="00DC6C06"/>
    <w:rsid w:val="00DF7A3B"/>
    <w:rsid w:val="00E33178"/>
    <w:rsid w:val="00ED6394"/>
    <w:rsid w:val="00EE4EBC"/>
    <w:rsid w:val="00F1517F"/>
    <w:rsid w:val="00F97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B06D95"/>
  <w15:chartTrackingRefBased/>
  <w15:docId w15:val="{4B9736DB-65DC-4CF3-B12B-7A3E34B7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93C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93C36"/>
    <w:rPr>
      <w:rFonts w:asciiTheme="majorHAnsi" w:eastAsiaTheme="majorEastAsia" w:hAnsiTheme="majorHAnsi" w:cstheme="majorBidi"/>
      <w:sz w:val="18"/>
      <w:szCs w:val="18"/>
    </w:rPr>
  </w:style>
  <w:style w:type="character" w:styleId="a5">
    <w:name w:val="annotation reference"/>
    <w:basedOn w:val="a0"/>
    <w:uiPriority w:val="99"/>
    <w:semiHidden/>
    <w:unhideWhenUsed/>
    <w:rsid w:val="00B57261"/>
    <w:rPr>
      <w:sz w:val="18"/>
      <w:szCs w:val="18"/>
    </w:rPr>
  </w:style>
  <w:style w:type="paragraph" w:styleId="a6">
    <w:name w:val="annotation text"/>
    <w:basedOn w:val="a"/>
    <w:link w:val="a7"/>
    <w:uiPriority w:val="99"/>
    <w:semiHidden/>
    <w:unhideWhenUsed/>
    <w:rsid w:val="00B57261"/>
    <w:pPr>
      <w:jc w:val="left"/>
    </w:pPr>
  </w:style>
  <w:style w:type="character" w:customStyle="1" w:styleId="a7">
    <w:name w:val="コメント文字列 (文字)"/>
    <w:basedOn w:val="a0"/>
    <w:link w:val="a6"/>
    <w:uiPriority w:val="99"/>
    <w:semiHidden/>
    <w:rsid w:val="00B57261"/>
  </w:style>
  <w:style w:type="paragraph" w:styleId="a8">
    <w:name w:val="List Paragraph"/>
    <w:basedOn w:val="a"/>
    <w:uiPriority w:val="34"/>
    <w:qFormat/>
    <w:rsid w:val="00BF2CCD"/>
    <w:pPr>
      <w:ind w:leftChars="400" w:left="840"/>
    </w:pPr>
  </w:style>
  <w:style w:type="paragraph" w:styleId="a9">
    <w:name w:val="annotation subject"/>
    <w:basedOn w:val="a6"/>
    <w:next w:val="a6"/>
    <w:link w:val="aa"/>
    <w:uiPriority w:val="99"/>
    <w:semiHidden/>
    <w:unhideWhenUsed/>
    <w:rsid w:val="008A5439"/>
    <w:rPr>
      <w:b/>
      <w:bCs/>
    </w:rPr>
  </w:style>
  <w:style w:type="character" w:customStyle="1" w:styleId="aa">
    <w:name w:val="コメント内容 (文字)"/>
    <w:basedOn w:val="a7"/>
    <w:link w:val="a9"/>
    <w:uiPriority w:val="99"/>
    <w:semiHidden/>
    <w:rsid w:val="008A5439"/>
    <w:rPr>
      <w:b/>
      <w:bCs/>
    </w:rPr>
  </w:style>
  <w:style w:type="paragraph" w:styleId="ab">
    <w:name w:val="header"/>
    <w:basedOn w:val="a"/>
    <w:link w:val="ac"/>
    <w:uiPriority w:val="99"/>
    <w:unhideWhenUsed/>
    <w:rsid w:val="006D4AE8"/>
    <w:pPr>
      <w:tabs>
        <w:tab w:val="center" w:pos="4252"/>
        <w:tab w:val="right" w:pos="8504"/>
      </w:tabs>
      <w:snapToGrid w:val="0"/>
    </w:pPr>
  </w:style>
  <w:style w:type="character" w:customStyle="1" w:styleId="ac">
    <w:name w:val="ヘッダー (文字)"/>
    <w:basedOn w:val="a0"/>
    <w:link w:val="ab"/>
    <w:uiPriority w:val="99"/>
    <w:rsid w:val="006D4AE8"/>
  </w:style>
  <w:style w:type="paragraph" w:styleId="ad">
    <w:name w:val="footer"/>
    <w:basedOn w:val="a"/>
    <w:link w:val="ae"/>
    <w:uiPriority w:val="99"/>
    <w:unhideWhenUsed/>
    <w:rsid w:val="006D4AE8"/>
    <w:pPr>
      <w:tabs>
        <w:tab w:val="center" w:pos="4252"/>
        <w:tab w:val="right" w:pos="8504"/>
      </w:tabs>
      <w:snapToGrid w:val="0"/>
    </w:pPr>
  </w:style>
  <w:style w:type="character" w:customStyle="1" w:styleId="ae">
    <w:name w:val="フッター (文字)"/>
    <w:basedOn w:val="a0"/>
    <w:link w:val="ad"/>
    <w:uiPriority w:val="99"/>
    <w:rsid w:val="006D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A9F2-5853-4569-98A3-BC069FA7F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7172</TotalTime>
  <Pages>3</Pages>
  <Words>383</Words>
  <Characters>2187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4</cp:revision>
  <dcterms:created xsi:type="dcterms:W3CDTF">2020-12-27T11:38:00Z</dcterms:created>
  <dcterms:modified xsi:type="dcterms:W3CDTF">2021-01-04T05:16:00Z</dcterms:modified>
</cp:coreProperties>
</file>