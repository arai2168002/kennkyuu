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39C3AA" w14:textId="50A0B335" w:rsidR="00090A90" w:rsidRDefault="00090A90" w:rsidP="001D18FA">
      <w:pPr>
        <w:jc w:val="center"/>
      </w:pPr>
      <w:r>
        <w:rPr>
          <w:rFonts w:hint="eastAsia"/>
          <w:kern w:val="0"/>
          <w:sz w:val="22"/>
        </w:rPr>
        <w:t>デッドラインを考慮したメモリ削減スケジューリングLMCLFの改善</w:t>
      </w:r>
    </w:p>
    <w:p w14:paraId="137F90F4" w14:textId="747B6760" w:rsidR="001D18FA" w:rsidRDefault="001D18FA" w:rsidP="001D18FA">
      <w:pPr>
        <w:jc w:val="center"/>
      </w:pPr>
      <w:r>
        <w:rPr>
          <w:rFonts w:hint="eastAsia"/>
        </w:rPr>
        <w:t>組</w:t>
      </w:r>
      <w:del w:id="0" w:author=" " w:date="2021-01-13T19:27:00Z">
        <w:r w:rsidDel="00E275A8">
          <w:rPr>
            <w:rFonts w:hint="eastAsia"/>
          </w:rPr>
          <w:delText>み</w:delText>
        </w:r>
      </w:del>
      <w:r>
        <w:rPr>
          <w:rFonts w:hint="eastAsia"/>
        </w:rPr>
        <w:t>込みデザイン研究室　新井　諒介　(指導教員　中田　明夫)</w:t>
      </w:r>
    </w:p>
    <w:p w14:paraId="53FBE900" w14:textId="77777777" w:rsidR="001D18FA" w:rsidRDefault="001D18FA" w:rsidP="001D18FA">
      <w:pPr>
        <w:jc w:val="left"/>
        <w:sectPr w:rsidR="001D18FA" w:rsidSect="001D18FA">
          <w:pgSz w:w="11906" w:h="16838"/>
          <w:pgMar w:top="1985" w:right="1701" w:bottom="1701" w:left="1701" w:header="851" w:footer="992" w:gutter="0"/>
          <w:cols w:space="425"/>
          <w:docGrid w:type="lines" w:linePitch="360"/>
        </w:sectPr>
      </w:pPr>
    </w:p>
    <w:p w14:paraId="6E8F236A" w14:textId="0226983E" w:rsidR="001D18FA" w:rsidRDefault="001D18FA" w:rsidP="001D18FA">
      <w:pPr>
        <w:jc w:val="left"/>
      </w:pPr>
    </w:p>
    <w:p w14:paraId="1DAB43F0" w14:textId="6FC42D8D" w:rsidR="001D18FA" w:rsidRDefault="001D18FA" w:rsidP="001D18FA">
      <w:pPr>
        <w:jc w:val="left"/>
      </w:pPr>
      <w:r>
        <w:rPr>
          <w:rFonts w:hint="eastAsia"/>
        </w:rPr>
        <w:t>１　はじめに</w:t>
      </w:r>
    </w:p>
    <w:p w14:paraId="254B7A27" w14:textId="4DEEDFC2" w:rsidR="00F317CA" w:rsidDel="009A5894" w:rsidRDefault="001D18FA" w:rsidP="001D18FA">
      <w:pPr>
        <w:jc w:val="left"/>
        <w:rPr>
          <w:del w:id="1" w:author="新井　諒介" w:date="2021-01-15T15:01:00Z"/>
          <w:sz w:val="16"/>
          <w:szCs w:val="16"/>
        </w:rPr>
      </w:pPr>
      <w:r w:rsidRPr="0092786A">
        <w:rPr>
          <w:rFonts w:hint="eastAsia"/>
          <w:sz w:val="16"/>
          <w:szCs w:val="16"/>
        </w:rPr>
        <w:t xml:space="preserve">　</w:t>
      </w:r>
      <w:r w:rsidRPr="0092786A">
        <w:rPr>
          <w:sz w:val="16"/>
          <w:szCs w:val="16"/>
        </w:rPr>
        <w:t>スマートフォン</w:t>
      </w:r>
      <w:r w:rsidR="00F317CA">
        <w:rPr>
          <w:rFonts w:hint="eastAsia"/>
          <w:sz w:val="16"/>
          <w:szCs w:val="16"/>
        </w:rPr>
        <w:t>,</w:t>
      </w:r>
      <w:r w:rsidRPr="0092786A">
        <w:rPr>
          <w:sz w:val="16"/>
          <w:szCs w:val="16"/>
        </w:rPr>
        <w:t>家電製品</w:t>
      </w:r>
      <w:r w:rsidR="00F317CA">
        <w:rPr>
          <w:rFonts w:hint="eastAsia"/>
          <w:sz w:val="16"/>
          <w:szCs w:val="16"/>
        </w:rPr>
        <w:t>,</w:t>
      </w:r>
      <w:r w:rsidRPr="0092786A">
        <w:rPr>
          <w:sz w:val="16"/>
          <w:szCs w:val="16"/>
        </w:rPr>
        <w:t>医療機器などの組込みシステムは大量生産されることが多いため</w:t>
      </w:r>
      <w:r w:rsidR="00F317CA">
        <w:rPr>
          <w:rFonts w:hint="eastAsia"/>
          <w:sz w:val="16"/>
          <w:szCs w:val="16"/>
        </w:rPr>
        <w:t>,</w:t>
      </w:r>
      <w:r w:rsidRPr="0092786A">
        <w:rPr>
          <w:sz w:val="16"/>
          <w:szCs w:val="16"/>
        </w:rPr>
        <w:t>製造コストの削減は重要な課題であり</w:t>
      </w:r>
      <w:r w:rsidR="00F317CA">
        <w:rPr>
          <w:rFonts w:hint="eastAsia"/>
          <w:sz w:val="16"/>
          <w:szCs w:val="16"/>
        </w:rPr>
        <w:t>,</w:t>
      </w:r>
      <w:r w:rsidRPr="0092786A">
        <w:rPr>
          <w:sz w:val="16"/>
          <w:szCs w:val="16"/>
        </w:rPr>
        <w:t>メモリ消費量を削減することが</w:t>
      </w:r>
      <w:r w:rsidR="00F317CA">
        <w:rPr>
          <w:rFonts w:hint="eastAsia"/>
          <w:sz w:val="16"/>
          <w:szCs w:val="16"/>
        </w:rPr>
        <w:t>,</w:t>
      </w:r>
      <w:r w:rsidRPr="0092786A">
        <w:rPr>
          <w:sz w:val="16"/>
          <w:szCs w:val="16"/>
        </w:rPr>
        <w:t>組込みシステムの開発目標の一つとして挙げられている[1]</w:t>
      </w:r>
      <w:r w:rsidR="0092786A" w:rsidRPr="0092786A">
        <w:rPr>
          <w:rFonts w:hint="eastAsia"/>
          <w:sz w:val="16"/>
          <w:szCs w:val="16"/>
        </w:rPr>
        <w:t>.</w:t>
      </w:r>
      <w:r w:rsidRPr="0092786A">
        <w:rPr>
          <w:sz w:val="16"/>
          <w:szCs w:val="16"/>
        </w:rPr>
        <w:t>そこで我々は</w:t>
      </w:r>
      <w:r w:rsidR="00F317CA">
        <w:rPr>
          <w:rFonts w:hint="eastAsia"/>
          <w:sz w:val="16"/>
          <w:szCs w:val="16"/>
        </w:rPr>
        <w:t>,</w:t>
      </w:r>
      <w:r w:rsidRPr="0092786A">
        <w:rPr>
          <w:sz w:val="16"/>
          <w:szCs w:val="16"/>
        </w:rPr>
        <w:t>マルチタスクシステムのヒープメモリ消費量を動的解析によって削減するスケジューリングアルゴリズムLeast Memory Consumption First (LMCF)スケジューリングを提案した[2]．</w:t>
      </w:r>
      <w:del w:id="2" w:author="新井　諒介" w:date="2021-01-14T05:29:00Z">
        <w:r w:rsidRPr="0092786A" w:rsidDel="000350CF">
          <w:rPr>
            <w:sz w:val="16"/>
            <w:szCs w:val="16"/>
          </w:rPr>
          <w:delText>LMCFスケジューリングでは</w:delText>
        </w:r>
        <w:r w:rsidR="00F317CA" w:rsidDel="000350CF">
          <w:rPr>
            <w:rFonts w:hint="eastAsia"/>
            <w:sz w:val="16"/>
            <w:szCs w:val="16"/>
          </w:rPr>
          <w:delText>,</w:delText>
        </w:r>
        <w:r w:rsidRPr="0092786A" w:rsidDel="000350CF">
          <w:rPr>
            <w:sz w:val="16"/>
            <w:szCs w:val="16"/>
          </w:rPr>
          <w:delText>各タスクの次のステップのヒープメモリの割り当て（消費メモリ増分）は予測可能であると仮定する．消費メモリ増分については，静的コード解析やプロファイリングによって予測する</w:delText>
        </w:r>
        <w:r w:rsidR="00F317CA" w:rsidDel="000350CF">
          <w:rPr>
            <w:rFonts w:hint="eastAsia"/>
            <w:sz w:val="16"/>
            <w:szCs w:val="16"/>
          </w:rPr>
          <w:delText>.</w:delText>
        </w:r>
        <w:r w:rsidRPr="0092786A" w:rsidDel="000350CF">
          <w:rPr>
            <w:sz w:val="16"/>
            <w:szCs w:val="16"/>
          </w:rPr>
          <w:delText>プロセッサ数をpとすると</w:delText>
        </w:r>
        <w:r w:rsidR="00F317CA" w:rsidDel="000350CF">
          <w:rPr>
            <w:rFonts w:hint="eastAsia"/>
            <w:sz w:val="16"/>
            <w:szCs w:val="16"/>
          </w:rPr>
          <w:delText>,</w:delText>
        </w:r>
        <w:r w:rsidRPr="0092786A" w:rsidDel="000350CF">
          <w:rPr>
            <w:sz w:val="16"/>
            <w:szCs w:val="16"/>
          </w:rPr>
          <w:delText>次のステップの消費メモリ増分が小さいタスクか</w:delText>
        </w:r>
        <w:r w:rsidR="00F317CA" w:rsidDel="000350CF">
          <w:rPr>
            <w:rFonts w:hint="eastAsia"/>
            <w:sz w:val="16"/>
            <w:szCs w:val="16"/>
          </w:rPr>
          <w:delText>ら</w:delText>
        </w:r>
        <w:r w:rsidRPr="0092786A" w:rsidDel="000350CF">
          <w:rPr>
            <w:sz w:val="16"/>
            <w:szCs w:val="16"/>
          </w:rPr>
          <w:delText>p 個選択し</w:delText>
        </w:r>
        <w:r w:rsidR="00F317CA" w:rsidDel="000350CF">
          <w:rPr>
            <w:rFonts w:hint="eastAsia"/>
            <w:sz w:val="16"/>
            <w:szCs w:val="16"/>
          </w:rPr>
          <w:delText>,</w:delText>
        </w:r>
        <w:r w:rsidRPr="0092786A" w:rsidDel="000350CF">
          <w:rPr>
            <w:sz w:val="16"/>
            <w:szCs w:val="16"/>
          </w:rPr>
          <w:delText>選択したタスクに優先度を付与する</w:delText>
        </w:r>
        <w:r w:rsidR="00F317CA" w:rsidDel="000350CF">
          <w:rPr>
            <w:rFonts w:hint="eastAsia"/>
            <w:sz w:val="16"/>
            <w:szCs w:val="16"/>
          </w:rPr>
          <w:delText>.</w:delText>
        </w:r>
        <w:r w:rsidRPr="0092786A" w:rsidDel="000350CF">
          <w:rPr>
            <w:sz w:val="16"/>
            <w:szCs w:val="16"/>
          </w:rPr>
          <w:delText xml:space="preserve"> LMCFスケジューリングは</w:delText>
        </w:r>
        <w:r w:rsidR="00F317CA" w:rsidDel="000350CF">
          <w:rPr>
            <w:rFonts w:hint="eastAsia"/>
            <w:sz w:val="16"/>
            <w:szCs w:val="16"/>
          </w:rPr>
          <w:delText>,</w:delText>
        </w:r>
        <w:r w:rsidRPr="0092786A" w:rsidDel="000350CF">
          <w:rPr>
            <w:sz w:val="16"/>
            <w:szCs w:val="16"/>
          </w:rPr>
          <w:delText>必ずしもメモリ最適なスケジュールを実現するわけではない</w:delText>
        </w:r>
        <w:r w:rsidR="00F317CA" w:rsidDel="000350CF">
          <w:rPr>
            <w:rFonts w:hint="eastAsia"/>
            <w:sz w:val="16"/>
            <w:szCs w:val="16"/>
          </w:rPr>
          <w:delText>.</w:delText>
        </w:r>
        <w:r w:rsidRPr="0092786A" w:rsidDel="000350CF">
          <w:rPr>
            <w:sz w:val="16"/>
            <w:szCs w:val="16"/>
          </w:rPr>
          <w:delText>一般に</w:delText>
        </w:r>
        <w:r w:rsidR="00F317CA" w:rsidDel="000350CF">
          <w:rPr>
            <w:rFonts w:hint="eastAsia"/>
            <w:sz w:val="16"/>
            <w:szCs w:val="16"/>
          </w:rPr>
          <w:delText>,</w:delText>
        </w:r>
        <w:r w:rsidRPr="0092786A" w:rsidDel="000350CF">
          <w:rPr>
            <w:sz w:val="16"/>
            <w:szCs w:val="16"/>
          </w:rPr>
          <w:delText>同時起動中のタスク数が少ないほど</w:delText>
        </w:r>
        <w:r w:rsidR="00F317CA" w:rsidDel="000350CF">
          <w:rPr>
            <w:rFonts w:hint="eastAsia"/>
            <w:sz w:val="16"/>
            <w:szCs w:val="16"/>
          </w:rPr>
          <w:delText>,</w:delText>
        </w:r>
        <w:r w:rsidRPr="0092786A" w:rsidDel="000350CF">
          <w:rPr>
            <w:sz w:val="16"/>
            <w:szCs w:val="16"/>
          </w:rPr>
          <w:delText>メモリ消費量が少なくなると考えられる</w:delText>
        </w:r>
        <w:r w:rsidR="00F317CA" w:rsidDel="000350CF">
          <w:rPr>
            <w:rFonts w:hint="eastAsia"/>
            <w:sz w:val="16"/>
            <w:szCs w:val="16"/>
          </w:rPr>
          <w:delText>.</w:delText>
        </w:r>
        <w:r w:rsidRPr="0092786A" w:rsidDel="000350CF">
          <w:rPr>
            <w:sz w:val="16"/>
            <w:szCs w:val="16"/>
          </w:rPr>
          <w:delText>このことから</w:delText>
        </w:r>
        <w:r w:rsidR="00F317CA" w:rsidDel="000350CF">
          <w:rPr>
            <w:rFonts w:hint="eastAsia"/>
            <w:sz w:val="16"/>
            <w:szCs w:val="16"/>
          </w:rPr>
          <w:delText>,</w:delText>
        </w:r>
        <w:r w:rsidRPr="0092786A" w:rsidDel="000350CF">
          <w:rPr>
            <w:sz w:val="16"/>
            <w:szCs w:val="16"/>
          </w:rPr>
          <w:delText>同時起動中のタスク数を可能な限り減らすため</w:delText>
        </w:r>
        <w:r w:rsidR="00F317CA" w:rsidDel="000350CF">
          <w:rPr>
            <w:rFonts w:hint="eastAsia"/>
            <w:sz w:val="16"/>
            <w:szCs w:val="16"/>
          </w:rPr>
          <w:delText>,</w:delText>
        </w:r>
        <w:r w:rsidRPr="0092786A" w:rsidDel="000350CF">
          <w:rPr>
            <w:sz w:val="16"/>
            <w:szCs w:val="16"/>
          </w:rPr>
          <w:delText>残余実行時間が少ないタスクを優先する方針によって</w:delText>
        </w:r>
        <w:r w:rsidR="00F317CA" w:rsidDel="000350CF">
          <w:rPr>
            <w:rFonts w:hint="eastAsia"/>
            <w:sz w:val="16"/>
            <w:szCs w:val="16"/>
          </w:rPr>
          <w:delText>,</w:delText>
        </w:r>
        <w:r w:rsidRPr="0092786A" w:rsidDel="000350CF">
          <w:rPr>
            <w:sz w:val="16"/>
            <w:szCs w:val="16"/>
          </w:rPr>
          <w:delText>メモリ消費量のさらなる削減が期待できる</w:delText>
        </w:r>
        <w:r w:rsidR="00F317CA" w:rsidDel="000350CF">
          <w:rPr>
            <w:rFonts w:hint="eastAsia"/>
            <w:sz w:val="16"/>
            <w:szCs w:val="16"/>
          </w:rPr>
          <w:delText>.</w:delText>
        </w:r>
        <w:r w:rsidRPr="0092786A" w:rsidDel="000350CF">
          <w:rPr>
            <w:sz w:val="16"/>
            <w:szCs w:val="16"/>
          </w:rPr>
          <w:delText>一方 で残余実行時間が等しいタスク群に対しては</w:delText>
        </w:r>
        <w:r w:rsidR="00F317CA" w:rsidDel="000350CF">
          <w:rPr>
            <w:rFonts w:hint="eastAsia"/>
            <w:sz w:val="16"/>
            <w:szCs w:val="16"/>
          </w:rPr>
          <w:delText>,</w:delText>
        </w:r>
        <w:r w:rsidRPr="0092786A" w:rsidDel="000350CF">
          <w:rPr>
            <w:sz w:val="16"/>
            <w:szCs w:val="16"/>
          </w:rPr>
          <w:delText>余裕時間を考慮した方針で優先関係を与えることで</w:delText>
        </w:r>
        <w:r w:rsidR="00F317CA" w:rsidDel="000350CF">
          <w:rPr>
            <w:rFonts w:hint="eastAsia"/>
            <w:sz w:val="16"/>
            <w:szCs w:val="16"/>
          </w:rPr>
          <w:delText>,</w:delText>
        </w:r>
        <w:r w:rsidRPr="0092786A" w:rsidDel="000350CF">
          <w:rPr>
            <w:sz w:val="16"/>
            <w:szCs w:val="16"/>
          </w:rPr>
          <w:delText>デッドライン制約をより維持しやすくなると考えられる</w:delText>
        </w:r>
      </w:del>
      <w:r w:rsidR="00F317CA">
        <w:rPr>
          <w:rFonts w:hint="eastAsia"/>
          <w:sz w:val="16"/>
          <w:szCs w:val="16"/>
        </w:rPr>
        <w:t>.</w:t>
      </w:r>
      <w:r w:rsidR="0092786A" w:rsidRPr="0092786A">
        <w:rPr>
          <w:rFonts w:hint="eastAsia"/>
          <w:sz w:val="16"/>
          <w:szCs w:val="16"/>
        </w:rPr>
        <w:t>先行研究</w:t>
      </w:r>
      <w:r w:rsidRPr="0092786A">
        <w:rPr>
          <w:sz w:val="16"/>
          <w:szCs w:val="16"/>
        </w:rPr>
        <w:t>では</w:t>
      </w:r>
      <w:r w:rsidR="00422D3D">
        <w:rPr>
          <w:rFonts w:hint="eastAsia"/>
          <w:sz w:val="16"/>
          <w:szCs w:val="16"/>
        </w:rPr>
        <w:t>,</w:t>
      </w:r>
      <w:r w:rsidRPr="0092786A">
        <w:rPr>
          <w:sz w:val="16"/>
          <w:szCs w:val="16"/>
        </w:rPr>
        <w:t>消費メモリ増分だけでなく</w:t>
      </w:r>
      <w:r w:rsidR="006D1694">
        <w:rPr>
          <w:rFonts w:hint="eastAsia"/>
          <w:sz w:val="16"/>
          <w:szCs w:val="16"/>
        </w:rPr>
        <w:t>,</w:t>
      </w:r>
      <w:r w:rsidRPr="0092786A">
        <w:rPr>
          <w:sz w:val="16"/>
          <w:szCs w:val="16"/>
        </w:rPr>
        <w:t>実時間制約を共に考慮したLeast Memory, remaining Computation-time, and Laxity First (LMCLF) スケジューリング</w:t>
      </w:r>
      <w:r w:rsidR="0092786A" w:rsidRPr="0092786A">
        <w:rPr>
          <w:rFonts w:hint="eastAsia"/>
          <w:sz w:val="16"/>
          <w:szCs w:val="16"/>
        </w:rPr>
        <w:t>が</w:t>
      </w:r>
      <w:r w:rsidRPr="0092786A">
        <w:rPr>
          <w:sz w:val="16"/>
          <w:szCs w:val="16"/>
        </w:rPr>
        <w:t>提案</w:t>
      </w:r>
      <w:r w:rsidR="0092786A" w:rsidRPr="0092786A">
        <w:rPr>
          <w:rFonts w:hint="eastAsia"/>
          <w:sz w:val="16"/>
          <w:szCs w:val="16"/>
        </w:rPr>
        <w:t>されている</w:t>
      </w:r>
      <w:r w:rsidRPr="0092786A">
        <w:rPr>
          <w:sz w:val="16"/>
          <w:szCs w:val="16"/>
        </w:rPr>
        <w:t>．</w:t>
      </w:r>
      <w:ins w:id="3" w:author="新井　諒介" w:date="2021-01-14T15:42:00Z">
        <w:r w:rsidR="00B257FF" w:rsidDel="00B257FF">
          <w:rPr>
            <w:rFonts w:hint="eastAsia"/>
            <w:sz w:val="16"/>
            <w:szCs w:val="16"/>
          </w:rPr>
          <w:t xml:space="preserve"> </w:t>
        </w:r>
      </w:ins>
      <w:del w:id="4" w:author="新井　諒介" w:date="2021-01-14T15:42:00Z">
        <w:r w:rsidR="00422D3D" w:rsidDel="00B257FF">
          <w:rPr>
            <w:rFonts w:hint="eastAsia"/>
            <w:sz w:val="16"/>
            <w:szCs w:val="16"/>
          </w:rPr>
          <w:delText>比較する値</w:delText>
        </w:r>
        <w:r w:rsidR="006D1694" w:rsidDel="00B257FF">
          <w:rPr>
            <w:rFonts w:hint="eastAsia"/>
            <w:sz w:val="16"/>
            <w:szCs w:val="16"/>
          </w:rPr>
          <w:delText>θ</w:delText>
        </w:r>
        <w:r w:rsidR="00422D3D" w:rsidDel="00B257FF">
          <w:rPr>
            <w:rFonts w:hint="eastAsia"/>
            <w:sz w:val="16"/>
            <w:szCs w:val="16"/>
          </w:rPr>
          <w:delText>は,α×消費メモリ増分＋残余実行時間×余裕時間</w:delText>
        </w:r>
        <w:r w:rsidR="006D1694" w:rsidDel="00B257FF">
          <w:rPr>
            <w:rFonts w:hint="eastAsia"/>
            <w:sz w:val="16"/>
            <w:szCs w:val="16"/>
          </w:rPr>
          <w:delText>で求められる</w:delText>
        </w:r>
        <w:r w:rsidR="00422D3D" w:rsidDel="00B257FF">
          <w:rPr>
            <w:rFonts w:hint="eastAsia"/>
            <w:sz w:val="16"/>
            <w:szCs w:val="16"/>
          </w:rPr>
          <w:delText>が,先行研究では換算レートαの値がすべて1で定義されている.もし,余裕時間</w:delText>
        </w:r>
        <w:r w:rsidR="006D1694" w:rsidDel="00B257FF">
          <w:rPr>
            <w:rFonts w:hint="eastAsia"/>
            <w:sz w:val="16"/>
            <w:szCs w:val="16"/>
          </w:rPr>
          <w:delText>が</w:delText>
        </w:r>
        <w:r w:rsidR="00422D3D" w:rsidDel="00B257FF">
          <w:rPr>
            <w:rFonts w:hint="eastAsia"/>
            <w:sz w:val="16"/>
            <w:szCs w:val="16"/>
          </w:rPr>
          <w:delText>とても大きく</w:delText>
        </w:r>
        <w:r w:rsidR="00422D3D" w:rsidDel="00B257FF">
          <w:rPr>
            <w:sz w:val="16"/>
            <w:szCs w:val="16"/>
          </w:rPr>
          <w:delText>,</w:delText>
        </w:r>
        <w:r w:rsidR="00422D3D" w:rsidDel="00B257FF">
          <w:rPr>
            <w:rFonts w:hint="eastAsia"/>
            <w:sz w:val="16"/>
            <w:szCs w:val="16"/>
          </w:rPr>
          <w:delText>メモリ増分が限りなく小さい場合</w:delText>
        </w:r>
        <w:r w:rsidR="006D1694" w:rsidDel="00B257FF">
          <w:rPr>
            <w:rFonts w:hint="eastAsia"/>
            <w:sz w:val="16"/>
            <w:szCs w:val="16"/>
          </w:rPr>
          <w:delText>,</w:delText>
        </w:r>
        <w:r w:rsidR="00422D3D" w:rsidDel="00B257FF">
          <w:rPr>
            <w:rFonts w:hint="eastAsia"/>
            <w:sz w:val="16"/>
            <w:szCs w:val="16"/>
          </w:rPr>
          <w:delText>時間のみで優先度が決定されて</w:delText>
        </w:r>
        <w:r w:rsidR="006D1694" w:rsidDel="00B257FF">
          <w:rPr>
            <w:rFonts w:hint="eastAsia"/>
            <w:sz w:val="16"/>
            <w:szCs w:val="16"/>
          </w:rPr>
          <w:delText>し</w:delText>
        </w:r>
        <w:r w:rsidR="00422D3D" w:rsidDel="00B257FF">
          <w:rPr>
            <w:rFonts w:hint="eastAsia"/>
            <w:sz w:val="16"/>
            <w:szCs w:val="16"/>
          </w:rPr>
          <w:delText>まう</w:delText>
        </w:r>
        <w:r w:rsidR="00422D3D" w:rsidDel="00B257FF">
          <w:rPr>
            <w:sz w:val="16"/>
            <w:szCs w:val="16"/>
          </w:rPr>
          <w:delText>.</w:delText>
        </w:r>
        <w:r w:rsidR="00422D3D" w:rsidDel="00B257FF">
          <w:rPr>
            <w:rFonts w:hint="eastAsia"/>
            <w:sz w:val="16"/>
            <w:szCs w:val="16"/>
          </w:rPr>
          <w:delText>そこで本研究では,いろい</w:delText>
        </w:r>
      </w:del>
    </w:p>
    <w:p w14:paraId="3D062481" w14:textId="77777777" w:rsidR="00F317CA" w:rsidDel="009A5894" w:rsidRDefault="00F317CA" w:rsidP="001D18FA">
      <w:pPr>
        <w:jc w:val="left"/>
        <w:rPr>
          <w:del w:id="5" w:author="新井　諒介" w:date="2021-01-15T15:01:00Z"/>
          <w:sz w:val="16"/>
          <w:szCs w:val="16"/>
        </w:rPr>
      </w:pPr>
    </w:p>
    <w:p w14:paraId="53B4AA66" w14:textId="77777777" w:rsidR="00090A90" w:rsidRDefault="00090A90" w:rsidP="001D18FA">
      <w:pPr>
        <w:jc w:val="left"/>
        <w:rPr>
          <w:sz w:val="16"/>
          <w:szCs w:val="16"/>
        </w:rPr>
      </w:pPr>
    </w:p>
    <w:p w14:paraId="44B97E9D" w14:textId="64646AFA" w:rsidR="00422D3D" w:rsidDel="00B257FF" w:rsidRDefault="00422D3D" w:rsidP="001D18FA">
      <w:pPr>
        <w:jc w:val="left"/>
        <w:rPr>
          <w:del w:id="6" w:author="新井　諒介" w:date="2021-01-14T15:42:00Z"/>
          <w:sz w:val="16"/>
          <w:szCs w:val="16"/>
        </w:rPr>
      </w:pPr>
      <w:del w:id="7" w:author="新井　諒介" w:date="2021-01-14T15:42:00Z">
        <w:r w:rsidDel="00B257FF">
          <w:rPr>
            <w:rFonts w:hint="eastAsia"/>
            <w:sz w:val="16"/>
            <w:szCs w:val="16"/>
          </w:rPr>
          <w:delText>ろなタスクセットで換算レートαの最良な値を導き出し,その法則性をつかみ,最良な値を提案する</w:delText>
        </w:r>
        <w:r w:rsidR="006D1694" w:rsidDel="00B257FF">
          <w:rPr>
            <w:rFonts w:hint="eastAsia"/>
            <w:sz w:val="16"/>
            <w:szCs w:val="16"/>
          </w:rPr>
          <w:delText>.</w:delText>
        </w:r>
      </w:del>
    </w:p>
    <w:p w14:paraId="7B68E35D" w14:textId="5EF466DA" w:rsidR="00B257FF" w:rsidRDefault="00B257FF" w:rsidP="001D18FA">
      <w:pPr>
        <w:jc w:val="left"/>
        <w:rPr>
          <w:ins w:id="8" w:author="新井　諒介" w:date="2021-01-14T15:42:00Z"/>
          <w:sz w:val="16"/>
          <w:szCs w:val="16"/>
        </w:rPr>
      </w:pPr>
      <w:ins w:id="9" w:author="新井　諒介" w:date="2021-01-14T15:42:00Z">
        <w:r>
          <w:rPr>
            <w:rFonts w:hint="eastAsia"/>
            <w:sz w:val="16"/>
            <w:szCs w:val="16"/>
          </w:rPr>
          <w:t>本研究では</w:t>
        </w:r>
        <w:r w:rsidR="007A72CA">
          <w:rPr>
            <w:rFonts w:hint="eastAsia"/>
            <w:sz w:val="16"/>
            <w:szCs w:val="16"/>
          </w:rPr>
          <w:t>、</w:t>
        </w:r>
      </w:ins>
      <w:ins w:id="10" w:author="新井　諒介" w:date="2021-01-14T15:43:00Z">
        <w:r w:rsidR="007A72CA">
          <w:rPr>
            <w:rFonts w:hint="eastAsia"/>
            <w:sz w:val="16"/>
            <w:szCs w:val="16"/>
          </w:rPr>
          <w:t>優先度</w:t>
        </w:r>
        <w:r w:rsidR="009E31FB">
          <w:rPr>
            <w:rFonts w:hint="eastAsia"/>
            <w:sz w:val="16"/>
            <w:szCs w:val="16"/>
          </w:rPr>
          <w:t>をつける</w:t>
        </w:r>
        <w:r w:rsidR="00A539BB">
          <w:rPr>
            <w:rFonts w:hint="eastAsia"/>
            <w:sz w:val="16"/>
            <w:szCs w:val="16"/>
          </w:rPr>
          <w:t>段階の</w:t>
        </w:r>
        <w:r w:rsidR="009E31FB">
          <w:rPr>
            <w:rFonts w:hint="eastAsia"/>
            <w:sz w:val="16"/>
            <w:szCs w:val="16"/>
          </w:rPr>
          <w:t>計算の手法を改善することで</w:t>
        </w:r>
        <w:r w:rsidR="00A539BB">
          <w:rPr>
            <w:rFonts w:hint="eastAsia"/>
            <w:sz w:val="16"/>
            <w:szCs w:val="16"/>
          </w:rPr>
          <w:t>従来手法よりもメモリ消費量</w:t>
        </w:r>
      </w:ins>
      <w:ins w:id="11" w:author="新井　諒介" w:date="2021-01-14T15:44:00Z">
        <w:r w:rsidR="00A539BB">
          <w:rPr>
            <w:rFonts w:hint="eastAsia"/>
            <w:sz w:val="16"/>
            <w:szCs w:val="16"/>
          </w:rPr>
          <w:t>を削減しようとするものである。</w:t>
        </w:r>
      </w:ins>
    </w:p>
    <w:p w14:paraId="64A2F29F" w14:textId="5A42A6BC" w:rsidR="006D1694" w:rsidRDefault="006D1694" w:rsidP="001D18FA">
      <w:pPr>
        <w:jc w:val="left"/>
        <w:rPr>
          <w:sz w:val="16"/>
          <w:szCs w:val="16"/>
        </w:rPr>
      </w:pPr>
    </w:p>
    <w:p w14:paraId="33D8E507" w14:textId="0FB34045" w:rsidR="000B6BD5" w:rsidRDefault="006D1694" w:rsidP="001D18FA">
      <w:pPr>
        <w:jc w:val="left"/>
        <w:rPr>
          <w:szCs w:val="21"/>
        </w:rPr>
      </w:pPr>
      <w:r>
        <w:rPr>
          <w:rFonts w:hint="eastAsia"/>
          <w:szCs w:val="21"/>
        </w:rPr>
        <w:t xml:space="preserve">２　</w:t>
      </w:r>
      <w:ins w:id="12" w:author="新井　諒介" w:date="2021-01-18T16:58:00Z">
        <w:r w:rsidR="00934250">
          <w:t>ヒープメモリと実時間制約を共に考慮したスケジューリング手法</w:t>
        </w:r>
      </w:ins>
      <w:del w:id="13" w:author="新井　諒介" w:date="2021-01-18T16:54:00Z">
        <w:r w:rsidDel="00934250">
          <w:rPr>
            <w:rFonts w:hint="eastAsia"/>
            <w:szCs w:val="21"/>
          </w:rPr>
          <w:delText>提案手法</w:delText>
        </w:r>
      </w:del>
    </w:p>
    <w:p w14:paraId="021BB825" w14:textId="77777777" w:rsidR="00934250" w:rsidRDefault="00934250" w:rsidP="00934250">
      <w:pPr>
        <w:ind w:rightChars="100" w:right="210"/>
        <w:rPr>
          <w:ins w:id="14" w:author="新井　諒介" w:date="2021-01-18T17:02:00Z"/>
          <w:sz w:val="16"/>
          <w:szCs w:val="16"/>
        </w:rPr>
      </w:pPr>
      <w:ins w:id="15" w:author="新井　諒介" w:date="2021-01-18T16:59:00Z">
        <w:r>
          <w:rPr>
            <w:rFonts w:hint="eastAsia"/>
            <w:szCs w:val="21"/>
          </w:rPr>
          <w:t xml:space="preserve">　</w:t>
        </w:r>
        <w:r w:rsidRPr="00934250">
          <w:rPr>
            <w:rFonts w:hint="eastAsia"/>
            <w:sz w:val="16"/>
            <w:szCs w:val="16"/>
            <w:rPrChange w:id="16" w:author="新井　諒介" w:date="2021-01-18T17:01:00Z">
              <w:rPr>
                <w:rFonts w:hint="eastAsia"/>
                <w:szCs w:val="21"/>
              </w:rPr>
            </w:rPrChange>
          </w:rPr>
          <w:t>先行研究では、</w:t>
        </w:r>
        <w:r w:rsidRPr="00934250">
          <w:rPr>
            <w:sz w:val="16"/>
            <w:szCs w:val="16"/>
            <w:rPrChange w:id="17" w:author="新井　諒介" w:date="2021-01-18T17:01:00Z">
              <w:rPr/>
            </w:rPrChange>
          </w:rPr>
          <w:t>消費メモリ増分だけで</w:t>
        </w:r>
        <w:r w:rsidRPr="00934250">
          <w:rPr>
            <w:rFonts w:hint="eastAsia"/>
            <w:sz w:val="16"/>
            <w:szCs w:val="16"/>
            <w:rPrChange w:id="18" w:author="新井　諒介" w:date="2021-01-18T17:01:00Z">
              <w:rPr>
                <w:rFonts w:hint="eastAsia"/>
              </w:rPr>
            </w:rPrChange>
          </w:rPr>
          <w:t>な</w:t>
        </w:r>
        <w:r w:rsidRPr="00934250">
          <w:rPr>
            <w:sz w:val="16"/>
            <w:szCs w:val="16"/>
            <w:rPrChange w:id="19" w:author="新井　諒介" w:date="2021-01-18T17:01:00Z">
              <w:rPr/>
            </w:rPrChange>
          </w:rPr>
          <w:t>く残余実行時間および余裕時間を考慮し</w:t>
        </w:r>
        <w:r w:rsidRPr="00934250">
          <w:rPr>
            <w:rFonts w:hint="eastAsia"/>
            <w:sz w:val="16"/>
            <w:szCs w:val="16"/>
            <w:rPrChange w:id="20" w:author="新井　諒介" w:date="2021-01-18T17:01:00Z">
              <w:rPr>
                <w:rFonts w:hint="eastAsia"/>
              </w:rPr>
            </w:rPrChange>
          </w:rPr>
          <w:t>た</w:t>
        </w:r>
        <w:r w:rsidRPr="00934250">
          <w:rPr>
            <w:sz w:val="16"/>
            <w:szCs w:val="16"/>
            <w:rPrChange w:id="21" w:author="新井　諒介" w:date="2021-01-18T17:01:00Z">
              <w:rPr/>
            </w:rPrChange>
          </w:rPr>
          <w:t>LMCLFスケジューリ</w:t>
        </w:r>
      </w:ins>
    </w:p>
    <w:p w14:paraId="147370B1" w14:textId="3D7B414F" w:rsidR="006D1694" w:rsidRPr="00934250" w:rsidDel="00934250" w:rsidRDefault="00934250" w:rsidP="00934250">
      <w:pPr>
        <w:ind w:leftChars="-100" w:left="510" w:hangingChars="450" w:hanging="720"/>
        <w:rPr>
          <w:del w:id="22" w:author="新井　諒介" w:date="2021-01-15T15:01:00Z"/>
          <w:sz w:val="16"/>
          <w:szCs w:val="16"/>
        </w:rPr>
      </w:pPr>
      <w:ins w:id="23" w:author="新井　諒介" w:date="2021-01-18T16:59:00Z">
        <w:r w:rsidRPr="00934250">
          <w:rPr>
            <w:sz w:val="16"/>
            <w:szCs w:val="16"/>
            <w:rPrChange w:id="24" w:author="新井　諒介" w:date="2021-01-18T17:03:00Z">
              <w:rPr/>
            </w:rPrChange>
          </w:rPr>
          <w:t>ング</w:t>
        </w:r>
      </w:ins>
      <w:ins w:id="25" w:author="新井　諒介" w:date="2021-01-18T17:43:00Z">
        <w:r w:rsidR="00137760">
          <w:rPr>
            <w:rFonts w:hint="eastAsia"/>
            <w:sz w:val="16"/>
            <w:szCs w:val="16"/>
          </w:rPr>
          <w:t>が</w:t>
        </w:r>
      </w:ins>
      <w:ins w:id="26" w:author="新井　諒介" w:date="2021-01-18T16:59:00Z">
        <w:r w:rsidRPr="00934250">
          <w:rPr>
            <w:sz w:val="16"/>
            <w:szCs w:val="16"/>
            <w:rPrChange w:id="27" w:author="新井　諒介" w:date="2021-01-18T17:03:00Z">
              <w:rPr/>
            </w:rPrChange>
          </w:rPr>
          <w:t>提案</w:t>
        </w:r>
      </w:ins>
      <w:ins w:id="28" w:author="新井　諒介" w:date="2021-01-18T17:01:00Z">
        <w:r w:rsidRPr="00934250">
          <w:rPr>
            <w:rFonts w:hint="eastAsia"/>
            <w:sz w:val="16"/>
            <w:szCs w:val="16"/>
          </w:rPr>
          <w:t>されている</w:t>
        </w:r>
      </w:ins>
      <w:ins w:id="29" w:author="新井　諒介" w:date="2021-01-18T16:59:00Z">
        <w:r w:rsidRPr="00934250">
          <w:rPr>
            <w:sz w:val="16"/>
            <w:szCs w:val="16"/>
            <w:rPrChange w:id="30" w:author="新井　諒介" w:date="2021-01-18T17:03:00Z">
              <w:rPr/>
            </w:rPrChange>
          </w:rPr>
          <w:t>．</w:t>
        </w:r>
      </w:ins>
      <w:del w:id="31" w:author="新井　諒介" w:date="2021-01-18T16:58:00Z">
        <w:r w:rsidR="000B6BD5" w:rsidRPr="00934250" w:rsidDel="00934250">
          <w:rPr>
            <w:sz w:val="16"/>
            <w:szCs w:val="16"/>
            <w:rPrChange w:id="32" w:author="新井　諒介" w:date="2021-01-18T17:03:00Z">
              <w:rPr>
                <w:szCs w:val="21"/>
              </w:rPr>
            </w:rPrChange>
          </w:rPr>
          <w:delText>LMCLF</w:delText>
        </w:r>
        <w:r w:rsidR="006D1694" w:rsidRPr="00934250" w:rsidDel="00934250">
          <w:rPr>
            <w:rFonts w:hint="eastAsia"/>
            <w:sz w:val="16"/>
            <w:szCs w:val="16"/>
            <w:rPrChange w:id="33" w:author="新井　諒介" w:date="2021-01-18T17:03:00Z">
              <w:rPr>
                <w:rFonts w:hint="eastAsia"/>
                <w:szCs w:val="21"/>
              </w:rPr>
            </w:rPrChange>
          </w:rPr>
          <w:delText>：</w:delText>
        </w:r>
        <w:r w:rsidR="000B6BD5" w:rsidRPr="00934250" w:rsidDel="00934250">
          <w:rPr>
            <w:sz w:val="16"/>
            <w:szCs w:val="16"/>
          </w:rPr>
          <w:delText>消費メモリ増分だけでなく,実時間制約を共に考慮した</w:delText>
        </w:r>
        <w:r w:rsidR="000B6BD5" w:rsidRPr="00934250" w:rsidDel="00934250">
          <w:rPr>
            <w:rFonts w:hint="eastAsia"/>
            <w:sz w:val="16"/>
            <w:szCs w:val="16"/>
          </w:rPr>
          <w:delText>スケジューリング手法</w:delText>
        </w:r>
      </w:del>
    </w:p>
    <w:p w14:paraId="3EA6DF28" w14:textId="77777777" w:rsidR="00934250" w:rsidRPr="00934250" w:rsidRDefault="00934250">
      <w:pPr>
        <w:ind w:rightChars="100" w:right="210"/>
        <w:rPr>
          <w:ins w:id="34" w:author="新井　諒介" w:date="2021-01-18T17:02:00Z"/>
          <w:sz w:val="16"/>
          <w:szCs w:val="16"/>
          <w:rPrChange w:id="35" w:author="新井　諒介" w:date="2021-01-18T17:03:00Z">
            <w:rPr>
              <w:ins w:id="36" w:author="新井　諒介" w:date="2021-01-18T17:02:00Z"/>
              <w:szCs w:val="21"/>
            </w:rPr>
          </w:rPrChange>
        </w:rPr>
        <w:pPrChange w:id="37" w:author="新井　諒介" w:date="2021-01-18T17:02:00Z">
          <w:pPr>
            <w:ind w:left="945" w:hangingChars="450" w:hanging="945"/>
            <w:jc w:val="left"/>
          </w:pPr>
        </w:pPrChange>
      </w:pPr>
    </w:p>
    <w:p w14:paraId="14420197" w14:textId="348FC141" w:rsidR="00934250" w:rsidRDefault="00934250">
      <w:pPr>
        <w:ind w:left="720" w:hangingChars="450" w:hanging="720"/>
        <w:rPr>
          <w:ins w:id="38" w:author="新井　諒介" w:date="2021-01-18T17:04:00Z"/>
          <w:sz w:val="16"/>
          <w:szCs w:val="16"/>
        </w:rPr>
        <w:pPrChange w:id="39" w:author="新井　諒介" w:date="2021-01-18T17:04:00Z">
          <w:pPr>
            <w:ind w:leftChars="-100" w:left="735" w:hangingChars="450" w:hanging="945"/>
          </w:pPr>
        </w:pPrChange>
      </w:pPr>
      <w:ins w:id="40" w:author="新井　諒介" w:date="2021-01-18T17:02:00Z">
        <w:r w:rsidRPr="00934250">
          <w:rPr>
            <w:sz w:val="16"/>
            <w:szCs w:val="16"/>
            <w:rPrChange w:id="41" w:author="新井　諒介" w:date="2021-01-18T17:03:00Z">
              <w:rPr/>
            </w:rPrChange>
          </w:rPr>
          <w:t>LMCLFスケジューリングでは，次のステップの式(1)の</w:t>
        </w:r>
      </w:ins>
    </w:p>
    <w:p w14:paraId="413E963F" w14:textId="77777777" w:rsidR="00934250" w:rsidRDefault="00934250" w:rsidP="00934250">
      <w:pPr>
        <w:ind w:left="720" w:hangingChars="450" w:hanging="720"/>
        <w:rPr>
          <w:ins w:id="42" w:author="新井　諒介" w:date="2021-01-18T17:04:00Z"/>
          <w:sz w:val="16"/>
          <w:szCs w:val="16"/>
        </w:rPr>
      </w:pPr>
      <w:proofErr w:type="spellStart"/>
      <w:ins w:id="43" w:author="新井　諒介" w:date="2021-01-18T17:02:00Z">
        <w:r w:rsidRPr="00934250">
          <w:rPr>
            <w:sz w:val="16"/>
            <w:szCs w:val="16"/>
            <w:rPrChange w:id="44" w:author="新井　諒介" w:date="2021-01-18T17:03:00Z">
              <w:rPr/>
            </w:rPrChange>
          </w:rPr>
          <w:t>θi</w:t>
        </w:r>
        <w:proofErr w:type="spellEnd"/>
        <w:r w:rsidRPr="00934250">
          <w:rPr>
            <w:sz w:val="16"/>
            <w:szCs w:val="16"/>
            <w:rPrChange w:id="45" w:author="新井　諒介" w:date="2021-01-18T17:03:00Z">
              <w:rPr/>
            </w:rPrChange>
          </w:rPr>
          <w:t>を計算し，</w:t>
        </w:r>
        <w:proofErr w:type="spellStart"/>
        <w:r w:rsidRPr="00934250">
          <w:rPr>
            <w:sz w:val="16"/>
            <w:szCs w:val="16"/>
            <w:rPrChange w:id="46" w:author="新井　諒介" w:date="2021-01-18T17:03:00Z">
              <w:rPr/>
            </w:rPrChange>
          </w:rPr>
          <w:t>θi</w:t>
        </w:r>
        <w:proofErr w:type="spellEnd"/>
        <w:r w:rsidRPr="00934250">
          <w:rPr>
            <w:sz w:val="16"/>
            <w:szCs w:val="16"/>
            <w:rPrChange w:id="47" w:author="新井　諒介" w:date="2021-01-18T17:03:00Z">
              <w:rPr/>
            </w:rPrChange>
          </w:rPr>
          <w:t xml:space="preserve"> が小さい</w:t>
        </w:r>
        <w:proofErr w:type="spellStart"/>
        <w:r w:rsidRPr="00934250">
          <w:rPr>
            <w:sz w:val="16"/>
            <w:szCs w:val="16"/>
            <w:rPrChange w:id="48" w:author="新井　諒介" w:date="2021-01-18T17:03:00Z">
              <w:rPr/>
            </w:rPrChange>
          </w:rPr>
          <w:t>τi</w:t>
        </w:r>
        <w:proofErr w:type="spellEnd"/>
        <w:r w:rsidRPr="00934250">
          <w:rPr>
            <w:sz w:val="16"/>
            <w:szCs w:val="16"/>
            <w:rPrChange w:id="49" w:author="新井　諒介" w:date="2021-01-18T17:03:00Z">
              <w:rPr/>
            </w:rPrChange>
          </w:rPr>
          <w:t xml:space="preserve"> から順に優先度を付与</w:t>
        </w:r>
      </w:ins>
      <w:ins w:id="50" w:author="新井　諒介" w:date="2021-01-18T17:04:00Z">
        <w:r>
          <w:rPr>
            <w:rFonts w:hint="eastAsia"/>
            <w:sz w:val="16"/>
            <w:szCs w:val="16"/>
          </w:rPr>
          <w:t>す</w:t>
        </w:r>
      </w:ins>
    </w:p>
    <w:p w14:paraId="1B3E6ED9" w14:textId="2D76CA60" w:rsidR="00934250" w:rsidRDefault="00934250">
      <w:pPr>
        <w:ind w:left="720" w:hangingChars="450" w:hanging="720"/>
        <w:rPr>
          <w:ins w:id="51" w:author="新井　諒介" w:date="2021-01-18T17:04:00Z"/>
          <w:sz w:val="16"/>
          <w:szCs w:val="16"/>
        </w:rPr>
        <w:pPrChange w:id="52" w:author="新井　諒介" w:date="2021-01-18T17:04:00Z">
          <w:pPr>
            <w:ind w:leftChars="-100" w:left="735" w:hangingChars="450" w:hanging="945"/>
          </w:pPr>
        </w:pPrChange>
      </w:pPr>
      <w:ins w:id="53" w:author="新井　諒介" w:date="2021-01-18T17:02:00Z">
        <w:r w:rsidRPr="00934250">
          <w:rPr>
            <w:sz w:val="16"/>
            <w:szCs w:val="16"/>
            <w:rPrChange w:id="54" w:author="新井　諒介" w:date="2021-01-18T17:03:00Z">
              <w:rPr/>
            </w:rPrChange>
          </w:rPr>
          <w:t>る．</w:t>
        </w:r>
      </w:ins>
    </w:p>
    <w:p w14:paraId="0AC49285" w14:textId="77777777" w:rsidR="0004364C" w:rsidRDefault="00934250" w:rsidP="00934250">
      <w:pPr>
        <w:ind w:left="720" w:hangingChars="450" w:hanging="720"/>
        <w:rPr>
          <w:ins w:id="55" w:author="新井　諒介" w:date="2021-01-18T17:05:00Z"/>
          <w:sz w:val="16"/>
          <w:szCs w:val="16"/>
        </w:rPr>
      </w:pPr>
      <w:ins w:id="56" w:author="新井　諒介" w:date="2021-01-18T17:02:00Z">
        <w:r w:rsidRPr="00934250">
          <w:rPr>
            <w:sz w:val="16"/>
            <w:szCs w:val="16"/>
            <w:rPrChange w:id="57" w:author="新井　諒介" w:date="2021-01-18T17:03:00Z">
              <w:rPr/>
            </w:rPrChange>
          </w:rPr>
          <w:t>ただし</w:t>
        </w:r>
      </w:ins>
      <w:ins w:id="58" w:author="新井　諒介" w:date="2021-01-18T17:03:00Z">
        <w:r>
          <w:rPr>
            <w:rFonts w:hint="eastAsia"/>
            <w:sz w:val="16"/>
            <w:szCs w:val="16"/>
          </w:rPr>
          <w:t>,</w:t>
        </w:r>
      </w:ins>
      <w:ins w:id="59" w:author="新井　諒介" w:date="2021-01-18T17:02:00Z">
        <w:r w:rsidRPr="00934250">
          <w:rPr>
            <w:sz w:val="16"/>
            <w:szCs w:val="16"/>
            <w:rPrChange w:id="60" w:author="新井　諒介" w:date="2021-01-18T17:03:00Z">
              <w:rPr/>
            </w:rPrChange>
          </w:rPr>
          <w:t>式(1)のαは，設計者が任意に定めるパラメータ</w:t>
        </w:r>
      </w:ins>
    </w:p>
    <w:p w14:paraId="23AB8D56" w14:textId="3235AF04" w:rsidR="00934250" w:rsidRPr="00934250" w:rsidRDefault="00934250">
      <w:pPr>
        <w:ind w:left="720" w:hangingChars="450" w:hanging="720"/>
        <w:rPr>
          <w:ins w:id="61" w:author="新井　諒介" w:date="2021-01-18T17:02:00Z"/>
          <w:sz w:val="16"/>
          <w:szCs w:val="16"/>
          <w:rPrChange w:id="62" w:author="新井　諒介" w:date="2021-01-18T17:03:00Z">
            <w:rPr>
              <w:ins w:id="63" w:author="新井　諒介" w:date="2021-01-18T17:02:00Z"/>
            </w:rPr>
          </w:rPrChange>
        </w:rPr>
        <w:pPrChange w:id="64" w:author="新井　諒介" w:date="2021-01-18T17:05:00Z">
          <w:pPr>
            <w:ind w:leftChars="-100" w:left="735" w:hangingChars="450" w:hanging="945"/>
          </w:pPr>
        </w:pPrChange>
      </w:pPr>
      <w:ins w:id="65" w:author="新井　諒介" w:date="2021-01-18T17:02:00Z">
        <w:r w:rsidRPr="00934250">
          <w:rPr>
            <w:sz w:val="16"/>
            <w:szCs w:val="16"/>
            <w:rPrChange w:id="66" w:author="新井　諒介" w:date="2021-01-18T17:03:00Z">
              <w:rPr/>
            </w:rPrChange>
          </w:rPr>
          <w:t xml:space="preserve">である． </w:t>
        </w:r>
      </w:ins>
    </w:p>
    <w:p w14:paraId="1299AEB7" w14:textId="5087F6DB" w:rsidR="006D1694" w:rsidDel="0004364C" w:rsidRDefault="00934250" w:rsidP="0004364C">
      <w:pPr>
        <w:ind w:left="720" w:hangingChars="450" w:hanging="720"/>
        <w:rPr>
          <w:del w:id="67" w:author="新井　諒介" w:date="2021-01-14T15:35:00Z"/>
          <w:sz w:val="16"/>
          <w:szCs w:val="16"/>
        </w:rPr>
      </w:pPr>
      <w:proofErr w:type="spellStart"/>
      <w:ins w:id="68" w:author="新井　諒介" w:date="2021-01-18T17:02:00Z">
        <w:r w:rsidRPr="00934250">
          <w:rPr>
            <w:sz w:val="16"/>
            <w:szCs w:val="16"/>
            <w:rPrChange w:id="69" w:author="新井　諒介" w:date="2021-01-18T17:03:00Z">
              <w:rPr/>
            </w:rPrChange>
          </w:rPr>
          <w:t>θi</w:t>
        </w:r>
        <w:proofErr w:type="spellEnd"/>
        <w:r w:rsidRPr="00934250">
          <w:rPr>
            <w:sz w:val="16"/>
            <w:szCs w:val="16"/>
            <w:rPrChange w:id="70" w:author="新井　諒介" w:date="2021-01-18T17:03:00Z">
              <w:rPr/>
            </w:rPrChange>
          </w:rPr>
          <w:t>(</w:t>
        </w:r>
        <w:proofErr w:type="spellStart"/>
        <w:r w:rsidRPr="00934250">
          <w:rPr>
            <w:sz w:val="16"/>
            <w:szCs w:val="16"/>
            <w:rPrChange w:id="71" w:author="新井　諒介" w:date="2021-01-18T17:03:00Z">
              <w:rPr/>
            </w:rPrChange>
          </w:rPr>
          <w:t>sij</w:t>
        </w:r>
        <w:proofErr w:type="spellEnd"/>
        <w:r w:rsidRPr="00934250">
          <w:rPr>
            <w:sz w:val="16"/>
            <w:szCs w:val="16"/>
            <w:rPrChange w:id="72" w:author="新井　諒介" w:date="2021-01-18T17:03:00Z">
              <w:rPr/>
            </w:rPrChange>
          </w:rPr>
          <w:t xml:space="preserve"> ) = α × m(</w:t>
        </w:r>
        <w:proofErr w:type="spellStart"/>
        <w:r w:rsidRPr="00934250">
          <w:rPr>
            <w:sz w:val="16"/>
            <w:szCs w:val="16"/>
            <w:rPrChange w:id="73" w:author="新井　諒介" w:date="2021-01-18T17:03:00Z">
              <w:rPr/>
            </w:rPrChange>
          </w:rPr>
          <w:t>sij</w:t>
        </w:r>
        <w:proofErr w:type="spellEnd"/>
        <w:r w:rsidRPr="00934250">
          <w:rPr>
            <w:sz w:val="16"/>
            <w:szCs w:val="16"/>
            <w:rPrChange w:id="74" w:author="新井　諒介" w:date="2021-01-18T17:03:00Z">
              <w:rPr/>
            </w:rPrChange>
          </w:rPr>
          <w:t xml:space="preserve"> ) + Ci(</w:t>
        </w:r>
        <w:proofErr w:type="spellStart"/>
        <w:r w:rsidRPr="00934250">
          <w:rPr>
            <w:sz w:val="16"/>
            <w:szCs w:val="16"/>
            <w:rPrChange w:id="75" w:author="新井　諒介" w:date="2021-01-18T17:03:00Z">
              <w:rPr/>
            </w:rPrChange>
          </w:rPr>
          <w:t>sij</w:t>
        </w:r>
        <w:proofErr w:type="spellEnd"/>
        <w:r w:rsidRPr="00934250">
          <w:rPr>
            <w:sz w:val="16"/>
            <w:szCs w:val="16"/>
            <w:rPrChange w:id="76" w:author="新井　諒介" w:date="2021-01-18T17:03:00Z">
              <w:rPr/>
            </w:rPrChange>
          </w:rPr>
          <w:t xml:space="preserve"> ) × Li(</w:t>
        </w:r>
        <w:proofErr w:type="spellStart"/>
        <w:r w:rsidRPr="00934250">
          <w:rPr>
            <w:sz w:val="16"/>
            <w:szCs w:val="16"/>
            <w:rPrChange w:id="77" w:author="新井　諒介" w:date="2021-01-18T17:03:00Z">
              <w:rPr/>
            </w:rPrChange>
          </w:rPr>
          <w:t>sij</w:t>
        </w:r>
        <w:proofErr w:type="spellEnd"/>
        <w:r w:rsidRPr="00934250">
          <w:rPr>
            <w:sz w:val="16"/>
            <w:szCs w:val="16"/>
            <w:rPrChange w:id="78" w:author="新井　諒介" w:date="2021-01-18T17:03:00Z">
              <w:rPr/>
            </w:rPrChange>
          </w:rPr>
          <w:t xml:space="preserve"> ) (1)</w:t>
        </w:r>
      </w:ins>
      <w:del w:id="79" w:author="新井　諒介" w:date="2021-01-14T15:35:00Z">
        <w:r w:rsidR="006D1694" w:rsidRPr="00934250" w:rsidDel="00F66356">
          <w:rPr>
            <w:rFonts w:hint="eastAsia"/>
            <w:sz w:val="16"/>
            <w:szCs w:val="16"/>
          </w:rPr>
          <w:delText>θ：α×消費メモリ増分＋残余実行時間×余裕時間</w:delText>
        </w:r>
      </w:del>
    </w:p>
    <w:p w14:paraId="3A28694C" w14:textId="77777777" w:rsidR="0004364C" w:rsidRPr="00934250" w:rsidRDefault="0004364C">
      <w:pPr>
        <w:ind w:leftChars="100" w:left="210" w:rightChars="100" w:right="210"/>
        <w:rPr>
          <w:ins w:id="80" w:author="新井　諒介" w:date="2021-01-18T17:05:00Z"/>
          <w:sz w:val="16"/>
          <w:szCs w:val="16"/>
        </w:rPr>
        <w:pPrChange w:id="81" w:author="新井　諒介" w:date="2021-01-18T17:05:00Z">
          <w:pPr>
            <w:jc w:val="left"/>
          </w:pPr>
        </w:pPrChange>
      </w:pPr>
    </w:p>
    <w:p w14:paraId="438DCF4E" w14:textId="3B5C50EA" w:rsidR="006D1694" w:rsidDel="0004364C" w:rsidRDefault="006D1694" w:rsidP="0004364C">
      <w:pPr>
        <w:ind w:left="720" w:hangingChars="450" w:hanging="720"/>
        <w:rPr>
          <w:del w:id="82" w:author="新井　諒介" w:date="2021-01-14T15:35:00Z"/>
          <w:sz w:val="16"/>
          <w:szCs w:val="16"/>
        </w:rPr>
      </w:pPr>
      <w:del w:id="83" w:author="新井　諒介" w:date="2021-01-14T15:35:00Z">
        <w:r w:rsidRPr="00934250" w:rsidDel="00F66356">
          <w:rPr>
            <w:rFonts w:hint="eastAsia"/>
            <w:sz w:val="16"/>
            <w:szCs w:val="16"/>
          </w:rPr>
          <w:delText>α：時間に対するメモリ増分への重みづけの値</w:delText>
        </w:r>
      </w:del>
    </w:p>
    <w:p w14:paraId="5F9905B6" w14:textId="77777777" w:rsidR="0004364C" w:rsidRPr="00934250" w:rsidRDefault="0004364C">
      <w:pPr>
        <w:ind w:leftChars="200" w:left="420"/>
        <w:rPr>
          <w:ins w:id="84" w:author="新井　諒介" w:date="2021-01-18T17:05:00Z"/>
          <w:sz w:val="16"/>
          <w:szCs w:val="16"/>
        </w:rPr>
        <w:pPrChange w:id="85" w:author="新井　諒介" w:date="2021-01-18T17:05:00Z">
          <w:pPr>
            <w:jc w:val="left"/>
          </w:pPr>
        </w:pPrChange>
      </w:pPr>
    </w:p>
    <w:p w14:paraId="38B3C3F9" w14:textId="278F39AE" w:rsidR="000B6BD5" w:rsidRPr="0004364C" w:rsidDel="005A555B" w:rsidRDefault="0004364C">
      <w:pPr>
        <w:ind w:left="630" w:hangingChars="300" w:hanging="630"/>
        <w:rPr>
          <w:del w:id="86" w:author="新井　諒介" w:date="2021-01-14T15:35:00Z"/>
          <w:szCs w:val="21"/>
          <w:rPrChange w:id="87" w:author="新井　諒介" w:date="2021-01-18T17:06:00Z">
            <w:rPr>
              <w:del w:id="88" w:author="新井　諒介" w:date="2021-01-14T15:35:00Z"/>
              <w:sz w:val="16"/>
              <w:szCs w:val="16"/>
            </w:rPr>
          </w:rPrChange>
        </w:rPr>
        <w:pPrChange w:id="89" w:author="新井　諒介" w:date="2021-01-18T17:05:00Z">
          <w:pPr>
            <w:ind w:left="480" w:hangingChars="300" w:hanging="480"/>
            <w:jc w:val="left"/>
          </w:pPr>
        </w:pPrChange>
      </w:pPr>
      <w:ins w:id="90" w:author="新井　諒介" w:date="2021-01-18T17:05:00Z">
        <w:r w:rsidRPr="0004364C">
          <w:rPr>
            <w:rFonts w:hint="eastAsia"/>
            <w:szCs w:val="21"/>
            <w:rPrChange w:id="91" w:author="新井　諒介" w:date="2021-01-18T17:06:00Z">
              <w:rPr>
                <w:rFonts w:hint="eastAsia"/>
                <w:sz w:val="16"/>
                <w:szCs w:val="16"/>
              </w:rPr>
            </w:rPrChange>
          </w:rPr>
          <w:t>３</w:t>
        </w:r>
      </w:ins>
      <w:ins w:id="92" w:author="新井　諒介" w:date="2021-01-18T17:47:00Z">
        <w:r w:rsidR="000969F4">
          <w:rPr>
            <w:rFonts w:hint="eastAsia"/>
            <w:szCs w:val="21"/>
          </w:rPr>
          <w:t xml:space="preserve">　</w:t>
        </w:r>
      </w:ins>
      <w:ins w:id="93" w:author="新井　諒介" w:date="2021-01-18T17:05:00Z">
        <w:r w:rsidRPr="0004364C">
          <w:rPr>
            <w:rFonts w:hint="eastAsia"/>
            <w:szCs w:val="21"/>
            <w:rPrChange w:id="94" w:author="新井　諒介" w:date="2021-01-18T17:06:00Z">
              <w:rPr>
                <w:rFonts w:hint="eastAsia"/>
                <w:sz w:val="16"/>
                <w:szCs w:val="16"/>
              </w:rPr>
            </w:rPrChange>
          </w:rPr>
          <w:t>提案手法</w:t>
        </w:r>
      </w:ins>
      <w:del w:id="95" w:author="新井　諒介" w:date="2021-01-14T15:35:00Z">
        <w:r w:rsidR="000B6BD5" w:rsidRPr="0004364C" w:rsidDel="00F66356">
          <w:rPr>
            <w:rFonts w:hint="eastAsia"/>
            <w:szCs w:val="21"/>
            <w:rPrChange w:id="96" w:author="新井　諒介" w:date="2021-01-18T17:06:00Z">
              <w:rPr>
                <w:rFonts w:hint="eastAsia"/>
                <w:sz w:val="16"/>
                <w:szCs w:val="16"/>
              </w:rPr>
            </w:rPrChange>
          </w:rPr>
          <w:delText>分岐：</w:delText>
        </w:r>
        <w:r w:rsidR="000B6BD5" w:rsidRPr="0004364C" w:rsidDel="00F66356">
          <w:rPr>
            <w:szCs w:val="21"/>
            <w:rPrChange w:id="97" w:author="新井　諒介" w:date="2021-01-18T17:06:00Z">
              <w:rPr>
                <w:sz w:val="16"/>
                <w:szCs w:val="16"/>
              </w:rPr>
            </w:rPrChange>
          </w:rPr>
          <w:delText>k時間進んだ時のθの値が同じになるαの値</w:delText>
        </w:r>
      </w:del>
    </w:p>
    <w:p w14:paraId="6668E880" w14:textId="6DFC5570" w:rsidR="00AD1BE3" w:rsidRPr="00934250" w:rsidRDefault="00AD1BE3">
      <w:pPr>
        <w:ind w:left="720" w:hangingChars="450" w:hanging="720"/>
        <w:rPr>
          <w:ins w:id="98" w:author="新井　諒介" w:date="2021-01-14T15:36:00Z"/>
          <w:sz w:val="16"/>
          <w:szCs w:val="16"/>
        </w:rPr>
        <w:pPrChange w:id="99" w:author="新井　諒介" w:date="2021-01-18T17:05:00Z">
          <w:pPr>
            <w:ind w:left="480" w:hangingChars="300" w:hanging="480"/>
            <w:jc w:val="left"/>
          </w:pPr>
        </w:pPrChange>
      </w:pPr>
    </w:p>
    <w:p w14:paraId="4FDBA1DA" w14:textId="120234D9" w:rsidR="000B6BD5" w:rsidDel="003E0A52" w:rsidRDefault="002E19D9" w:rsidP="001D18FA">
      <w:pPr>
        <w:jc w:val="left"/>
        <w:rPr>
          <w:del w:id="100" w:author="新井　諒介" w:date="2021-01-14T15:38:00Z"/>
          <w:sz w:val="16"/>
          <w:szCs w:val="16"/>
        </w:rPr>
      </w:pPr>
      <w:ins w:id="101" w:author="新井　諒介" w:date="2021-01-18T18:18:00Z">
        <w:r>
          <w:rPr>
            <w:rFonts w:hint="eastAsia"/>
            <w:sz w:val="16"/>
            <w:szCs w:val="16"/>
          </w:rPr>
          <w:t xml:space="preserve">　</w:t>
        </w:r>
      </w:ins>
    </w:p>
    <w:p w14:paraId="3722083B" w14:textId="4E341590" w:rsidR="000B6BD5" w:rsidDel="00137760" w:rsidRDefault="000B6BD5" w:rsidP="001D18FA">
      <w:pPr>
        <w:jc w:val="left"/>
        <w:rPr>
          <w:del w:id="102" w:author="新井　諒介" w:date="2021-01-18T17:41:00Z"/>
          <w:sz w:val="16"/>
          <w:szCs w:val="16"/>
        </w:rPr>
      </w:pPr>
      <w:del w:id="103" w:author="新井　諒介" w:date="2021-01-18T17:41:00Z">
        <w:r w:rsidDel="00137760">
          <w:rPr>
            <w:rFonts w:hint="eastAsia"/>
            <w:sz w:val="16"/>
            <w:szCs w:val="16"/>
          </w:rPr>
          <w:delText>ここに本研究のLMCLFのアルゴリズムを示す</w:delText>
        </w:r>
        <w:r w:rsidR="00F317CA" w:rsidDel="00137760">
          <w:rPr>
            <w:rFonts w:hint="eastAsia"/>
            <w:sz w:val="16"/>
            <w:szCs w:val="16"/>
          </w:rPr>
          <w:delText>.</w:delText>
        </w:r>
      </w:del>
    </w:p>
    <w:p w14:paraId="358D3BDA" w14:textId="24A41B38" w:rsidR="000B6BD5" w:rsidRPr="000B6BD5" w:rsidDel="00B5324C" w:rsidRDefault="000B6BD5" w:rsidP="000B6BD5">
      <w:pPr>
        <w:pStyle w:val="a3"/>
        <w:numPr>
          <w:ilvl w:val="0"/>
          <w:numId w:val="1"/>
        </w:numPr>
        <w:ind w:leftChars="0"/>
        <w:jc w:val="left"/>
        <w:rPr>
          <w:del w:id="104" w:author="新井　諒介" w:date="2021-01-14T15:30:00Z"/>
          <w:sz w:val="16"/>
          <w:szCs w:val="16"/>
        </w:rPr>
      </w:pPr>
      <w:del w:id="105" w:author="新井　諒介" w:date="2021-01-14T15:30:00Z">
        <w:r w:rsidDel="00B5324C">
          <w:rPr>
            <w:rFonts w:hint="eastAsia"/>
            <w:sz w:val="16"/>
            <w:szCs w:val="16"/>
          </w:rPr>
          <w:delText>初期状態の分岐の値xを求める</w:delText>
        </w:r>
        <w:r w:rsidR="00F317CA" w:rsidDel="00B5324C">
          <w:rPr>
            <w:rFonts w:hint="eastAsia"/>
            <w:sz w:val="16"/>
            <w:szCs w:val="16"/>
          </w:rPr>
          <w:delText>.</w:delText>
        </w:r>
      </w:del>
    </w:p>
    <w:p w14:paraId="582AB7F4" w14:textId="4BDB0E12" w:rsidR="000B6BD5" w:rsidDel="00B5324C" w:rsidRDefault="000B6BD5" w:rsidP="000B6BD5">
      <w:pPr>
        <w:pStyle w:val="a3"/>
        <w:numPr>
          <w:ilvl w:val="0"/>
          <w:numId w:val="1"/>
        </w:numPr>
        <w:ind w:leftChars="0"/>
        <w:jc w:val="left"/>
        <w:rPr>
          <w:del w:id="106" w:author="新井　諒介" w:date="2021-01-14T15:30:00Z"/>
          <w:sz w:val="16"/>
          <w:szCs w:val="16"/>
        </w:rPr>
      </w:pPr>
      <w:del w:id="107" w:author="新井　諒介" w:date="2021-01-14T15:30:00Z">
        <w:r w:rsidDel="00B5324C">
          <w:rPr>
            <w:rFonts w:hint="eastAsia"/>
            <w:sz w:val="16"/>
            <w:szCs w:val="16"/>
          </w:rPr>
          <w:delText>α</w:delText>
        </w:r>
        <w:r w:rsidR="00AC1037" w:rsidDel="00B5324C">
          <w:rPr>
            <w:rFonts w:hint="eastAsia"/>
            <w:sz w:val="16"/>
            <w:szCs w:val="16"/>
          </w:rPr>
          <w:delText>＞x、α＜xの時で場合分けして考える</w:delText>
        </w:r>
        <w:r w:rsidR="00F317CA" w:rsidDel="00B5324C">
          <w:rPr>
            <w:rFonts w:hint="eastAsia"/>
            <w:sz w:val="16"/>
            <w:szCs w:val="16"/>
          </w:rPr>
          <w:delText>.</w:delText>
        </w:r>
      </w:del>
    </w:p>
    <w:p w14:paraId="5C3FB2DB" w14:textId="311103D5" w:rsidR="00AC1037" w:rsidDel="00B5324C" w:rsidRDefault="00AC1037" w:rsidP="000B6BD5">
      <w:pPr>
        <w:pStyle w:val="a3"/>
        <w:numPr>
          <w:ilvl w:val="0"/>
          <w:numId w:val="1"/>
        </w:numPr>
        <w:ind w:leftChars="0"/>
        <w:jc w:val="left"/>
        <w:rPr>
          <w:del w:id="108" w:author="新井　諒介" w:date="2021-01-14T15:30:00Z"/>
          <w:sz w:val="16"/>
          <w:szCs w:val="16"/>
        </w:rPr>
      </w:pPr>
      <w:del w:id="109" w:author="新井　諒介" w:date="2021-01-14T15:30:00Z">
        <w:r w:rsidDel="00B5324C">
          <w:rPr>
            <w:rFonts w:hint="eastAsia"/>
            <w:sz w:val="16"/>
            <w:szCs w:val="16"/>
          </w:rPr>
          <w:delText>α＞xの時の次状態の分岐の値を求める</w:delText>
        </w:r>
        <w:r w:rsidR="00F317CA" w:rsidDel="00B5324C">
          <w:rPr>
            <w:rFonts w:hint="eastAsia"/>
            <w:sz w:val="16"/>
            <w:szCs w:val="16"/>
          </w:rPr>
          <w:delText>.</w:delText>
        </w:r>
      </w:del>
    </w:p>
    <w:p w14:paraId="18E00278" w14:textId="2DA05D5C" w:rsidR="00AC1037" w:rsidDel="00B5324C" w:rsidRDefault="00AC1037" w:rsidP="000B6BD5">
      <w:pPr>
        <w:pStyle w:val="a3"/>
        <w:numPr>
          <w:ilvl w:val="0"/>
          <w:numId w:val="1"/>
        </w:numPr>
        <w:ind w:leftChars="0"/>
        <w:jc w:val="left"/>
        <w:rPr>
          <w:del w:id="110" w:author="新井　諒介" w:date="2021-01-14T15:30:00Z"/>
          <w:sz w:val="16"/>
          <w:szCs w:val="16"/>
        </w:rPr>
      </w:pPr>
      <w:del w:id="111" w:author="新井　諒介" w:date="2021-01-14T15:30:00Z">
        <w:r w:rsidDel="00B5324C">
          <w:rPr>
            <w:rFonts w:hint="eastAsia"/>
            <w:sz w:val="16"/>
            <w:szCs w:val="16"/>
          </w:rPr>
          <w:delText>必要であれば次々状態の分岐の値も求める</w:delText>
        </w:r>
        <w:r w:rsidR="00F317CA" w:rsidDel="00B5324C">
          <w:rPr>
            <w:rFonts w:hint="eastAsia"/>
            <w:sz w:val="16"/>
            <w:szCs w:val="16"/>
          </w:rPr>
          <w:delText>.</w:delText>
        </w:r>
      </w:del>
    </w:p>
    <w:p w14:paraId="3484269B" w14:textId="6490A598" w:rsidR="00AC1037" w:rsidDel="00B5324C" w:rsidRDefault="00AC1037" w:rsidP="000B6BD5">
      <w:pPr>
        <w:pStyle w:val="a3"/>
        <w:numPr>
          <w:ilvl w:val="0"/>
          <w:numId w:val="1"/>
        </w:numPr>
        <w:ind w:leftChars="0"/>
        <w:jc w:val="left"/>
        <w:rPr>
          <w:del w:id="112" w:author="新井　諒介" w:date="2021-01-14T15:30:00Z"/>
          <w:sz w:val="16"/>
          <w:szCs w:val="16"/>
        </w:rPr>
      </w:pPr>
      <w:del w:id="113" w:author="新井　諒介" w:date="2021-01-14T15:30:00Z">
        <w:r w:rsidDel="00B5324C">
          <w:rPr>
            <w:rFonts w:hint="eastAsia"/>
            <w:sz w:val="16"/>
            <w:szCs w:val="16"/>
          </w:rPr>
          <w:delText>同じようにα＜xのも求めていく</w:delText>
        </w:r>
        <w:r w:rsidR="00F317CA" w:rsidDel="00B5324C">
          <w:rPr>
            <w:rFonts w:hint="eastAsia"/>
            <w:sz w:val="16"/>
            <w:szCs w:val="16"/>
          </w:rPr>
          <w:delText>.</w:delText>
        </w:r>
      </w:del>
    </w:p>
    <w:p w14:paraId="6CFB8B6E" w14:textId="369C693E" w:rsidR="00AC1037" w:rsidDel="00007A8D" w:rsidRDefault="00AC1037" w:rsidP="00AC1037">
      <w:pPr>
        <w:pStyle w:val="a3"/>
        <w:numPr>
          <w:ilvl w:val="0"/>
          <w:numId w:val="1"/>
        </w:numPr>
        <w:ind w:leftChars="0"/>
        <w:jc w:val="left"/>
        <w:rPr>
          <w:del w:id="114" w:author="新井　諒介" w:date="2021-01-14T15:30:00Z"/>
          <w:sz w:val="16"/>
          <w:szCs w:val="16"/>
        </w:rPr>
      </w:pPr>
      <w:del w:id="115" w:author="新井　諒介" w:date="2021-01-14T15:30:00Z">
        <w:r w:rsidDel="00B5324C">
          <w:rPr>
            <w:rFonts w:hint="eastAsia"/>
            <w:sz w:val="16"/>
            <w:szCs w:val="16"/>
          </w:rPr>
          <w:delText>最悪メモリ消費量が</w:delText>
        </w:r>
        <w:r w:rsidR="006914B3" w:rsidDel="00B5324C">
          <w:rPr>
            <w:rFonts w:hint="eastAsia"/>
            <w:sz w:val="16"/>
            <w:szCs w:val="16"/>
          </w:rPr>
          <w:delText>最も</w:delText>
        </w:r>
        <w:r w:rsidDel="00B5324C">
          <w:rPr>
            <w:rFonts w:hint="eastAsia"/>
            <w:sz w:val="16"/>
            <w:szCs w:val="16"/>
          </w:rPr>
          <w:delText>小さくなるαの範囲が最良のαの値となる</w:delText>
        </w:r>
        <w:r w:rsidR="00F317CA" w:rsidDel="00B5324C">
          <w:rPr>
            <w:rFonts w:hint="eastAsia"/>
            <w:sz w:val="16"/>
            <w:szCs w:val="16"/>
          </w:rPr>
          <w:delText>.</w:delText>
        </w:r>
      </w:del>
    </w:p>
    <w:p w14:paraId="2958EFA9" w14:textId="53EF0122" w:rsidR="00AC1037" w:rsidDel="00137760" w:rsidRDefault="00AC1037" w:rsidP="00AC1037">
      <w:pPr>
        <w:jc w:val="left"/>
        <w:rPr>
          <w:del w:id="116" w:author="新井　諒介" w:date="2021-01-18T17:42:00Z"/>
          <w:sz w:val="16"/>
          <w:szCs w:val="16"/>
        </w:rPr>
      </w:pPr>
    </w:p>
    <w:p w14:paraId="25D00417" w14:textId="77777777" w:rsidR="000969F4" w:rsidRDefault="00090A90" w:rsidP="001D18FA">
      <w:pPr>
        <w:jc w:val="left"/>
        <w:rPr>
          <w:ins w:id="117" w:author="新井　諒介" w:date="2021-01-18T17:49:00Z"/>
          <w:sz w:val="16"/>
          <w:szCs w:val="16"/>
        </w:rPr>
      </w:pPr>
      <w:r w:rsidRPr="00090A90">
        <w:rPr>
          <w:rFonts w:hint="eastAsia"/>
          <w:sz w:val="16"/>
          <w:szCs w:val="16"/>
        </w:rPr>
        <w:t>従来では、</w:t>
      </w:r>
      <w:ins w:id="118" w:author="新井　諒介" w:date="2021-01-18T17:48:00Z">
        <w:r w:rsidR="000969F4">
          <w:rPr>
            <w:rFonts w:hint="eastAsia"/>
            <w:sz w:val="16"/>
            <w:szCs w:val="16"/>
          </w:rPr>
          <w:t>式(1)の</w:t>
        </w:r>
      </w:ins>
      <w:del w:id="119" w:author="新井　諒介" w:date="2021-01-18T17:48:00Z">
        <w:r w:rsidRPr="00090A90" w:rsidDel="000969F4">
          <w:rPr>
            <w:rFonts w:hint="eastAsia"/>
            <w:sz w:val="16"/>
            <w:szCs w:val="16"/>
          </w:rPr>
          <w:delText>その換算レー</w:delText>
        </w:r>
      </w:del>
      <w:del w:id="120" w:author="新井　諒介" w:date="2021-01-18T17:47:00Z">
        <w:r w:rsidRPr="00090A90" w:rsidDel="000969F4">
          <w:rPr>
            <w:rFonts w:hint="eastAsia"/>
            <w:sz w:val="16"/>
            <w:szCs w:val="16"/>
          </w:rPr>
          <w:delText>ト</w:delText>
        </w:r>
      </w:del>
      <w:r w:rsidRPr="00090A90">
        <w:rPr>
          <w:rFonts w:hint="eastAsia"/>
          <w:sz w:val="16"/>
          <w:szCs w:val="16"/>
        </w:rPr>
        <w:t>αの値が任意で与えられてい</w:t>
      </w:r>
      <w:ins w:id="121" w:author="新井　諒介" w:date="2021-01-18T17:48:00Z">
        <w:r w:rsidR="000969F4">
          <w:rPr>
            <w:rFonts w:hint="eastAsia"/>
            <w:sz w:val="16"/>
            <w:szCs w:val="16"/>
          </w:rPr>
          <w:t>て</w:t>
        </w:r>
      </w:ins>
      <w:del w:id="122" w:author="新井　諒介" w:date="2021-01-18T17:48:00Z">
        <w:r w:rsidRPr="00090A90" w:rsidDel="000969F4">
          <w:rPr>
            <w:rFonts w:hint="eastAsia"/>
            <w:sz w:val="16"/>
            <w:szCs w:val="16"/>
          </w:rPr>
          <w:delText>たが</w:delText>
        </w:r>
      </w:del>
      <w:r w:rsidRPr="00090A90">
        <w:rPr>
          <w:rFonts w:hint="eastAsia"/>
          <w:sz w:val="16"/>
          <w:szCs w:val="16"/>
        </w:rPr>
        <w:t>事前に求める必要があった。本研究では、そのαの値の最</w:t>
      </w:r>
      <w:ins w:id="123" w:author="新井　諒介" w:date="2021-01-14T15:38:00Z">
        <w:r w:rsidR="000C05DF">
          <w:rPr>
            <w:rFonts w:hint="eastAsia"/>
            <w:sz w:val="16"/>
            <w:szCs w:val="16"/>
          </w:rPr>
          <w:t>良</w:t>
        </w:r>
      </w:ins>
      <w:del w:id="124" w:author="新井　諒介" w:date="2021-01-14T15:38:00Z">
        <w:r w:rsidRPr="00090A90" w:rsidDel="000C05DF">
          <w:rPr>
            <w:rFonts w:hint="eastAsia"/>
            <w:sz w:val="16"/>
            <w:szCs w:val="16"/>
          </w:rPr>
          <w:delText>適</w:delText>
        </w:r>
      </w:del>
      <w:r w:rsidRPr="00090A90">
        <w:rPr>
          <w:rFonts w:hint="eastAsia"/>
          <w:sz w:val="16"/>
          <w:szCs w:val="16"/>
        </w:rPr>
        <w:t>な値の導出法を提案</w:t>
      </w:r>
      <w:ins w:id="125" w:author="新井　諒介" w:date="2021-01-18T17:48:00Z">
        <w:r w:rsidR="000969F4">
          <w:rPr>
            <w:rFonts w:hint="eastAsia"/>
            <w:sz w:val="16"/>
            <w:szCs w:val="16"/>
          </w:rPr>
          <w:t>し</w:t>
        </w:r>
      </w:ins>
      <w:ins w:id="126" w:author="新井　諒介" w:date="2021-01-18T17:49:00Z">
        <w:r w:rsidR="000969F4">
          <w:rPr>
            <w:rFonts w:hint="eastAsia"/>
            <w:sz w:val="16"/>
            <w:szCs w:val="16"/>
          </w:rPr>
          <w:t>従来のＬＭＣＬＦに組み込むこ</w:t>
        </w:r>
        <w:r w:rsidR="000969F4">
          <w:rPr>
            <w:rFonts w:hint="eastAsia"/>
            <w:sz w:val="16"/>
            <w:szCs w:val="16"/>
          </w:rPr>
          <w:t>と</w:t>
        </w:r>
      </w:ins>
    </w:p>
    <w:p w14:paraId="15A6E85B" w14:textId="77777777" w:rsidR="000969F4" w:rsidRDefault="000969F4" w:rsidP="001D18FA">
      <w:pPr>
        <w:jc w:val="left"/>
        <w:rPr>
          <w:ins w:id="127" w:author="新井　諒介" w:date="2021-01-18T17:49:00Z"/>
          <w:sz w:val="16"/>
          <w:szCs w:val="16"/>
        </w:rPr>
      </w:pPr>
    </w:p>
    <w:p w14:paraId="0D1D69C1" w14:textId="7FC4F273" w:rsidR="00090A90" w:rsidDel="000969F4" w:rsidRDefault="000969F4" w:rsidP="001D18FA">
      <w:pPr>
        <w:jc w:val="left"/>
        <w:rPr>
          <w:del w:id="128" w:author="新井　諒介" w:date="2021-01-18T17:43:00Z"/>
          <w:sz w:val="16"/>
          <w:szCs w:val="16"/>
        </w:rPr>
      </w:pPr>
      <w:ins w:id="129" w:author="新井　諒介" w:date="2021-01-18T17:49:00Z">
        <w:r>
          <w:rPr>
            <w:rFonts w:hint="eastAsia"/>
            <w:sz w:val="16"/>
            <w:szCs w:val="16"/>
          </w:rPr>
          <w:t>で</w:t>
        </w:r>
      </w:ins>
      <w:ins w:id="130" w:author="新井　諒介" w:date="2021-01-18T17:52:00Z">
        <w:r>
          <w:rPr>
            <w:rFonts w:hint="eastAsia"/>
            <w:sz w:val="16"/>
            <w:szCs w:val="16"/>
          </w:rPr>
          <w:t>ＬＭＣＬＦの改善とし</w:t>
        </w:r>
      </w:ins>
      <w:ins w:id="131" w:author="新井　諒介" w:date="2021-01-18T17:50:00Z">
        <w:r>
          <w:rPr>
            <w:rFonts w:hint="eastAsia"/>
            <w:sz w:val="16"/>
            <w:szCs w:val="16"/>
          </w:rPr>
          <w:t>従来よりもメモリ削減をするというものだ</w:t>
        </w:r>
      </w:ins>
      <w:del w:id="132" w:author="新井　諒介" w:date="2021-01-18T17:48:00Z">
        <w:r w:rsidR="00090A90" w:rsidRPr="00090A90" w:rsidDel="000969F4">
          <w:rPr>
            <w:rFonts w:hint="eastAsia"/>
            <w:sz w:val="16"/>
            <w:szCs w:val="16"/>
          </w:rPr>
          <w:delText>する</w:delText>
        </w:r>
      </w:del>
      <w:r w:rsidR="00090A90" w:rsidRPr="00090A90">
        <w:rPr>
          <w:rFonts w:hint="eastAsia"/>
          <w:sz w:val="16"/>
          <w:szCs w:val="16"/>
        </w:rPr>
        <w:t>。</w:t>
      </w:r>
      <w:ins w:id="133" w:author="新井　諒介" w:date="2021-01-18T17:54:00Z">
        <w:r>
          <w:rPr>
            <w:rFonts w:hint="eastAsia"/>
            <w:sz w:val="16"/>
            <w:szCs w:val="16"/>
          </w:rPr>
          <w:t>タスクの２</w:t>
        </w:r>
      </w:ins>
      <w:ins w:id="134" w:author="新井　諒介" w:date="2021-01-18T17:55:00Z">
        <w:r>
          <w:rPr>
            <w:rFonts w:hint="eastAsia"/>
            <w:sz w:val="16"/>
            <w:szCs w:val="16"/>
          </w:rPr>
          <w:t>ステップ後までのメモリ消費量までで最小とな</w:t>
        </w:r>
      </w:ins>
      <w:ins w:id="135" w:author="新井　諒介" w:date="2021-01-18T17:56:00Z">
        <w:r>
          <w:rPr>
            <w:rFonts w:hint="eastAsia"/>
            <w:sz w:val="16"/>
            <w:szCs w:val="16"/>
          </w:rPr>
          <w:t>るαを設定することで常に</w:t>
        </w:r>
        <w:r w:rsidR="00956CFE">
          <w:rPr>
            <w:rFonts w:hint="eastAsia"/>
            <w:sz w:val="16"/>
            <w:szCs w:val="16"/>
          </w:rPr>
          <w:t>メモリ消費量</w:t>
        </w:r>
      </w:ins>
      <w:ins w:id="136" w:author="新井　諒介" w:date="2021-01-18T17:57:00Z">
        <w:r w:rsidR="00956CFE">
          <w:rPr>
            <w:rFonts w:hint="eastAsia"/>
            <w:sz w:val="16"/>
            <w:szCs w:val="16"/>
          </w:rPr>
          <w:t>が最小となる。</w:t>
        </w:r>
      </w:ins>
      <w:del w:id="137" w:author="新井　諒介" w:date="2021-01-18T17:54:00Z">
        <w:r w:rsidR="00090A90" w:rsidRPr="00090A90" w:rsidDel="000969F4">
          <w:rPr>
            <w:rFonts w:hint="eastAsia"/>
            <w:sz w:val="16"/>
            <w:szCs w:val="16"/>
          </w:rPr>
          <w:delText>これを行うことで、αを事前に定める必要が無く、かつ、αの値が最</w:delText>
        </w:r>
      </w:del>
      <w:del w:id="138" w:author="新井　諒介" w:date="2021-01-14T15:38:00Z">
        <w:r w:rsidR="00090A90" w:rsidRPr="00090A90" w:rsidDel="000C05DF">
          <w:rPr>
            <w:rFonts w:hint="eastAsia"/>
            <w:sz w:val="16"/>
            <w:szCs w:val="16"/>
          </w:rPr>
          <w:delText>適</w:delText>
        </w:r>
      </w:del>
      <w:del w:id="139" w:author="新井　諒介" w:date="2021-01-18T17:54:00Z">
        <w:r w:rsidR="00090A90" w:rsidRPr="00090A90" w:rsidDel="000969F4">
          <w:rPr>
            <w:rFonts w:hint="eastAsia"/>
            <w:sz w:val="16"/>
            <w:szCs w:val="16"/>
          </w:rPr>
          <w:delText>でない場合の従来手法よりもメモリがより削減される（従来手法でもαがもし最</w:delText>
        </w:r>
      </w:del>
      <w:del w:id="140" w:author="新井　諒介" w:date="2021-01-14T15:39:00Z">
        <w:r w:rsidR="00090A90" w:rsidRPr="00090A90" w:rsidDel="000C05DF">
          <w:rPr>
            <w:rFonts w:hint="eastAsia"/>
            <w:sz w:val="16"/>
            <w:szCs w:val="16"/>
          </w:rPr>
          <w:delText>適</w:delText>
        </w:r>
      </w:del>
      <w:del w:id="141" w:author="新井　諒介" w:date="2021-01-18T17:54:00Z">
        <w:r w:rsidR="00090A90" w:rsidRPr="00090A90" w:rsidDel="000969F4">
          <w:rPr>
            <w:rFonts w:hint="eastAsia"/>
            <w:sz w:val="16"/>
            <w:szCs w:val="16"/>
          </w:rPr>
          <w:delText>に設定されていたらメモリ削減量は</w:delText>
        </w:r>
      </w:del>
      <w:del w:id="142" w:author="新井　諒介" w:date="2021-01-18T17:43:00Z">
        <w:r w:rsidR="00090A90" w:rsidRPr="00090A90" w:rsidDel="00137760">
          <w:rPr>
            <w:rFonts w:hint="eastAsia"/>
            <w:sz w:val="16"/>
            <w:szCs w:val="16"/>
          </w:rPr>
          <w:delText>等しい）。</w:delText>
        </w:r>
      </w:del>
    </w:p>
    <w:p w14:paraId="11F03DDF" w14:textId="48824BC2" w:rsidR="000969F4" w:rsidRDefault="000969F4" w:rsidP="00090A90">
      <w:pPr>
        <w:jc w:val="left"/>
        <w:rPr>
          <w:ins w:id="143" w:author="新井　諒介" w:date="2021-01-18T17:51:00Z"/>
          <w:sz w:val="16"/>
          <w:szCs w:val="16"/>
        </w:rPr>
      </w:pPr>
    </w:p>
    <w:p w14:paraId="49A130B6" w14:textId="419633EB" w:rsidR="000969F4" w:rsidRDefault="000969F4" w:rsidP="00090A90">
      <w:pPr>
        <w:jc w:val="left"/>
        <w:rPr>
          <w:ins w:id="144" w:author="新井　諒介" w:date="2021-01-18T17:57:00Z"/>
          <w:sz w:val="16"/>
          <w:szCs w:val="16"/>
        </w:rPr>
      </w:pPr>
    </w:p>
    <w:p w14:paraId="7A8E7A72" w14:textId="248E159B" w:rsidR="00090A90" w:rsidDel="002E19D9" w:rsidRDefault="002E19D9" w:rsidP="00D4481E">
      <w:pPr>
        <w:rPr>
          <w:del w:id="145" w:author="新井　諒介" w:date="2021-01-18T17:43:00Z"/>
          <w:szCs w:val="21"/>
        </w:rPr>
      </w:pPr>
      <w:ins w:id="146" w:author="新井　諒介" w:date="2021-01-18T18:18:00Z">
        <w:r>
          <w:rPr>
            <w:rFonts w:hint="eastAsia"/>
            <w:szCs w:val="21"/>
          </w:rPr>
          <w:t>４　実験方法</w:t>
        </w:r>
      </w:ins>
    </w:p>
    <w:p w14:paraId="79DF991F" w14:textId="77777777" w:rsidR="002E19D9" w:rsidRPr="00090A90" w:rsidRDefault="002E19D9" w:rsidP="001D18FA">
      <w:pPr>
        <w:jc w:val="left"/>
        <w:rPr>
          <w:ins w:id="147" w:author="新井　諒介" w:date="2021-01-18T18:18:00Z"/>
          <w:rFonts w:hint="eastAsia"/>
          <w:sz w:val="16"/>
          <w:szCs w:val="16"/>
        </w:rPr>
      </w:pPr>
    </w:p>
    <w:p w14:paraId="0B4CBAA5" w14:textId="030302D8" w:rsidR="006914B3" w:rsidRPr="002E19D9" w:rsidDel="00137760" w:rsidRDefault="002E19D9" w:rsidP="001D18FA">
      <w:pPr>
        <w:jc w:val="left"/>
        <w:rPr>
          <w:del w:id="148" w:author="新井　諒介" w:date="2021-01-18T17:43:00Z"/>
          <w:sz w:val="16"/>
          <w:szCs w:val="16"/>
          <w:rPrChange w:id="149" w:author="新井　諒介" w:date="2021-01-18T18:20:00Z">
            <w:rPr>
              <w:del w:id="150" w:author="新井　諒介" w:date="2021-01-18T17:43:00Z"/>
              <w:szCs w:val="21"/>
            </w:rPr>
          </w:rPrChange>
        </w:rPr>
      </w:pPr>
      <w:ins w:id="151" w:author="新井　諒介" w:date="2021-01-18T18:22:00Z">
        <w:r>
          <w:rPr>
            <w:rFonts w:hint="eastAsia"/>
            <w:sz w:val="16"/>
            <w:szCs w:val="16"/>
          </w:rPr>
          <w:t>改善</w:t>
        </w:r>
      </w:ins>
      <w:ins w:id="152" w:author="新井　諒介" w:date="2021-01-18T18:19:00Z">
        <w:r w:rsidRPr="002E19D9">
          <w:rPr>
            <w:sz w:val="16"/>
            <w:szCs w:val="16"/>
            <w:rPrChange w:id="153" w:author="新井　諒介" w:date="2021-01-18T18:20:00Z">
              <w:rPr/>
            </w:rPrChange>
          </w:rPr>
          <w:t xml:space="preserve">したメモリ削減スケジューリングを評価するために， ランダムなタスクセットを文献[6][7]に基づいて生成し た．1)プロセッサ数 p(2 or 4)とし，2) 消費メモリ増分 の時系列変化を [−10000, 10000] の一様分布で決定し，3) 個々のタスクのプロセッサ利用率 </w:t>
        </w:r>
        <w:proofErr w:type="spellStart"/>
        <w:r w:rsidRPr="002E19D9">
          <w:rPr>
            <w:sz w:val="16"/>
            <w:szCs w:val="16"/>
            <w:rPrChange w:id="154" w:author="新井　諒介" w:date="2021-01-18T18:20:00Z">
              <w:rPr/>
            </w:rPrChange>
          </w:rPr>
          <w:t>δi</w:t>
        </w:r>
        <w:proofErr w:type="spellEnd"/>
        <w:r w:rsidRPr="002E19D9">
          <w:rPr>
            <w:sz w:val="16"/>
            <w:szCs w:val="16"/>
            <w:rPrChange w:id="155" w:author="新井　諒介" w:date="2021-01-18T18:20:00Z">
              <w:rPr/>
            </w:rPrChange>
          </w:rPr>
          <w:t>(= Ci/</w:t>
        </w:r>
        <w:proofErr w:type="spellStart"/>
        <w:r w:rsidRPr="002E19D9">
          <w:rPr>
            <w:sz w:val="16"/>
            <w:szCs w:val="16"/>
            <w:rPrChange w:id="156" w:author="新井　諒介" w:date="2021-01-18T18:20:00Z">
              <w:rPr/>
            </w:rPrChange>
          </w:rPr>
          <w:t>Ti</w:t>
        </w:r>
        <w:proofErr w:type="spellEnd"/>
        <w:r w:rsidRPr="002E19D9">
          <w:rPr>
            <w:sz w:val="16"/>
            <w:szCs w:val="16"/>
            <w:rPrChange w:id="157" w:author="新井　諒介" w:date="2021-01-18T18:20:00Z">
              <w:rPr/>
            </w:rPrChange>
          </w:rPr>
          <w:t xml:space="preserve">) を平均 1/λ(= 0.1, 0.3, 0.5, 0.7, 0.9) の指数分布で決定し，4) 最小リリース 間隔 </w:t>
        </w:r>
        <w:proofErr w:type="spellStart"/>
        <w:r w:rsidRPr="002E19D9">
          <w:rPr>
            <w:sz w:val="16"/>
            <w:szCs w:val="16"/>
            <w:rPrChange w:id="158" w:author="新井　諒介" w:date="2021-01-18T18:20:00Z">
              <w:rPr/>
            </w:rPrChange>
          </w:rPr>
          <w:t>Ti</w:t>
        </w:r>
        <w:proofErr w:type="spellEnd"/>
        <w:r w:rsidRPr="002E19D9">
          <w:rPr>
            <w:sz w:val="16"/>
            <w:szCs w:val="16"/>
            <w:rPrChange w:id="159" w:author="新井　諒介" w:date="2021-01-18T18:20:00Z">
              <w:rPr/>
            </w:rPrChange>
          </w:rPr>
          <w:t xml:space="preserve"> を [100, 1000] の一様分布で決定し，5) 与えられた </w:t>
        </w:r>
        <w:proofErr w:type="spellStart"/>
        <w:r w:rsidRPr="002E19D9">
          <w:rPr>
            <w:sz w:val="16"/>
            <w:szCs w:val="16"/>
            <w:rPrChange w:id="160" w:author="新井　諒介" w:date="2021-01-18T18:20:00Z">
              <w:rPr/>
            </w:rPrChange>
          </w:rPr>
          <w:t>δi</w:t>
        </w:r>
        <w:proofErr w:type="spellEnd"/>
        <w:r w:rsidRPr="002E19D9">
          <w:rPr>
            <w:sz w:val="16"/>
            <w:szCs w:val="16"/>
            <w:rPrChange w:id="161" w:author="新井　諒介" w:date="2021-01-18T18:20:00Z">
              <w:rPr/>
            </w:rPrChange>
          </w:rPr>
          <w:t>と</w:t>
        </w:r>
        <w:proofErr w:type="spellStart"/>
        <w:r w:rsidRPr="002E19D9">
          <w:rPr>
            <w:sz w:val="16"/>
            <w:szCs w:val="16"/>
            <w:rPrChange w:id="162" w:author="新井　諒介" w:date="2021-01-18T18:20:00Z">
              <w:rPr/>
            </w:rPrChange>
          </w:rPr>
          <w:t>Ti</w:t>
        </w:r>
        <w:proofErr w:type="spellEnd"/>
        <w:r w:rsidRPr="002E19D9">
          <w:rPr>
            <w:sz w:val="16"/>
            <w:szCs w:val="16"/>
            <w:rPrChange w:id="163" w:author="新井　諒介" w:date="2021-01-18T18:20:00Z">
              <w:rPr/>
            </w:rPrChange>
          </w:rPr>
          <w:t xml:space="preserve"> から実行時間Ciを算出する．これらのパラメータに対して，文献[6] [7]と同様の方法に従い，プロセッサ利用率が一様分布に従うタスクセット</w:t>
        </w:r>
      </w:ins>
      <w:ins w:id="164" w:author="新井　諒介" w:date="2021-01-18T18:22:00Z">
        <w:r>
          <w:rPr>
            <w:rFonts w:hint="eastAsia"/>
            <w:sz w:val="16"/>
            <w:szCs w:val="16"/>
          </w:rPr>
          <w:t>を1</w:t>
        </w:r>
      </w:ins>
      <w:ins w:id="165" w:author="新井　諒介" w:date="2021-01-18T18:19:00Z">
        <w:r w:rsidRPr="002E19D9">
          <w:rPr>
            <w:sz w:val="16"/>
            <w:szCs w:val="16"/>
            <w:rPrChange w:id="166" w:author="新井　諒介" w:date="2021-01-18T18:20:00Z">
              <w:rPr/>
            </w:rPrChange>
          </w:rPr>
          <w:t>00個生成する．</w:t>
        </w:r>
      </w:ins>
      <w:del w:id="167" w:author="新井　諒介" w:date="2021-01-18T17:43:00Z">
        <w:r w:rsidR="006914B3" w:rsidRPr="002E19D9" w:rsidDel="00137760">
          <w:rPr>
            <w:rFonts w:hint="eastAsia"/>
            <w:sz w:val="16"/>
            <w:szCs w:val="16"/>
            <w:rPrChange w:id="168" w:author="新井　諒介" w:date="2021-01-18T18:20:00Z">
              <w:rPr>
                <w:rFonts w:hint="eastAsia"/>
                <w:szCs w:val="21"/>
              </w:rPr>
            </w:rPrChange>
          </w:rPr>
          <w:delText>３　実験</w:delText>
        </w:r>
      </w:del>
    </w:p>
    <w:p w14:paraId="77940BB4" w14:textId="1B8EB10C" w:rsidR="006914B3" w:rsidRPr="002E19D9" w:rsidDel="002E19D9" w:rsidRDefault="006914B3" w:rsidP="001D18FA">
      <w:pPr>
        <w:jc w:val="left"/>
        <w:rPr>
          <w:del w:id="169" w:author="新井　諒介" w:date="2021-01-18T18:18:00Z"/>
          <w:sz w:val="16"/>
          <w:szCs w:val="16"/>
          <w:rPrChange w:id="170" w:author="新井　諒介" w:date="2021-01-18T18:20:00Z">
            <w:rPr>
              <w:del w:id="171" w:author="新井　諒介" w:date="2021-01-18T18:18:00Z"/>
              <w:sz w:val="16"/>
              <w:szCs w:val="16"/>
            </w:rPr>
          </w:rPrChange>
        </w:rPr>
      </w:pPr>
      <w:del w:id="172" w:author="新井　諒介" w:date="2021-01-18T18:18:00Z">
        <w:r w:rsidRPr="002E19D9" w:rsidDel="002E19D9">
          <w:rPr>
            <w:rFonts w:hint="eastAsia"/>
            <w:sz w:val="16"/>
            <w:szCs w:val="16"/>
            <w:rPrChange w:id="173" w:author="新井　諒介" w:date="2021-01-18T18:20:00Z">
              <w:rPr>
                <w:rFonts w:hint="eastAsia"/>
                <w:sz w:val="16"/>
                <w:szCs w:val="16"/>
              </w:rPr>
            </w:rPrChange>
          </w:rPr>
          <w:delText>実験目的：最良な換算レートαの模索のため</w:delText>
        </w:r>
      </w:del>
    </w:p>
    <w:p w14:paraId="151F249F" w14:textId="7F1F991A" w:rsidR="006914B3" w:rsidRPr="002E19D9" w:rsidDel="002E19D9" w:rsidRDefault="006914B3" w:rsidP="006914B3">
      <w:pPr>
        <w:ind w:left="800" w:hangingChars="500" w:hanging="800"/>
        <w:jc w:val="left"/>
        <w:rPr>
          <w:del w:id="174" w:author="新井　諒介" w:date="2021-01-18T18:18:00Z"/>
          <w:sz w:val="16"/>
          <w:szCs w:val="16"/>
          <w:rPrChange w:id="175" w:author="新井　諒介" w:date="2021-01-18T18:20:00Z">
            <w:rPr>
              <w:del w:id="176" w:author="新井　諒介" w:date="2021-01-18T18:18:00Z"/>
              <w:sz w:val="16"/>
              <w:szCs w:val="16"/>
            </w:rPr>
          </w:rPrChange>
        </w:rPr>
      </w:pPr>
      <w:del w:id="177" w:author="新井　諒介" w:date="2021-01-18T18:18:00Z">
        <w:r w:rsidRPr="002E19D9" w:rsidDel="002E19D9">
          <w:rPr>
            <w:rFonts w:hint="eastAsia"/>
            <w:sz w:val="16"/>
            <w:szCs w:val="16"/>
            <w:rPrChange w:id="178" w:author="新井　諒介" w:date="2021-01-18T18:20:00Z">
              <w:rPr>
                <w:rFonts w:hint="eastAsia"/>
                <w:sz w:val="16"/>
                <w:szCs w:val="16"/>
              </w:rPr>
            </w:rPrChange>
          </w:rPr>
          <w:delText>実験方法：現段階では2タスク1プロセッサの環境下でタスクセットの値を変えながらいろいろなパターンで求める.方法としては提案手法のLMCLFのアルゴリズムに沿って行う.</w:delText>
        </w:r>
      </w:del>
    </w:p>
    <w:p w14:paraId="136EE254" w14:textId="2DC242BE" w:rsidR="00D4481E" w:rsidRPr="002E19D9" w:rsidDel="004225AD" w:rsidRDefault="006914B3" w:rsidP="00D4481E">
      <w:pPr>
        <w:ind w:left="800" w:hangingChars="500" w:hanging="800"/>
        <w:jc w:val="left"/>
        <w:rPr>
          <w:del w:id="179" w:author="新井　諒介" w:date="2021-01-14T15:39:00Z"/>
          <w:sz w:val="16"/>
          <w:szCs w:val="16"/>
          <w:rPrChange w:id="180" w:author="新井　諒介" w:date="2021-01-18T18:20:00Z">
            <w:rPr>
              <w:del w:id="181" w:author="新井　諒介" w:date="2021-01-14T15:39:00Z"/>
              <w:sz w:val="16"/>
              <w:szCs w:val="16"/>
            </w:rPr>
          </w:rPrChange>
        </w:rPr>
      </w:pPr>
      <w:del w:id="182" w:author="新井　諒介" w:date="2021-01-14T15:39:00Z">
        <w:r w:rsidRPr="002E19D9" w:rsidDel="004225AD">
          <w:rPr>
            <w:rFonts w:hint="eastAsia"/>
            <w:sz w:val="16"/>
            <w:szCs w:val="16"/>
            <w:rPrChange w:id="183" w:author="新井　諒介" w:date="2021-01-18T18:20:00Z">
              <w:rPr>
                <w:rFonts w:hint="eastAsia"/>
                <w:sz w:val="16"/>
                <w:szCs w:val="16"/>
              </w:rPr>
            </w:rPrChange>
          </w:rPr>
          <w:delText>実験結果：現段階では、タスクセットによって次状態,次々状態まで求めると最良なαの値の範囲が求まることが分かった.</w:delText>
        </w:r>
        <w:r w:rsidR="00D4481E" w:rsidRPr="002E19D9" w:rsidDel="004225AD">
          <w:rPr>
            <w:rFonts w:hint="eastAsia"/>
            <w:sz w:val="16"/>
            <w:szCs w:val="16"/>
            <w:rPrChange w:id="184" w:author="新井　諒介" w:date="2021-01-18T18:20:00Z">
              <w:rPr>
                <w:rFonts w:hint="eastAsia"/>
                <w:sz w:val="16"/>
                <w:szCs w:val="16"/>
              </w:rPr>
            </w:rPrChange>
          </w:rPr>
          <w:delText>まだ実験段階なため検討中である.</w:delText>
        </w:r>
      </w:del>
    </w:p>
    <w:p w14:paraId="15D128B2" w14:textId="1087344A" w:rsidR="00090A90" w:rsidRPr="002E19D9" w:rsidDel="004225AD" w:rsidRDefault="00090A90" w:rsidP="00D4481E">
      <w:pPr>
        <w:ind w:left="800" w:hangingChars="500" w:hanging="800"/>
        <w:jc w:val="left"/>
        <w:rPr>
          <w:del w:id="185" w:author="新井　諒介" w:date="2021-01-14T15:39:00Z"/>
          <w:sz w:val="16"/>
          <w:szCs w:val="16"/>
          <w:rPrChange w:id="186" w:author="新井　諒介" w:date="2021-01-18T18:20:00Z">
            <w:rPr>
              <w:del w:id="187" w:author="新井　諒介" w:date="2021-01-14T15:39:00Z"/>
              <w:sz w:val="16"/>
              <w:szCs w:val="16"/>
            </w:rPr>
          </w:rPrChange>
        </w:rPr>
      </w:pPr>
    </w:p>
    <w:p w14:paraId="5E1762FF" w14:textId="137A6342" w:rsidR="00D4481E" w:rsidRPr="002E19D9" w:rsidDel="004225AD" w:rsidRDefault="00D4481E" w:rsidP="00D4481E">
      <w:pPr>
        <w:ind w:left="800" w:hangingChars="500" w:hanging="800"/>
        <w:jc w:val="left"/>
        <w:rPr>
          <w:del w:id="188" w:author="新井　諒介" w:date="2021-01-14T15:39:00Z"/>
          <w:sz w:val="16"/>
          <w:szCs w:val="16"/>
          <w:rPrChange w:id="189" w:author="新井　諒介" w:date="2021-01-18T18:20:00Z">
            <w:rPr>
              <w:del w:id="190" w:author="新井　諒介" w:date="2021-01-14T15:39:00Z"/>
              <w:sz w:val="16"/>
              <w:szCs w:val="16"/>
            </w:rPr>
          </w:rPrChange>
        </w:rPr>
      </w:pPr>
      <w:del w:id="191" w:author="新井　諒介" w:date="2021-01-14T15:39:00Z">
        <w:r w:rsidRPr="002E19D9" w:rsidDel="004225AD">
          <w:rPr>
            <w:rFonts w:hint="eastAsia"/>
            <w:sz w:val="16"/>
            <w:szCs w:val="16"/>
            <w:rPrChange w:id="192" w:author="新井　諒介" w:date="2021-01-18T18:20:00Z">
              <w:rPr>
                <w:rFonts w:hint="eastAsia"/>
                <w:sz w:val="16"/>
                <w:szCs w:val="16"/>
              </w:rPr>
            </w:rPrChange>
          </w:rPr>
          <w:delText>考察：検討中である</w:delText>
        </w:r>
      </w:del>
    </w:p>
    <w:p w14:paraId="69F8810E" w14:textId="7D7BE6C6" w:rsidR="00D4481E" w:rsidRPr="002E19D9" w:rsidDel="009A5894" w:rsidRDefault="00D4481E" w:rsidP="00D4481E">
      <w:pPr>
        <w:ind w:left="800" w:hangingChars="500" w:hanging="800"/>
        <w:jc w:val="left"/>
        <w:rPr>
          <w:del w:id="193" w:author="新井　諒介" w:date="2021-01-15T15:01:00Z"/>
          <w:sz w:val="16"/>
          <w:szCs w:val="16"/>
          <w:rPrChange w:id="194" w:author="新井　諒介" w:date="2021-01-18T18:20:00Z">
            <w:rPr>
              <w:del w:id="195" w:author="新井　諒介" w:date="2021-01-15T15:01:00Z"/>
              <w:sz w:val="16"/>
              <w:szCs w:val="16"/>
            </w:rPr>
          </w:rPrChange>
        </w:rPr>
      </w:pPr>
    </w:p>
    <w:p w14:paraId="15514154" w14:textId="52C30918" w:rsidR="00D4481E" w:rsidRPr="002E19D9" w:rsidDel="004225AD" w:rsidRDefault="00D4481E" w:rsidP="00D4481E">
      <w:pPr>
        <w:ind w:left="800" w:hangingChars="500" w:hanging="800"/>
        <w:jc w:val="left"/>
        <w:rPr>
          <w:del w:id="196" w:author="新井　諒介" w:date="2021-01-14T15:40:00Z"/>
          <w:sz w:val="16"/>
          <w:szCs w:val="16"/>
          <w:rPrChange w:id="197" w:author="新井　諒介" w:date="2021-01-18T18:20:00Z">
            <w:rPr>
              <w:del w:id="198" w:author="新井　諒介" w:date="2021-01-14T15:40:00Z"/>
              <w:szCs w:val="21"/>
            </w:rPr>
          </w:rPrChange>
        </w:rPr>
      </w:pPr>
      <w:del w:id="199" w:author="新井　諒介" w:date="2021-01-14T15:40:00Z">
        <w:r w:rsidRPr="002E19D9" w:rsidDel="004225AD">
          <w:rPr>
            <w:rFonts w:hint="eastAsia"/>
            <w:sz w:val="16"/>
            <w:szCs w:val="16"/>
            <w:rPrChange w:id="200" w:author="新井　諒介" w:date="2021-01-18T18:20:00Z">
              <w:rPr>
                <w:rFonts w:hint="eastAsia"/>
                <w:szCs w:val="21"/>
              </w:rPr>
            </w:rPrChange>
          </w:rPr>
          <w:delText>４　まとめ</w:delText>
        </w:r>
      </w:del>
    </w:p>
    <w:p w14:paraId="313C8841" w14:textId="40CB25BA" w:rsidR="00D4481E" w:rsidRPr="002E19D9" w:rsidDel="004225AD" w:rsidRDefault="00D4481E" w:rsidP="00D4481E">
      <w:pPr>
        <w:ind w:left="800" w:hangingChars="500" w:hanging="800"/>
        <w:rPr>
          <w:del w:id="201" w:author="新井　諒介" w:date="2021-01-14T15:40:00Z"/>
          <w:sz w:val="16"/>
          <w:szCs w:val="16"/>
          <w:rPrChange w:id="202" w:author="新井　諒介" w:date="2021-01-18T18:20:00Z">
            <w:rPr>
              <w:del w:id="203" w:author="新井　諒介" w:date="2021-01-14T15:40:00Z"/>
              <w:sz w:val="16"/>
              <w:szCs w:val="16"/>
            </w:rPr>
          </w:rPrChange>
        </w:rPr>
      </w:pPr>
      <w:del w:id="204" w:author="新井　諒介" w:date="2021-01-14T15:40:00Z">
        <w:r w:rsidRPr="002E19D9" w:rsidDel="004225AD">
          <w:rPr>
            <w:rFonts w:hint="eastAsia"/>
            <w:sz w:val="16"/>
            <w:szCs w:val="16"/>
            <w:rPrChange w:id="205" w:author="新井　諒介" w:date="2021-01-18T18:20:00Z">
              <w:rPr>
                <w:rFonts w:hint="eastAsia"/>
                <w:sz w:val="16"/>
                <w:szCs w:val="16"/>
              </w:rPr>
            </w:rPrChange>
          </w:rPr>
          <w:delText>本研究では先行研究で提案されたLMCLFスケジューリ</w:delText>
        </w:r>
      </w:del>
    </w:p>
    <w:p w14:paraId="3BEA9AE0" w14:textId="7CB7563A" w:rsidR="00D4481E" w:rsidRPr="002E19D9" w:rsidDel="004225AD" w:rsidRDefault="00D4481E" w:rsidP="00D4481E">
      <w:pPr>
        <w:ind w:left="800" w:hangingChars="500" w:hanging="800"/>
        <w:rPr>
          <w:del w:id="206" w:author="新井　諒介" w:date="2021-01-14T15:40:00Z"/>
          <w:sz w:val="16"/>
          <w:szCs w:val="16"/>
          <w:rPrChange w:id="207" w:author="新井　諒介" w:date="2021-01-18T18:20:00Z">
            <w:rPr>
              <w:del w:id="208" w:author="新井　諒介" w:date="2021-01-14T15:40:00Z"/>
              <w:sz w:val="16"/>
              <w:szCs w:val="16"/>
            </w:rPr>
          </w:rPrChange>
        </w:rPr>
      </w:pPr>
      <w:del w:id="209" w:author="新井　諒介" w:date="2021-01-14T15:40:00Z">
        <w:r w:rsidRPr="002E19D9" w:rsidDel="004225AD">
          <w:rPr>
            <w:rFonts w:hint="eastAsia"/>
            <w:sz w:val="16"/>
            <w:szCs w:val="16"/>
            <w:rPrChange w:id="210" w:author="新井　諒介" w:date="2021-01-18T18:20:00Z">
              <w:rPr>
                <w:rFonts w:hint="eastAsia"/>
                <w:sz w:val="16"/>
                <w:szCs w:val="16"/>
              </w:rPr>
            </w:rPrChange>
          </w:rPr>
          <w:delText>ングの換算レートαの最良な値について提案した</w:delText>
        </w:r>
        <w:r w:rsidR="00F317CA" w:rsidRPr="002E19D9" w:rsidDel="004225AD">
          <w:rPr>
            <w:rFonts w:hint="eastAsia"/>
            <w:sz w:val="16"/>
            <w:szCs w:val="16"/>
            <w:rPrChange w:id="211" w:author="新井　諒介" w:date="2021-01-18T18:20:00Z">
              <w:rPr>
                <w:rFonts w:hint="eastAsia"/>
                <w:sz w:val="16"/>
                <w:szCs w:val="16"/>
              </w:rPr>
            </w:rPrChange>
          </w:rPr>
          <w:delText>.</w:delText>
        </w:r>
      </w:del>
    </w:p>
    <w:p w14:paraId="6110A862" w14:textId="2CD44342" w:rsidR="00D4481E" w:rsidRPr="002E19D9" w:rsidDel="004225AD" w:rsidRDefault="00D4481E" w:rsidP="00D4481E">
      <w:pPr>
        <w:ind w:left="800" w:hangingChars="500" w:hanging="800"/>
        <w:rPr>
          <w:del w:id="212" w:author="新井　諒介" w:date="2021-01-14T15:40:00Z"/>
          <w:sz w:val="16"/>
          <w:szCs w:val="16"/>
          <w:rPrChange w:id="213" w:author="新井　諒介" w:date="2021-01-18T18:20:00Z">
            <w:rPr>
              <w:del w:id="214" w:author="新井　諒介" w:date="2021-01-14T15:40:00Z"/>
              <w:sz w:val="16"/>
              <w:szCs w:val="16"/>
            </w:rPr>
          </w:rPrChange>
        </w:rPr>
      </w:pPr>
      <w:del w:id="215" w:author="新井　諒介" w:date="2021-01-14T15:40:00Z">
        <w:r w:rsidRPr="002E19D9" w:rsidDel="004225AD">
          <w:rPr>
            <w:rFonts w:hint="eastAsia"/>
            <w:sz w:val="16"/>
            <w:szCs w:val="16"/>
            <w:rPrChange w:id="216" w:author="新井　諒介" w:date="2021-01-18T18:20:00Z">
              <w:rPr>
                <w:rFonts w:hint="eastAsia"/>
                <w:sz w:val="16"/>
                <w:szCs w:val="16"/>
              </w:rPr>
            </w:rPrChange>
          </w:rPr>
          <w:delText>これ以降はまだ検討中である</w:delText>
        </w:r>
        <w:r w:rsidR="00F317CA" w:rsidRPr="002E19D9" w:rsidDel="004225AD">
          <w:rPr>
            <w:rFonts w:hint="eastAsia"/>
            <w:sz w:val="16"/>
            <w:szCs w:val="16"/>
            <w:rPrChange w:id="217" w:author="新井　諒介" w:date="2021-01-18T18:20:00Z">
              <w:rPr>
                <w:rFonts w:hint="eastAsia"/>
                <w:sz w:val="16"/>
                <w:szCs w:val="16"/>
              </w:rPr>
            </w:rPrChange>
          </w:rPr>
          <w:delText>.</w:delText>
        </w:r>
      </w:del>
    </w:p>
    <w:p w14:paraId="6C25B338" w14:textId="54425C10" w:rsidR="00D4481E" w:rsidRPr="002E19D9" w:rsidDel="009A5894" w:rsidRDefault="00D4481E" w:rsidP="00D4481E">
      <w:pPr>
        <w:rPr>
          <w:del w:id="218" w:author="新井　諒介" w:date="2021-01-15T15:01:00Z"/>
          <w:sz w:val="16"/>
          <w:szCs w:val="16"/>
          <w:rPrChange w:id="219" w:author="新井　諒介" w:date="2021-01-18T18:20:00Z">
            <w:rPr>
              <w:del w:id="220" w:author="新井　諒介" w:date="2021-01-15T15:01:00Z"/>
              <w:sz w:val="16"/>
              <w:szCs w:val="16"/>
            </w:rPr>
          </w:rPrChange>
        </w:rPr>
      </w:pPr>
    </w:p>
    <w:p w14:paraId="10D2A7C2" w14:textId="7C7A7E10" w:rsidR="00D4481E" w:rsidRPr="002E19D9" w:rsidRDefault="00D4481E" w:rsidP="00D4481E">
      <w:pPr>
        <w:rPr>
          <w:sz w:val="16"/>
          <w:szCs w:val="16"/>
          <w:rPrChange w:id="221" w:author="新井　諒介" w:date="2021-01-18T18:20:00Z">
            <w:rPr>
              <w:sz w:val="16"/>
              <w:szCs w:val="16"/>
            </w:rPr>
          </w:rPrChange>
        </w:rPr>
      </w:pPr>
    </w:p>
    <w:p w14:paraId="40AD76C6" w14:textId="77777777" w:rsidR="002E19D9" w:rsidRDefault="002E19D9" w:rsidP="00D4481E">
      <w:pPr>
        <w:rPr>
          <w:ins w:id="222" w:author="新井　諒介" w:date="2021-01-18T18:20:00Z"/>
          <w:sz w:val="16"/>
          <w:szCs w:val="18"/>
        </w:rPr>
      </w:pPr>
    </w:p>
    <w:p w14:paraId="2EBC69BD" w14:textId="72DE1A7A" w:rsidR="00E275A8" w:rsidRPr="002E19D9" w:rsidRDefault="002E19D9" w:rsidP="00D4481E">
      <w:pPr>
        <w:rPr>
          <w:ins w:id="223" w:author=" " w:date="2021-01-13T19:28:00Z"/>
          <w:szCs w:val="21"/>
          <w:rPrChange w:id="224" w:author="新井　諒介" w:date="2021-01-18T18:20:00Z">
            <w:rPr>
              <w:ins w:id="225" w:author=" " w:date="2021-01-13T19:28:00Z"/>
              <w:sz w:val="16"/>
              <w:szCs w:val="18"/>
            </w:rPr>
          </w:rPrChange>
        </w:rPr>
      </w:pPr>
      <w:ins w:id="226" w:author="新井　諒介" w:date="2021-01-18T18:20:00Z">
        <w:r>
          <w:rPr>
            <w:rFonts w:hint="eastAsia"/>
            <w:szCs w:val="21"/>
          </w:rPr>
          <w:t xml:space="preserve">６　</w:t>
        </w:r>
      </w:ins>
      <w:r w:rsidR="00D4481E" w:rsidRPr="002E19D9">
        <w:rPr>
          <w:szCs w:val="21"/>
          <w:rPrChange w:id="227" w:author="新井　諒介" w:date="2021-01-18T18:20:00Z">
            <w:rPr>
              <w:sz w:val="16"/>
              <w:szCs w:val="18"/>
            </w:rPr>
          </w:rPrChange>
        </w:rPr>
        <w:t xml:space="preserve">参考文献 </w:t>
      </w:r>
    </w:p>
    <w:p w14:paraId="09625BC5" w14:textId="0C877C3E" w:rsidR="00E275A8" w:rsidRDefault="00D4481E" w:rsidP="00D4481E">
      <w:pPr>
        <w:rPr>
          <w:ins w:id="228" w:author="新井　諒介" w:date="2021-01-14T15:40:00Z"/>
          <w:sz w:val="16"/>
          <w:szCs w:val="18"/>
        </w:rPr>
      </w:pPr>
      <w:r w:rsidRPr="00D4481E">
        <w:rPr>
          <w:sz w:val="16"/>
          <w:szCs w:val="18"/>
        </w:rPr>
        <w:t xml:space="preserve">[1]R. </w:t>
      </w:r>
      <w:proofErr w:type="spellStart"/>
      <w:r w:rsidRPr="00D4481E">
        <w:rPr>
          <w:sz w:val="16"/>
          <w:szCs w:val="18"/>
        </w:rPr>
        <w:t>Zurawski</w:t>
      </w:r>
      <w:proofErr w:type="spellEnd"/>
      <w:r w:rsidRPr="00D4481E">
        <w:rPr>
          <w:sz w:val="16"/>
          <w:szCs w:val="18"/>
        </w:rPr>
        <w:t>, “Embedded Systems Handbook, Second</w:t>
      </w:r>
      <w:r w:rsidR="00F317CA">
        <w:rPr>
          <w:sz w:val="16"/>
          <w:szCs w:val="18"/>
        </w:rPr>
        <w:t xml:space="preserve"> </w:t>
      </w:r>
      <w:r w:rsidRPr="00D4481E">
        <w:rPr>
          <w:sz w:val="16"/>
          <w:szCs w:val="18"/>
        </w:rPr>
        <w:t>Edition:</w:t>
      </w:r>
      <w:r w:rsidR="00F317CA">
        <w:rPr>
          <w:sz w:val="16"/>
          <w:szCs w:val="18"/>
        </w:rPr>
        <w:t xml:space="preserve"> </w:t>
      </w:r>
      <w:r w:rsidRPr="00D4481E">
        <w:rPr>
          <w:sz w:val="16"/>
          <w:szCs w:val="18"/>
        </w:rPr>
        <w:t xml:space="preserve">Embedded Systems Design and Verification”, CRC Press, 2009. </w:t>
      </w:r>
    </w:p>
    <w:p w14:paraId="44B6159D" w14:textId="77777777" w:rsidR="003B0975" w:rsidRDefault="003B0975" w:rsidP="00D4481E">
      <w:pPr>
        <w:rPr>
          <w:ins w:id="229" w:author=" " w:date="2021-01-13T19:28:00Z"/>
          <w:sz w:val="16"/>
          <w:szCs w:val="18"/>
        </w:rPr>
      </w:pPr>
    </w:p>
    <w:p w14:paraId="2145FD03" w14:textId="1867FFA1" w:rsidR="00E275A8" w:rsidRDefault="00D4481E" w:rsidP="00D4481E">
      <w:pPr>
        <w:rPr>
          <w:ins w:id="230" w:author="新井　諒介" w:date="2021-01-14T15:40:00Z"/>
          <w:sz w:val="16"/>
          <w:szCs w:val="18"/>
        </w:rPr>
      </w:pPr>
      <w:r w:rsidRPr="00D4481E">
        <w:rPr>
          <w:sz w:val="16"/>
          <w:szCs w:val="18"/>
        </w:rPr>
        <w:t xml:space="preserve">[2] Y. </w:t>
      </w:r>
      <w:proofErr w:type="spellStart"/>
      <w:r w:rsidRPr="00D4481E">
        <w:rPr>
          <w:sz w:val="16"/>
          <w:szCs w:val="18"/>
        </w:rPr>
        <w:t>Machigashira</w:t>
      </w:r>
      <w:proofErr w:type="spellEnd"/>
      <w:r w:rsidRPr="00D4481E">
        <w:rPr>
          <w:sz w:val="16"/>
          <w:szCs w:val="18"/>
        </w:rPr>
        <w:t xml:space="preserve"> and A. Nakata, “An improved LLF scheduling for reducing maximum memory consumption by considering laxity time”, In Proc. of 12th Int. </w:t>
      </w:r>
      <w:proofErr w:type="spellStart"/>
      <w:r w:rsidRPr="00D4481E">
        <w:rPr>
          <w:sz w:val="16"/>
          <w:szCs w:val="18"/>
        </w:rPr>
        <w:t>Symp</w:t>
      </w:r>
      <w:proofErr w:type="spellEnd"/>
      <w:r w:rsidRPr="00D4481E">
        <w:rPr>
          <w:sz w:val="16"/>
          <w:szCs w:val="18"/>
        </w:rPr>
        <w:t xml:space="preserve">. on Theoretical Aspects of Software Engineering, pp.144–149, IEEE Computer Society Press, 2018. </w:t>
      </w:r>
    </w:p>
    <w:p w14:paraId="68C683ED" w14:textId="77777777" w:rsidR="003B0975" w:rsidRDefault="003B0975" w:rsidP="00D4481E">
      <w:pPr>
        <w:rPr>
          <w:ins w:id="231" w:author=" " w:date="2021-01-13T19:28:00Z"/>
          <w:sz w:val="16"/>
          <w:szCs w:val="18"/>
        </w:rPr>
      </w:pPr>
    </w:p>
    <w:p w14:paraId="2770C580" w14:textId="77777777" w:rsidR="008D4B98" w:rsidRDefault="00D4481E" w:rsidP="00D4481E">
      <w:pPr>
        <w:rPr>
          <w:ins w:id="232" w:author="新井　諒介" w:date="2021-01-18T14:26:00Z"/>
          <w:sz w:val="16"/>
          <w:szCs w:val="18"/>
        </w:rPr>
      </w:pPr>
      <w:r w:rsidRPr="00D4481E">
        <w:rPr>
          <w:sz w:val="16"/>
          <w:szCs w:val="18"/>
        </w:rPr>
        <w:t xml:space="preserve">[3] M. L. </w:t>
      </w:r>
      <w:proofErr w:type="spellStart"/>
      <w:r w:rsidRPr="00D4481E">
        <w:rPr>
          <w:sz w:val="16"/>
          <w:szCs w:val="18"/>
        </w:rPr>
        <w:t>Dertouzos</w:t>
      </w:r>
      <w:proofErr w:type="spellEnd"/>
      <w:r w:rsidRPr="00D4481E">
        <w:rPr>
          <w:sz w:val="16"/>
          <w:szCs w:val="18"/>
        </w:rPr>
        <w:t xml:space="preserve"> and A. K. </w:t>
      </w:r>
      <w:proofErr w:type="spellStart"/>
      <w:r w:rsidRPr="00D4481E">
        <w:rPr>
          <w:sz w:val="16"/>
          <w:szCs w:val="18"/>
        </w:rPr>
        <w:t>Mok</w:t>
      </w:r>
      <w:proofErr w:type="spellEnd"/>
      <w:r w:rsidRPr="00D4481E">
        <w:rPr>
          <w:sz w:val="16"/>
          <w:szCs w:val="18"/>
        </w:rPr>
        <w:t xml:space="preserve">, “Multiprocessor On-Line Scheduling of Hard-Real-Time Tasks”, IEEE Tran. </w:t>
      </w:r>
      <w:r w:rsidRPr="00D4481E">
        <w:rPr>
          <w:sz w:val="16"/>
          <w:szCs w:val="18"/>
        </w:rPr>
        <w:lastRenderedPageBreak/>
        <w:t xml:space="preserve">on Software Engineering, Vol.15, No.12, 1989. </w:t>
      </w:r>
    </w:p>
    <w:p w14:paraId="6636E655" w14:textId="77777777" w:rsidR="008D4B98" w:rsidRDefault="008D4B98" w:rsidP="00D4481E">
      <w:pPr>
        <w:rPr>
          <w:ins w:id="233" w:author="新井　諒介" w:date="2021-01-18T14:26:00Z"/>
          <w:sz w:val="16"/>
          <w:szCs w:val="18"/>
        </w:rPr>
      </w:pPr>
    </w:p>
    <w:p w14:paraId="03314880" w14:textId="2C557A05" w:rsidR="008D4B98" w:rsidRDefault="00D4481E" w:rsidP="00D4481E">
      <w:pPr>
        <w:rPr>
          <w:ins w:id="234" w:author="新井　諒介" w:date="2021-01-18T14:26:00Z"/>
          <w:sz w:val="16"/>
          <w:szCs w:val="16"/>
        </w:rPr>
      </w:pPr>
      <w:r w:rsidRPr="00D4481E">
        <w:rPr>
          <w:sz w:val="16"/>
          <w:szCs w:val="18"/>
        </w:rPr>
        <w:t xml:space="preserve">[4] C. L. Liu and J. W. </w:t>
      </w:r>
      <w:proofErr w:type="spellStart"/>
      <w:r w:rsidRPr="00D4481E">
        <w:rPr>
          <w:sz w:val="16"/>
          <w:szCs w:val="18"/>
        </w:rPr>
        <w:t>Layland</w:t>
      </w:r>
      <w:proofErr w:type="spellEnd"/>
      <w:r w:rsidRPr="00D4481E">
        <w:rPr>
          <w:sz w:val="16"/>
          <w:szCs w:val="18"/>
        </w:rPr>
        <w:t xml:space="preserve">, “Scheduling Algorithms for Multiprogramming in a Hard-Real-Time </w:t>
      </w:r>
      <w:r w:rsidRPr="00F317CA">
        <w:rPr>
          <w:sz w:val="16"/>
          <w:szCs w:val="16"/>
        </w:rPr>
        <w:t xml:space="preserve">Environment”, Journal of ACM, Vol. 20, No. 1, pp.46–61, 1973. </w:t>
      </w:r>
    </w:p>
    <w:p w14:paraId="4C40366B" w14:textId="77777777" w:rsidR="008D4B98" w:rsidRDefault="008D4B98" w:rsidP="00D4481E">
      <w:pPr>
        <w:rPr>
          <w:ins w:id="235" w:author="新井　諒介" w:date="2021-01-18T14:26:00Z"/>
          <w:sz w:val="16"/>
          <w:szCs w:val="16"/>
        </w:rPr>
      </w:pPr>
    </w:p>
    <w:p w14:paraId="3A5ADEE5" w14:textId="14B704CF" w:rsidR="003B0975" w:rsidRDefault="00D4481E" w:rsidP="00D4481E">
      <w:pPr>
        <w:rPr>
          <w:ins w:id="236" w:author="新井　諒介" w:date="2021-01-14T15:40:00Z"/>
          <w:sz w:val="16"/>
          <w:szCs w:val="16"/>
        </w:rPr>
      </w:pPr>
      <w:r w:rsidRPr="00F317CA">
        <w:rPr>
          <w:sz w:val="16"/>
          <w:szCs w:val="16"/>
        </w:rPr>
        <w:t xml:space="preserve">[5] J. Lee, A. </w:t>
      </w:r>
      <w:proofErr w:type="spellStart"/>
      <w:r w:rsidRPr="00F317CA">
        <w:rPr>
          <w:sz w:val="16"/>
          <w:szCs w:val="16"/>
        </w:rPr>
        <w:t>Easwaran</w:t>
      </w:r>
      <w:proofErr w:type="spellEnd"/>
      <w:r w:rsidRPr="00F317CA">
        <w:rPr>
          <w:sz w:val="16"/>
          <w:szCs w:val="16"/>
        </w:rPr>
        <w:t xml:space="preserve">, and I. Shin, “Laxity Dynamics and LLF </w:t>
      </w:r>
      <w:proofErr w:type="spellStart"/>
      <w:r w:rsidRPr="00F317CA">
        <w:rPr>
          <w:sz w:val="16"/>
          <w:szCs w:val="16"/>
        </w:rPr>
        <w:t>Schedulability</w:t>
      </w:r>
      <w:proofErr w:type="spellEnd"/>
      <w:r w:rsidRPr="00F317CA">
        <w:rPr>
          <w:sz w:val="16"/>
          <w:szCs w:val="16"/>
        </w:rPr>
        <w:t xml:space="preserve"> Analysis on Multiprocessor Platforms”, Real-Time Systems, Vol. 48, Issue 6, pp716–749, 2012.</w:t>
      </w:r>
    </w:p>
    <w:p w14:paraId="049B850E" w14:textId="77777777" w:rsidR="003B0975" w:rsidRDefault="003B0975" w:rsidP="00D4481E">
      <w:pPr>
        <w:rPr>
          <w:ins w:id="237" w:author="新井　諒介" w:date="2021-01-14T15:40:00Z"/>
          <w:sz w:val="16"/>
          <w:szCs w:val="16"/>
        </w:rPr>
      </w:pPr>
    </w:p>
    <w:p w14:paraId="4E7A97CA" w14:textId="77777777" w:rsidR="008D4B98" w:rsidRDefault="00D4481E" w:rsidP="00D4481E">
      <w:pPr>
        <w:rPr>
          <w:ins w:id="238" w:author="新井　諒介" w:date="2021-01-18T14:26:00Z"/>
          <w:sz w:val="16"/>
          <w:szCs w:val="16"/>
        </w:rPr>
      </w:pPr>
      <w:del w:id="239" w:author="新井　諒介" w:date="2021-01-14T15:40:00Z">
        <w:r w:rsidRPr="00F317CA" w:rsidDel="003B0975">
          <w:rPr>
            <w:sz w:val="16"/>
            <w:szCs w:val="16"/>
          </w:rPr>
          <w:delText xml:space="preserve"> </w:delText>
        </w:r>
      </w:del>
      <w:r w:rsidRPr="00F317CA">
        <w:rPr>
          <w:sz w:val="16"/>
          <w:szCs w:val="16"/>
        </w:rPr>
        <w:t>[6] T. P. Baker, “Comparison of Empirical Success Rates of Global vs. Partitioned Fix-Priority and EDF Scheduling for Hard Real Time”, Technical Report TR-050601, Department of Computer Science, Florida State University, pp.1–14, 2005.</w:t>
      </w:r>
    </w:p>
    <w:p w14:paraId="2903EF28" w14:textId="77777777" w:rsidR="008D4B98" w:rsidRDefault="008D4B98" w:rsidP="00D4481E">
      <w:pPr>
        <w:rPr>
          <w:ins w:id="240" w:author="新井　諒介" w:date="2021-01-18T14:26:00Z"/>
          <w:sz w:val="16"/>
          <w:szCs w:val="16"/>
        </w:rPr>
      </w:pPr>
    </w:p>
    <w:p w14:paraId="02431BAF" w14:textId="501DF9C6" w:rsidR="00D4481E" w:rsidRPr="00D4481E" w:rsidRDefault="00D4481E" w:rsidP="00D4481E">
      <w:pPr>
        <w:rPr>
          <w:szCs w:val="21"/>
        </w:rPr>
      </w:pPr>
      <w:r w:rsidRPr="00F317CA">
        <w:rPr>
          <w:sz w:val="16"/>
          <w:szCs w:val="16"/>
        </w:rPr>
        <w:t xml:space="preserve"> [7] J. Lee, “Time-Reversibility for Real-Time Scheduling on Multiprocessor Systems”, IEEE Transactions on Parallel and Distributed Systems, Vol. 28, No. 1,</w:t>
      </w:r>
    </w:p>
    <w:sectPr w:rsidR="00D4481E" w:rsidRPr="00D4481E" w:rsidSect="001D18FA">
      <w:type w:val="continuous"/>
      <w:pgSz w:w="11906" w:h="16838"/>
      <w:pgMar w:top="1985" w:right="1701" w:bottom="1701" w:left="1701" w:header="851" w:footer="992" w:gutter="0"/>
      <w:cols w:num="2"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120CA2" w14:textId="77777777" w:rsidR="00543FE5" w:rsidRDefault="00543FE5" w:rsidP="00090A90">
      <w:r>
        <w:separator/>
      </w:r>
    </w:p>
  </w:endnote>
  <w:endnote w:type="continuationSeparator" w:id="0">
    <w:p w14:paraId="0E37A64E" w14:textId="77777777" w:rsidR="00543FE5" w:rsidRDefault="00543FE5" w:rsidP="00090A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0B8EBA" w14:textId="77777777" w:rsidR="00543FE5" w:rsidRDefault="00543FE5" w:rsidP="00090A90">
      <w:r>
        <w:separator/>
      </w:r>
    </w:p>
  </w:footnote>
  <w:footnote w:type="continuationSeparator" w:id="0">
    <w:p w14:paraId="0CD2EEF9" w14:textId="77777777" w:rsidR="00543FE5" w:rsidRDefault="00543FE5" w:rsidP="00090A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146263"/>
    <w:multiLevelType w:val="hybridMultilevel"/>
    <w:tmpl w:val="22AA3254"/>
    <w:lvl w:ilvl="0" w:tplc="CD9676CE">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 ">
    <w15:presenceInfo w15:providerId="None" w15:userId=" "/>
  </w15:person>
  <w15:person w15:author="新井　諒介">
    <w15:presenceInfo w15:providerId="None" w15:userId="新井　諒介"/>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trackRevisions/>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18FA"/>
    <w:rsid w:val="00007A8D"/>
    <w:rsid w:val="000350CF"/>
    <w:rsid w:val="0004364C"/>
    <w:rsid w:val="00090A90"/>
    <w:rsid w:val="000969F4"/>
    <w:rsid w:val="000B6BD5"/>
    <w:rsid w:val="000C05DF"/>
    <w:rsid w:val="00137760"/>
    <w:rsid w:val="001D18FA"/>
    <w:rsid w:val="00234CD4"/>
    <w:rsid w:val="002749E3"/>
    <w:rsid w:val="002D5A4B"/>
    <w:rsid w:val="002E19D9"/>
    <w:rsid w:val="00302DAE"/>
    <w:rsid w:val="003962C2"/>
    <w:rsid w:val="003B0975"/>
    <w:rsid w:val="003E0A52"/>
    <w:rsid w:val="004225AD"/>
    <w:rsid w:val="00422D3D"/>
    <w:rsid w:val="00543FE5"/>
    <w:rsid w:val="005A555B"/>
    <w:rsid w:val="005E5B86"/>
    <w:rsid w:val="006175ED"/>
    <w:rsid w:val="006914B3"/>
    <w:rsid w:val="006D1694"/>
    <w:rsid w:val="007A72CA"/>
    <w:rsid w:val="008278D6"/>
    <w:rsid w:val="008D4B98"/>
    <w:rsid w:val="00905780"/>
    <w:rsid w:val="0092786A"/>
    <w:rsid w:val="00934250"/>
    <w:rsid w:val="00955A51"/>
    <w:rsid w:val="00956CFE"/>
    <w:rsid w:val="009A5894"/>
    <w:rsid w:val="009E1579"/>
    <w:rsid w:val="009E31FB"/>
    <w:rsid w:val="00A539BB"/>
    <w:rsid w:val="00AC1037"/>
    <w:rsid w:val="00AD1BE3"/>
    <w:rsid w:val="00B257FF"/>
    <w:rsid w:val="00B37353"/>
    <w:rsid w:val="00B5324C"/>
    <w:rsid w:val="00BF13A8"/>
    <w:rsid w:val="00C67F15"/>
    <w:rsid w:val="00C9730C"/>
    <w:rsid w:val="00D2375A"/>
    <w:rsid w:val="00D4481E"/>
    <w:rsid w:val="00DA487C"/>
    <w:rsid w:val="00E275A8"/>
    <w:rsid w:val="00E76F4D"/>
    <w:rsid w:val="00F317CA"/>
    <w:rsid w:val="00F663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AE7457E"/>
  <w15:chartTrackingRefBased/>
  <w15:docId w15:val="{D6A69B03-7AE8-44E5-9556-76CCBCB13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B6BD5"/>
    <w:pPr>
      <w:ind w:leftChars="400" w:left="840"/>
    </w:pPr>
  </w:style>
  <w:style w:type="paragraph" w:styleId="a4">
    <w:name w:val="header"/>
    <w:basedOn w:val="a"/>
    <w:link w:val="a5"/>
    <w:uiPriority w:val="99"/>
    <w:unhideWhenUsed/>
    <w:rsid w:val="00090A90"/>
    <w:pPr>
      <w:tabs>
        <w:tab w:val="center" w:pos="4252"/>
        <w:tab w:val="right" w:pos="8504"/>
      </w:tabs>
      <w:snapToGrid w:val="0"/>
    </w:pPr>
  </w:style>
  <w:style w:type="character" w:customStyle="1" w:styleId="a5">
    <w:name w:val="ヘッダー (文字)"/>
    <w:basedOn w:val="a0"/>
    <w:link w:val="a4"/>
    <w:uiPriority w:val="99"/>
    <w:rsid w:val="00090A90"/>
  </w:style>
  <w:style w:type="paragraph" w:styleId="a6">
    <w:name w:val="footer"/>
    <w:basedOn w:val="a"/>
    <w:link w:val="a7"/>
    <w:uiPriority w:val="99"/>
    <w:unhideWhenUsed/>
    <w:rsid w:val="00090A90"/>
    <w:pPr>
      <w:tabs>
        <w:tab w:val="center" w:pos="4252"/>
        <w:tab w:val="right" w:pos="8504"/>
      </w:tabs>
      <w:snapToGrid w:val="0"/>
    </w:pPr>
  </w:style>
  <w:style w:type="character" w:customStyle="1" w:styleId="a7">
    <w:name w:val="フッター (文字)"/>
    <w:basedOn w:val="a0"/>
    <w:link w:val="a6"/>
    <w:uiPriority w:val="99"/>
    <w:rsid w:val="00090A90"/>
  </w:style>
  <w:style w:type="character" w:styleId="a8">
    <w:name w:val="annotation reference"/>
    <w:basedOn w:val="a0"/>
    <w:uiPriority w:val="99"/>
    <w:semiHidden/>
    <w:unhideWhenUsed/>
    <w:rsid w:val="00E275A8"/>
    <w:rPr>
      <w:sz w:val="18"/>
      <w:szCs w:val="18"/>
    </w:rPr>
  </w:style>
  <w:style w:type="paragraph" w:styleId="a9">
    <w:name w:val="annotation text"/>
    <w:basedOn w:val="a"/>
    <w:link w:val="aa"/>
    <w:uiPriority w:val="99"/>
    <w:semiHidden/>
    <w:unhideWhenUsed/>
    <w:rsid w:val="00E275A8"/>
    <w:pPr>
      <w:jc w:val="left"/>
    </w:pPr>
  </w:style>
  <w:style w:type="character" w:customStyle="1" w:styleId="aa">
    <w:name w:val="コメント文字列 (文字)"/>
    <w:basedOn w:val="a0"/>
    <w:link w:val="a9"/>
    <w:uiPriority w:val="99"/>
    <w:semiHidden/>
    <w:rsid w:val="00E275A8"/>
  </w:style>
  <w:style w:type="paragraph" w:styleId="ab">
    <w:name w:val="annotation subject"/>
    <w:basedOn w:val="a9"/>
    <w:next w:val="a9"/>
    <w:link w:val="ac"/>
    <w:uiPriority w:val="99"/>
    <w:semiHidden/>
    <w:unhideWhenUsed/>
    <w:rsid w:val="00E275A8"/>
    <w:rPr>
      <w:b/>
      <w:bCs/>
    </w:rPr>
  </w:style>
  <w:style w:type="character" w:customStyle="1" w:styleId="ac">
    <w:name w:val="コメント内容 (文字)"/>
    <w:basedOn w:val="aa"/>
    <w:link w:val="ab"/>
    <w:uiPriority w:val="99"/>
    <w:semiHidden/>
    <w:rsid w:val="00E275A8"/>
    <w:rPr>
      <w:b/>
      <w:bCs/>
    </w:rPr>
  </w:style>
  <w:style w:type="paragraph" w:styleId="ad">
    <w:name w:val="Balloon Text"/>
    <w:basedOn w:val="a"/>
    <w:link w:val="ae"/>
    <w:uiPriority w:val="99"/>
    <w:semiHidden/>
    <w:unhideWhenUsed/>
    <w:rsid w:val="00E275A8"/>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E275A8"/>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2ED135-0238-44E6-B3B5-D37542E79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2</Pages>
  <Words>551</Words>
  <Characters>3141</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新井　諒介</dc:creator>
  <cp:keywords/>
  <dc:description/>
  <cp:lastModifiedBy>新井　諒介</cp:lastModifiedBy>
  <cp:revision>5</cp:revision>
  <cp:lastPrinted>2021-01-15T06:02:00Z</cp:lastPrinted>
  <dcterms:created xsi:type="dcterms:W3CDTF">2021-01-14T06:47:00Z</dcterms:created>
  <dcterms:modified xsi:type="dcterms:W3CDTF">2021-01-18T09:30:00Z</dcterms:modified>
</cp:coreProperties>
</file>